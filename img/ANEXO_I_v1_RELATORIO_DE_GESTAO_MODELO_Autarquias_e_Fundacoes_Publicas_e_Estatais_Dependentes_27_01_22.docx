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F5B3" w14:textId="77777777" w:rsidR="00646355" w:rsidRDefault="00646355">
      <w:pPr>
        <w:ind w:left="0" w:hanging="2"/>
        <w:jc w:val="center"/>
        <w:rPr>
          <w:rFonts w:ascii="Arial" w:eastAsia="Arial" w:hAnsi="Arial" w:cs="Arial"/>
          <w:color w:val="000000"/>
        </w:rPr>
      </w:pPr>
    </w:p>
    <w:p w14:paraId="3468A3FA" w14:textId="77777777" w:rsidR="00646355" w:rsidRDefault="00D1210E">
      <w:pPr>
        <w:ind w:left="0" w:hanging="2"/>
        <w:jc w:val="center"/>
      </w:pPr>
      <w:r>
        <w:rPr>
          <w:rFonts w:ascii="Arial" w:eastAsia="Arial" w:hAnsi="Arial" w:cs="Arial"/>
          <w:b/>
          <w:color w:val="000000"/>
        </w:rPr>
        <w:t>RELATÓRIO DE GESTÃO</w:t>
      </w:r>
    </w:p>
    <w:p w14:paraId="2D678065" w14:textId="77777777" w:rsidR="00646355" w:rsidRDefault="00646355">
      <w:pPr>
        <w:ind w:left="0" w:hanging="2"/>
        <w:rPr>
          <w:rFonts w:ascii="Arial" w:eastAsia="Arial" w:hAnsi="Arial" w:cs="Arial"/>
          <w:color w:val="000000"/>
        </w:rPr>
      </w:pPr>
    </w:p>
    <w:p w14:paraId="76B55C9C" w14:textId="77777777" w:rsidR="00646355" w:rsidRDefault="00646355">
      <w:pPr>
        <w:ind w:left="0" w:hanging="2"/>
        <w:jc w:val="center"/>
        <w:rPr>
          <w:rFonts w:ascii="Arial" w:eastAsia="Arial" w:hAnsi="Arial" w:cs="Arial"/>
          <w:color w:val="000000"/>
        </w:rPr>
      </w:pPr>
    </w:p>
    <w:p w14:paraId="26AEB62C" w14:textId="77777777" w:rsidR="00646355" w:rsidRDefault="00646355">
      <w:pPr>
        <w:ind w:left="0" w:hanging="2"/>
        <w:jc w:val="center"/>
        <w:rPr>
          <w:rFonts w:ascii="Arial" w:eastAsia="Arial" w:hAnsi="Arial" w:cs="Arial"/>
          <w:color w:val="000000"/>
        </w:rPr>
      </w:pPr>
    </w:p>
    <w:p w14:paraId="178F863C" w14:textId="77777777" w:rsidR="00646355" w:rsidRDefault="00646355">
      <w:pPr>
        <w:ind w:left="0" w:hanging="2"/>
        <w:jc w:val="center"/>
        <w:rPr>
          <w:rFonts w:ascii="Arial" w:eastAsia="Arial" w:hAnsi="Arial" w:cs="Arial"/>
          <w:color w:val="000000"/>
        </w:rPr>
      </w:pPr>
    </w:p>
    <w:p w14:paraId="781D73E0" w14:textId="77777777" w:rsidR="00646355" w:rsidRDefault="00646355">
      <w:pPr>
        <w:ind w:left="0" w:hanging="2"/>
        <w:jc w:val="center"/>
        <w:rPr>
          <w:rFonts w:ascii="Arial" w:eastAsia="Arial" w:hAnsi="Arial" w:cs="Arial"/>
          <w:color w:val="000000"/>
        </w:rPr>
      </w:pPr>
    </w:p>
    <w:p w14:paraId="1CF34E8A" w14:textId="77777777" w:rsidR="00646355" w:rsidRDefault="00646355">
      <w:pPr>
        <w:ind w:left="0" w:hanging="2"/>
        <w:rPr>
          <w:rFonts w:ascii="Arial" w:eastAsia="Arial" w:hAnsi="Arial" w:cs="Arial"/>
          <w:color w:val="000000"/>
        </w:rPr>
      </w:pPr>
    </w:p>
    <w:p w14:paraId="3D18C8D8" w14:textId="77777777" w:rsidR="00646355" w:rsidRDefault="00646355">
      <w:pPr>
        <w:ind w:left="0" w:hanging="2"/>
        <w:jc w:val="center"/>
        <w:rPr>
          <w:rFonts w:ascii="Arial" w:eastAsia="Arial" w:hAnsi="Arial" w:cs="Arial"/>
          <w:color w:val="000000"/>
        </w:rPr>
      </w:pPr>
    </w:p>
    <w:p w14:paraId="7ADDCF98" w14:textId="77777777" w:rsidR="00646355" w:rsidRDefault="00D1210E">
      <w:pPr>
        <w:ind w:left="1" w:hanging="3"/>
        <w:jc w:val="center"/>
      </w:pPr>
      <w:r>
        <w:rPr>
          <w:rFonts w:ascii="Arial" w:eastAsia="Arial" w:hAnsi="Arial" w:cs="Arial"/>
          <w:b/>
          <w:color w:val="000000"/>
          <w:sz w:val="28"/>
          <w:szCs w:val="28"/>
        </w:rPr>
        <w:t>PRESTAÇÃO DE CONTAS</w:t>
      </w:r>
      <w:r>
        <w:rPr>
          <w:rFonts w:ascii="Arial" w:eastAsia="Arial" w:hAnsi="Arial" w:cs="Arial"/>
          <w:color w:val="000000"/>
          <w:sz w:val="28"/>
          <w:szCs w:val="28"/>
        </w:rPr>
        <w:t xml:space="preserve"> </w:t>
      </w:r>
    </w:p>
    <w:p w14:paraId="2A720536" w14:textId="77777777" w:rsidR="00646355" w:rsidRDefault="00646355">
      <w:pPr>
        <w:ind w:left="1" w:hanging="3"/>
        <w:jc w:val="center"/>
        <w:rPr>
          <w:rFonts w:ascii="Arial" w:eastAsia="Arial" w:hAnsi="Arial" w:cs="Arial"/>
          <w:color w:val="000000"/>
          <w:sz w:val="28"/>
          <w:szCs w:val="28"/>
        </w:rPr>
      </w:pPr>
    </w:p>
    <w:p w14:paraId="733EC05B" w14:textId="77777777" w:rsidR="00646355" w:rsidRDefault="00646355">
      <w:pPr>
        <w:ind w:left="1" w:hanging="3"/>
        <w:jc w:val="center"/>
        <w:rPr>
          <w:rFonts w:ascii="Arial" w:eastAsia="Arial" w:hAnsi="Arial" w:cs="Arial"/>
          <w:color w:val="000000"/>
          <w:sz w:val="28"/>
          <w:szCs w:val="28"/>
        </w:rPr>
      </w:pPr>
    </w:p>
    <w:p w14:paraId="496657CC" w14:textId="77777777" w:rsidR="00646355" w:rsidRDefault="00D1210E">
      <w:pPr>
        <w:ind w:left="0" w:hanging="2"/>
        <w:jc w:val="center"/>
        <w:rPr>
          <w:rFonts w:ascii="Arial" w:eastAsia="Arial" w:hAnsi="Arial" w:cs="Arial"/>
          <w:color w:val="000000"/>
          <w:sz w:val="28"/>
          <w:szCs w:val="28"/>
        </w:rPr>
      </w:pPr>
      <w:r>
        <w:rPr>
          <w:rFonts w:ascii="Arial" w:eastAsia="Arial" w:hAnsi="Arial" w:cs="Arial"/>
          <w:noProof/>
          <w:lang w:eastAsia="pt-BR" w:bidi="ar-SA"/>
        </w:rPr>
        <w:drawing>
          <wp:inline distT="0" distB="0" distL="114300" distR="114300" wp14:anchorId="3B999067" wp14:editId="0D458F12">
            <wp:extent cx="2731770" cy="2959735"/>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31770" cy="2959735"/>
                    </a:xfrm>
                    <a:prstGeom prst="rect">
                      <a:avLst/>
                    </a:prstGeom>
                    <a:ln/>
                  </pic:spPr>
                </pic:pic>
              </a:graphicData>
            </a:graphic>
          </wp:inline>
        </w:drawing>
      </w:r>
    </w:p>
    <w:p w14:paraId="764306F2" w14:textId="77777777" w:rsidR="00646355" w:rsidRDefault="00646355">
      <w:pPr>
        <w:ind w:left="1" w:hanging="3"/>
        <w:jc w:val="center"/>
        <w:rPr>
          <w:rFonts w:ascii="Arial" w:eastAsia="Arial" w:hAnsi="Arial" w:cs="Arial"/>
          <w:color w:val="000000"/>
          <w:sz w:val="28"/>
          <w:szCs w:val="28"/>
        </w:rPr>
      </w:pPr>
    </w:p>
    <w:p w14:paraId="046E69F4" w14:textId="77777777" w:rsidR="00646355" w:rsidRDefault="00646355">
      <w:pPr>
        <w:ind w:left="1" w:hanging="3"/>
        <w:jc w:val="center"/>
        <w:rPr>
          <w:rFonts w:ascii="Arial" w:eastAsia="Arial" w:hAnsi="Arial" w:cs="Arial"/>
          <w:color w:val="000000"/>
          <w:sz w:val="28"/>
          <w:szCs w:val="28"/>
        </w:rPr>
      </w:pPr>
    </w:p>
    <w:p w14:paraId="1AE368D2" w14:textId="77777777" w:rsidR="00646355" w:rsidRDefault="00646355">
      <w:pPr>
        <w:ind w:left="1" w:hanging="3"/>
        <w:jc w:val="center"/>
        <w:rPr>
          <w:rFonts w:ascii="Arial" w:eastAsia="Arial" w:hAnsi="Arial" w:cs="Arial"/>
          <w:color w:val="000000"/>
          <w:sz w:val="28"/>
          <w:szCs w:val="28"/>
        </w:rPr>
      </w:pPr>
    </w:p>
    <w:p w14:paraId="2138F617" w14:textId="77777777" w:rsidR="00646355" w:rsidRDefault="00646355">
      <w:pPr>
        <w:ind w:left="1" w:hanging="3"/>
        <w:jc w:val="center"/>
        <w:rPr>
          <w:rFonts w:ascii="Arial" w:eastAsia="Arial" w:hAnsi="Arial" w:cs="Arial"/>
          <w:color w:val="000000"/>
          <w:sz w:val="28"/>
          <w:szCs w:val="28"/>
        </w:rPr>
      </w:pPr>
    </w:p>
    <w:p w14:paraId="214593DE" w14:textId="77777777" w:rsidR="00646355" w:rsidRDefault="00646355">
      <w:pPr>
        <w:ind w:left="1" w:hanging="3"/>
        <w:jc w:val="center"/>
        <w:rPr>
          <w:rFonts w:ascii="Arial" w:eastAsia="Arial" w:hAnsi="Arial" w:cs="Arial"/>
          <w:color w:val="000000"/>
          <w:sz w:val="28"/>
          <w:szCs w:val="28"/>
        </w:rPr>
      </w:pPr>
    </w:p>
    <w:p w14:paraId="05467861" w14:textId="77777777" w:rsidR="00646355" w:rsidRDefault="00D1210E">
      <w:pPr>
        <w:ind w:left="0" w:hanging="2"/>
      </w:pPr>
      <w:r>
        <w:rPr>
          <w:rFonts w:ascii="Arial" w:eastAsia="Arial" w:hAnsi="Arial" w:cs="Arial"/>
          <w:b/>
          <w:color w:val="000000"/>
        </w:rPr>
        <w:t xml:space="preserve">Nome da Unidade Jurisdicionada (UJ): </w:t>
      </w:r>
      <w:r>
        <w:rPr>
          <w:rFonts w:ascii="Arial" w:eastAsia="Arial" w:hAnsi="Arial" w:cs="Arial"/>
          <w:b/>
          <w:color w:val="0000FF"/>
        </w:rPr>
        <w:t>Universidade Estadual de Santa Cruz</w:t>
      </w:r>
    </w:p>
    <w:p w14:paraId="7B84D4B6" w14:textId="77777777" w:rsidR="00646355" w:rsidRDefault="00646355">
      <w:pPr>
        <w:ind w:left="0" w:hanging="2"/>
        <w:rPr>
          <w:rFonts w:ascii="Arial" w:eastAsia="Arial" w:hAnsi="Arial" w:cs="Arial"/>
          <w:color w:val="000000"/>
        </w:rPr>
      </w:pPr>
    </w:p>
    <w:p w14:paraId="31E14227" w14:textId="77777777" w:rsidR="00646355" w:rsidRDefault="00646355">
      <w:pPr>
        <w:ind w:left="0" w:hanging="2"/>
        <w:rPr>
          <w:rFonts w:ascii="Arial" w:eastAsia="Arial" w:hAnsi="Arial" w:cs="Arial"/>
          <w:color w:val="000000"/>
        </w:rPr>
      </w:pPr>
    </w:p>
    <w:p w14:paraId="29B3ABB5" w14:textId="77777777" w:rsidR="00646355" w:rsidRDefault="00D1210E">
      <w:pPr>
        <w:ind w:left="0" w:hanging="2"/>
      </w:pPr>
      <w:r>
        <w:rPr>
          <w:rFonts w:ascii="Arial" w:eastAsia="Arial" w:hAnsi="Arial" w:cs="Arial"/>
          <w:b/>
        </w:rPr>
        <w:t xml:space="preserve">Natureza jurídica: </w:t>
      </w:r>
      <w:r>
        <w:rPr>
          <w:rFonts w:ascii="Arial" w:eastAsia="Arial" w:hAnsi="Arial" w:cs="Arial"/>
          <w:b/>
          <w:color w:val="0000FF"/>
        </w:rPr>
        <w:t xml:space="preserve">Autarquia </w:t>
      </w:r>
    </w:p>
    <w:p w14:paraId="6CCF1AEA" w14:textId="77777777" w:rsidR="00646355" w:rsidRDefault="00646355">
      <w:pPr>
        <w:ind w:left="0" w:hanging="2"/>
        <w:rPr>
          <w:rFonts w:ascii="Arial" w:eastAsia="Arial" w:hAnsi="Arial" w:cs="Arial"/>
          <w:color w:val="FF0000"/>
        </w:rPr>
      </w:pPr>
    </w:p>
    <w:p w14:paraId="60486CE1" w14:textId="77777777" w:rsidR="00646355" w:rsidRDefault="00646355">
      <w:pPr>
        <w:ind w:left="1" w:hanging="3"/>
        <w:rPr>
          <w:rFonts w:ascii="Arial" w:eastAsia="Arial" w:hAnsi="Arial" w:cs="Arial"/>
          <w:color w:val="000000"/>
          <w:sz w:val="28"/>
          <w:szCs w:val="28"/>
        </w:rPr>
      </w:pPr>
    </w:p>
    <w:p w14:paraId="5585E6E7" w14:textId="77777777" w:rsidR="00646355" w:rsidRDefault="00646355">
      <w:pPr>
        <w:ind w:left="1" w:hanging="3"/>
        <w:rPr>
          <w:rFonts w:ascii="Arial" w:eastAsia="Arial" w:hAnsi="Arial" w:cs="Arial"/>
          <w:color w:val="000000"/>
          <w:sz w:val="28"/>
          <w:szCs w:val="28"/>
        </w:rPr>
      </w:pPr>
    </w:p>
    <w:p w14:paraId="0CF80CBB" w14:textId="77777777" w:rsidR="00646355" w:rsidRDefault="00646355">
      <w:pPr>
        <w:ind w:left="1" w:hanging="3"/>
        <w:rPr>
          <w:rFonts w:ascii="Arial" w:eastAsia="Arial" w:hAnsi="Arial" w:cs="Arial"/>
          <w:color w:val="000000"/>
          <w:sz w:val="28"/>
          <w:szCs w:val="28"/>
        </w:rPr>
      </w:pPr>
    </w:p>
    <w:p w14:paraId="230D0920" w14:textId="77777777" w:rsidR="00646355" w:rsidRDefault="00646355">
      <w:pPr>
        <w:ind w:left="1" w:hanging="3"/>
        <w:rPr>
          <w:rFonts w:ascii="Arial" w:eastAsia="Arial" w:hAnsi="Arial" w:cs="Arial"/>
          <w:color w:val="000000"/>
          <w:sz w:val="28"/>
          <w:szCs w:val="28"/>
        </w:rPr>
      </w:pPr>
    </w:p>
    <w:p w14:paraId="4623C407" w14:textId="77777777" w:rsidR="00646355" w:rsidRDefault="00646355">
      <w:pPr>
        <w:ind w:left="1" w:hanging="3"/>
        <w:rPr>
          <w:rFonts w:ascii="Arial" w:eastAsia="Arial" w:hAnsi="Arial" w:cs="Arial"/>
          <w:color w:val="000000"/>
          <w:sz w:val="28"/>
          <w:szCs w:val="28"/>
        </w:rPr>
      </w:pPr>
    </w:p>
    <w:p w14:paraId="65240B3F" w14:textId="77777777" w:rsidR="00646355" w:rsidRDefault="00646355">
      <w:pPr>
        <w:ind w:left="1" w:hanging="3"/>
        <w:rPr>
          <w:rFonts w:ascii="Arial" w:eastAsia="Arial" w:hAnsi="Arial" w:cs="Arial"/>
          <w:color w:val="000000"/>
          <w:sz w:val="28"/>
          <w:szCs w:val="28"/>
        </w:rPr>
      </w:pPr>
    </w:p>
    <w:p w14:paraId="32D04D66" w14:textId="77777777" w:rsidR="00646355" w:rsidRDefault="00646355">
      <w:pPr>
        <w:ind w:left="1" w:hanging="3"/>
        <w:rPr>
          <w:rFonts w:ascii="Arial" w:eastAsia="Arial" w:hAnsi="Arial" w:cs="Arial"/>
          <w:color w:val="000000"/>
          <w:sz w:val="28"/>
          <w:szCs w:val="28"/>
        </w:rPr>
      </w:pPr>
    </w:p>
    <w:p w14:paraId="7C360FE7" w14:textId="77777777" w:rsidR="00646355" w:rsidRDefault="00D1210E">
      <w:pPr>
        <w:ind w:left="0" w:hanging="2"/>
        <w:jc w:val="center"/>
      </w:pPr>
      <w:r>
        <w:rPr>
          <w:rFonts w:ascii="Arial" w:eastAsia="Arial" w:hAnsi="Arial" w:cs="Arial"/>
          <w:b/>
        </w:rPr>
        <w:t>Exercício da Prestação de Contas: 2021</w:t>
      </w:r>
    </w:p>
    <w:p w14:paraId="410D068E" w14:textId="77777777" w:rsidR="00646355" w:rsidRDefault="00646355">
      <w:pPr>
        <w:ind w:left="1" w:hanging="3"/>
        <w:jc w:val="both"/>
        <w:rPr>
          <w:rFonts w:ascii="Arial" w:eastAsia="Arial" w:hAnsi="Arial" w:cs="Arial"/>
          <w:color w:val="000000"/>
          <w:sz w:val="28"/>
          <w:szCs w:val="28"/>
        </w:rPr>
      </w:pPr>
    </w:p>
    <w:p w14:paraId="2BC15652" w14:textId="77777777" w:rsidR="00646355" w:rsidRDefault="00D1210E">
      <w:pPr>
        <w:ind w:left="1" w:hanging="3"/>
        <w:jc w:val="both"/>
      </w:pPr>
      <w:r>
        <w:rPr>
          <w:rFonts w:ascii="Arial" w:eastAsia="Arial" w:hAnsi="Arial" w:cs="Arial"/>
          <w:b/>
          <w:color w:val="000000"/>
          <w:sz w:val="28"/>
          <w:szCs w:val="28"/>
        </w:rPr>
        <w:t>SUMÁRIO</w:t>
      </w:r>
    </w:p>
    <w:p w14:paraId="7944C361" w14:textId="77777777" w:rsidR="00646355" w:rsidRDefault="00646355" w:rsidP="00AE3DC5">
      <w:pPr>
        <w:ind w:leftChars="0" w:left="0" w:firstLineChars="0" w:firstLine="0"/>
        <w:rPr>
          <w:rFonts w:ascii="Arial" w:eastAsia="Arial" w:hAnsi="Arial" w:cs="Arial"/>
          <w:color w:val="000000"/>
        </w:rPr>
      </w:pPr>
    </w:p>
    <w:tbl>
      <w:tblPr>
        <w:tblStyle w:val="a"/>
        <w:tblW w:w="9075" w:type="dxa"/>
        <w:tblInd w:w="0" w:type="dxa"/>
        <w:tblLayout w:type="fixed"/>
        <w:tblLook w:val="0000" w:firstRow="0" w:lastRow="0" w:firstColumn="0" w:lastColumn="0" w:noHBand="0" w:noVBand="0"/>
      </w:tblPr>
      <w:tblGrid>
        <w:gridCol w:w="8500"/>
        <w:gridCol w:w="575"/>
      </w:tblGrid>
      <w:tr w:rsidR="00646355" w14:paraId="5D5547F8" w14:textId="77777777">
        <w:tc>
          <w:tcPr>
            <w:tcW w:w="8500" w:type="dxa"/>
          </w:tcPr>
          <w:p w14:paraId="5E0867A2" w14:textId="77777777" w:rsidR="00646355" w:rsidRDefault="00D1210E">
            <w:pPr>
              <w:ind w:left="0" w:hanging="2"/>
            </w:pPr>
            <w:r>
              <w:rPr>
                <w:rFonts w:ascii="Arial" w:eastAsia="Arial" w:hAnsi="Arial" w:cs="Arial"/>
                <w:b/>
                <w:color w:val="000000"/>
              </w:rPr>
              <w:t>LISTA DE ABREVIATURAS E SIGLAS..............................................................</w:t>
            </w:r>
          </w:p>
        </w:tc>
        <w:tc>
          <w:tcPr>
            <w:tcW w:w="575" w:type="dxa"/>
          </w:tcPr>
          <w:p w14:paraId="037C9463" w14:textId="713EB651" w:rsidR="00646355" w:rsidRPr="008F773C" w:rsidRDefault="0059526D" w:rsidP="0059526D">
            <w:pPr>
              <w:ind w:left="0" w:hanging="2"/>
              <w:rPr>
                <w:rFonts w:ascii="Arial" w:eastAsia="Arial" w:hAnsi="Arial" w:cs="Arial"/>
                <w:b/>
                <w:bCs/>
                <w:color w:val="000000"/>
              </w:rPr>
            </w:pPr>
            <w:r w:rsidRPr="008F773C">
              <w:rPr>
                <w:rFonts w:ascii="Arial" w:eastAsia="Arial" w:hAnsi="Arial" w:cs="Arial"/>
                <w:b/>
                <w:bCs/>
                <w:color w:val="000000"/>
              </w:rPr>
              <w:t>3</w:t>
            </w:r>
          </w:p>
        </w:tc>
      </w:tr>
      <w:tr w:rsidR="00646355" w14:paraId="7CB82800" w14:textId="77777777">
        <w:tc>
          <w:tcPr>
            <w:tcW w:w="8500" w:type="dxa"/>
          </w:tcPr>
          <w:p w14:paraId="2BB6E32A" w14:textId="77777777" w:rsidR="00646355" w:rsidRDefault="00D1210E">
            <w:pPr>
              <w:ind w:left="0" w:hanging="2"/>
            </w:pPr>
            <w:r>
              <w:rPr>
                <w:rFonts w:ascii="Arial" w:eastAsia="Arial" w:hAnsi="Arial" w:cs="Arial"/>
                <w:b/>
                <w:color w:val="000000"/>
              </w:rPr>
              <w:t>LISTA DE TABELAS...........................................................................................</w:t>
            </w:r>
          </w:p>
        </w:tc>
        <w:tc>
          <w:tcPr>
            <w:tcW w:w="575" w:type="dxa"/>
          </w:tcPr>
          <w:p w14:paraId="22359595" w14:textId="0DE53F89" w:rsidR="00646355" w:rsidRPr="008F773C" w:rsidRDefault="0059526D" w:rsidP="0059526D">
            <w:pPr>
              <w:ind w:left="0" w:hanging="2"/>
              <w:rPr>
                <w:rFonts w:ascii="Arial" w:eastAsia="Arial" w:hAnsi="Arial" w:cs="Arial"/>
                <w:b/>
                <w:bCs/>
                <w:color w:val="000000"/>
              </w:rPr>
            </w:pPr>
            <w:r w:rsidRPr="008F773C">
              <w:rPr>
                <w:rFonts w:ascii="Arial" w:eastAsia="Arial" w:hAnsi="Arial" w:cs="Arial"/>
                <w:b/>
                <w:bCs/>
                <w:color w:val="000000"/>
              </w:rPr>
              <w:t>4</w:t>
            </w:r>
          </w:p>
        </w:tc>
      </w:tr>
      <w:tr w:rsidR="00646355" w14:paraId="46E35CBF" w14:textId="77777777">
        <w:tc>
          <w:tcPr>
            <w:tcW w:w="8500" w:type="dxa"/>
          </w:tcPr>
          <w:p w14:paraId="3FE39504" w14:textId="77777777" w:rsidR="00646355" w:rsidRDefault="00D1210E">
            <w:pPr>
              <w:ind w:left="0" w:hanging="2"/>
            </w:pPr>
            <w:r>
              <w:rPr>
                <w:rFonts w:ascii="Arial" w:eastAsia="Arial" w:hAnsi="Arial" w:cs="Arial"/>
                <w:b/>
                <w:color w:val="000000"/>
              </w:rPr>
              <w:t>LISTA DE QUADROS.........................................................................................</w:t>
            </w:r>
          </w:p>
        </w:tc>
        <w:tc>
          <w:tcPr>
            <w:tcW w:w="575" w:type="dxa"/>
          </w:tcPr>
          <w:p w14:paraId="18D88E9A" w14:textId="2EC312DC" w:rsidR="00646355" w:rsidRPr="008F773C" w:rsidRDefault="0059526D" w:rsidP="0059526D">
            <w:pPr>
              <w:ind w:left="0" w:hanging="2"/>
              <w:rPr>
                <w:rFonts w:ascii="Arial" w:eastAsia="Arial" w:hAnsi="Arial" w:cs="Arial"/>
                <w:b/>
                <w:bCs/>
                <w:color w:val="000000"/>
              </w:rPr>
            </w:pPr>
            <w:r w:rsidRPr="008F773C">
              <w:rPr>
                <w:rFonts w:ascii="Arial" w:eastAsia="Arial" w:hAnsi="Arial" w:cs="Arial"/>
                <w:b/>
                <w:bCs/>
                <w:color w:val="000000"/>
              </w:rPr>
              <w:t>5</w:t>
            </w:r>
          </w:p>
        </w:tc>
      </w:tr>
      <w:tr w:rsidR="00646355" w14:paraId="19502668" w14:textId="77777777">
        <w:tc>
          <w:tcPr>
            <w:tcW w:w="8500" w:type="dxa"/>
          </w:tcPr>
          <w:p w14:paraId="4262758D" w14:textId="77777777" w:rsidR="00646355" w:rsidRDefault="00D1210E">
            <w:pPr>
              <w:ind w:left="0" w:hanging="2"/>
            </w:pPr>
            <w:r>
              <w:rPr>
                <w:rFonts w:ascii="Arial" w:eastAsia="Arial" w:hAnsi="Arial" w:cs="Arial"/>
                <w:b/>
                <w:color w:val="000000"/>
              </w:rPr>
              <w:t>1 IDENTIFICAÇÃO E INFORMAÇÕES DA UNIDADE JURISDICIONADA (UJ)......................................................................................................................</w:t>
            </w:r>
          </w:p>
        </w:tc>
        <w:tc>
          <w:tcPr>
            <w:tcW w:w="575" w:type="dxa"/>
          </w:tcPr>
          <w:p w14:paraId="6C8DEFF5" w14:textId="77777777" w:rsidR="00646355" w:rsidRPr="008F773C" w:rsidRDefault="00646355" w:rsidP="0059526D">
            <w:pPr>
              <w:ind w:left="0" w:hanging="2"/>
              <w:rPr>
                <w:rFonts w:ascii="Arial" w:eastAsia="Arial" w:hAnsi="Arial" w:cs="Arial"/>
                <w:color w:val="000000"/>
              </w:rPr>
            </w:pPr>
          </w:p>
          <w:p w14:paraId="564467D4" w14:textId="1C3B6C03" w:rsidR="0059526D" w:rsidRPr="008F773C" w:rsidRDefault="0059526D" w:rsidP="0059526D">
            <w:pPr>
              <w:ind w:left="0" w:hanging="2"/>
              <w:rPr>
                <w:rFonts w:ascii="Arial" w:eastAsia="Arial" w:hAnsi="Arial" w:cs="Arial"/>
                <w:b/>
                <w:bCs/>
                <w:color w:val="000000"/>
              </w:rPr>
            </w:pPr>
            <w:r w:rsidRPr="008F773C">
              <w:rPr>
                <w:rFonts w:ascii="Arial" w:eastAsia="Arial" w:hAnsi="Arial" w:cs="Arial"/>
                <w:b/>
                <w:bCs/>
                <w:color w:val="000000"/>
              </w:rPr>
              <w:t>6</w:t>
            </w:r>
          </w:p>
        </w:tc>
      </w:tr>
      <w:tr w:rsidR="00646355" w14:paraId="2884E222" w14:textId="77777777">
        <w:tc>
          <w:tcPr>
            <w:tcW w:w="8500" w:type="dxa"/>
          </w:tcPr>
          <w:p w14:paraId="32DE16F5" w14:textId="77777777" w:rsidR="00646355" w:rsidRDefault="00D1210E">
            <w:pPr>
              <w:ind w:left="0" w:hanging="2"/>
            </w:pPr>
            <w:r>
              <w:rPr>
                <w:rFonts w:ascii="Arial" w:eastAsia="Arial" w:hAnsi="Arial" w:cs="Arial"/>
                <w:color w:val="000000"/>
              </w:rPr>
              <w:t>1.1 Identificação................................................................................................</w:t>
            </w:r>
          </w:p>
        </w:tc>
        <w:tc>
          <w:tcPr>
            <w:tcW w:w="575" w:type="dxa"/>
          </w:tcPr>
          <w:p w14:paraId="0D23912B" w14:textId="2EAB790C" w:rsidR="00646355" w:rsidRPr="008F773C" w:rsidRDefault="0059526D" w:rsidP="0059526D">
            <w:pPr>
              <w:ind w:left="0" w:hanging="2"/>
              <w:rPr>
                <w:rFonts w:ascii="Arial" w:eastAsia="Arial" w:hAnsi="Arial" w:cs="Arial"/>
                <w:color w:val="000000"/>
              </w:rPr>
            </w:pPr>
            <w:r w:rsidRPr="008F773C">
              <w:rPr>
                <w:rFonts w:ascii="Arial" w:eastAsia="Arial" w:hAnsi="Arial" w:cs="Arial"/>
                <w:color w:val="000000"/>
              </w:rPr>
              <w:t>6</w:t>
            </w:r>
          </w:p>
        </w:tc>
      </w:tr>
      <w:tr w:rsidR="00646355" w14:paraId="7D4EE97A" w14:textId="77777777">
        <w:tc>
          <w:tcPr>
            <w:tcW w:w="8500" w:type="dxa"/>
          </w:tcPr>
          <w:p w14:paraId="0CE3FF15" w14:textId="77777777" w:rsidR="00646355" w:rsidRDefault="00D1210E">
            <w:pPr>
              <w:ind w:left="0" w:hanging="2"/>
            </w:pPr>
            <w:r>
              <w:rPr>
                <w:rFonts w:ascii="Arial" w:eastAsia="Arial" w:hAnsi="Arial" w:cs="Arial"/>
                <w:color w:val="000000"/>
              </w:rPr>
              <w:t>1.2 Informações do(s) dirigente(s) máximo(s)..................................................</w:t>
            </w:r>
          </w:p>
        </w:tc>
        <w:tc>
          <w:tcPr>
            <w:tcW w:w="575" w:type="dxa"/>
          </w:tcPr>
          <w:p w14:paraId="21BD7C1B" w14:textId="034F7F8E" w:rsidR="00646355" w:rsidRPr="008F773C" w:rsidRDefault="0059526D" w:rsidP="0059526D">
            <w:pPr>
              <w:ind w:left="0" w:hanging="2"/>
              <w:rPr>
                <w:rFonts w:ascii="Arial" w:eastAsia="Arial" w:hAnsi="Arial" w:cs="Arial"/>
                <w:color w:val="000000"/>
              </w:rPr>
            </w:pPr>
            <w:r w:rsidRPr="008F773C">
              <w:rPr>
                <w:rFonts w:ascii="Arial" w:eastAsia="Arial" w:hAnsi="Arial" w:cs="Arial"/>
                <w:color w:val="000000"/>
              </w:rPr>
              <w:t>6</w:t>
            </w:r>
          </w:p>
        </w:tc>
      </w:tr>
      <w:tr w:rsidR="00646355" w14:paraId="01D85D9E" w14:textId="77777777">
        <w:tc>
          <w:tcPr>
            <w:tcW w:w="8500" w:type="dxa"/>
          </w:tcPr>
          <w:p w14:paraId="575FED12" w14:textId="77777777" w:rsidR="00646355" w:rsidRDefault="00D1210E">
            <w:pPr>
              <w:ind w:left="0" w:hanging="2"/>
            </w:pPr>
            <w:r>
              <w:rPr>
                <w:rFonts w:ascii="Arial" w:eastAsia="Arial" w:hAnsi="Arial" w:cs="Arial"/>
                <w:color w:val="000000"/>
              </w:rPr>
              <w:t>1.3 Informações gerais.....................................................................................</w:t>
            </w:r>
          </w:p>
        </w:tc>
        <w:tc>
          <w:tcPr>
            <w:tcW w:w="575" w:type="dxa"/>
          </w:tcPr>
          <w:p w14:paraId="1616C035" w14:textId="1BDD14EC" w:rsidR="00646355" w:rsidRPr="008F773C" w:rsidRDefault="0059526D" w:rsidP="0059526D">
            <w:pPr>
              <w:ind w:left="0" w:hanging="2"/>
              <w:rPr>
                <w:rFonts w:ascii="Arial" w:eastAsia="Arial" w:hAnsi="Arial" w:cs="Arial"/>
                <w:color w:val="000000"/>
              </w:rPr>
            </w:pPr>
            <w:r w:rsidRPr="008F773C">
              <w:rPr>
                <w:rFonts w:ascii="Arial" w:eastAsia="Arial" w:hAnsi="Arial" w:cs="Arial"/>
                <w:color w:val="000000"/>
              </w:rPr>
              <w:t>6</w:t>
            </w:r>
          </w:p>
        </w:tc>
      </w:tr>
      <w:tr w:rsidR="00646355" w14:paraId="7EE89EFD" w14:textId="77777777">
        <w:tc>
          <w:tcPr>
            <w:tcW w:w="8500" w:type="dxa"/>
          </w:tcPr>
          <w:p w14:paraId="648C17E4" w14:textId="77777777" w:rsidR="00646355" w:rsidRDefault="00D1210E">
            <w:pPr>
              <w:ind w:left="0" w:hanging="2"/>
            </w:pPr>
            <w:r>
              <w:rPr>
                <w:rFonts w:ascii="Arial" w:eastAsia="Arial" w:hAnsi="Arial" w:cs="Arial"/>
                <w:b/>
                <w:color w:val="000000"/>
              </w:rPr>
              <w:t>2 ÁREA ORÇAMENTÁRIA E FINANCEIRA.......................................................</w:t>
            </w:r>
          </w:p>
        </w:tc>
        <w:tc>
          <w:tcPr>
            <w:tcW w:w="575" w:type="dxa"/>
          </w:tcPr>
          <w:p w14:paraId="6D7D6716" w14:textId="36BCA32D" w:rsidR="00646355" w:rsidRPr="008F773C" w:rsidRDefault="0059526D" w:rsidP="0059526D">
            <w:pPr>
              <w:ind w:left="0" w:hanging="2"/>
              <w:rPr>
                <w:rFonts w:ascii="Arial" w:eastAsia="Arial" w:hAnsi="Arial" w:cs="Arial"/>
                <w:b/>
                <w:bCs/>
                <w:color w:val="000000"/>
              </w:rPr>
            </w:pPr>
            <w:r w:rsidRPr="008F773C">
              <w:rPr>
                <w:rFonts w:ascii="Arial" w:eastAsia="Arial" w:hAnsi="Arial" w:cs="Arial"/>
                <w:b/>
                <w:bCs/>
                <w:color w:val="000000"/>
              </w:rPr>
              <w:t>10</w:t>
            </w:r>
          </w:p>
        </w:tc>
      </w:tr>
      <w:tr w:rsidR="00646355" w14:paraId="4CC78DF4" w14:textId="77777777">
        <w:tc>
          <w:tcPr>
            <w:tcW w:w="8500" w:type="dxa"/>
          </w:tcPr>
          <w:p w14:paraId="3D28549C" w14:textId="77777777" w:rsidR="00646355" w:rsidRDefault="00D1210E">
            <w:pPr>
              <w:ind w:left="0" w:hanging="2"/>
            </w:pPr>
            <w:r>
              <w:rPr>
                <w:rFonts w:ascii="Arial" w:eastAsia="Arial" w:hAnsi="Arial" w:cs="Arial"/>
                <w:color w:val="000000"/>
              </w:rPr>
              <w:t xml:space="preserve">2.1 </w:t>
            </w:r>
            <w:r>
              <w:rPr>
                <w:rFonts w:ascii="Arial" w:eastAsia="Arial" w:hAnsi="Arial" w:cs="Arial"/>
                <w:color w:val="000000"/>
                <w:highlight w:val="white"/>
              </w:rPr>
              <w:t>Análise da execução orçamentária e financeira........................................</w:t>
            </w:r>
          </w:p>
        </w:tc>
        <w:tc>
          <w:tcPr>
            <w:tcW w:w="575" w:type="dxa"/>
          </w:tcPr>
          <w:p w14:paraId="4F42B286" w14:textId="3626AB3F" w:rsidR="00646355" w:rsidRPr="008F773C" w:rsidRDefault="0059526D" w:rsidP="0059526D">
            <w:pPr>
              <w:ind w:left="0" w:hanging="2"/>
              <w:rPr>
                <w:rFonts w:ascii="Arial" w:eastAsia="Arial" w:hAnsi="Arial" w:cs="Arial"/>
                <w:color w:val="000000"/>
              </w:rPr>
            </w:pPr>
            <w:r w:rsidRPr="008F773C">
              <w:rPr>
                <w:rFonts w:ascii="Arial" w:eastAsia="Arial" w:hAnsi="Arial" w:cs="Arial"/>
                <w:color w:val="000000"/>
              </w:rPr>
              <w:t>10</w:t>
            </w:r>
          </w:p>
        </w:tc>
      </w:tr>
      <w:tr w:rsidR="00646355" w14:paraId="65D1F19B" w14:textId="77777777">
        <w:tc>
          <w:tcPr>
            <w:tcW w:w="8500" w:type="dxa"/>
          </w:tcPr>
          <w:p w14:paraId="1E9DAA3A" w14:textId="77777777" w:rsidR="00646355" w:rsidRDefault="00D1210E">
            <w:pPr>
              <w:ind w:left="0" w:hanging="2"/>
            </w:pPr>
            <w:r>
              <w:rPr>
                <w:rFonts w:ascii="Arial" w:eastAsia="Arial" w:hAnsi="Arial" w:cs="Arial"/>
                <w:b/>
                <w:color w:val="000000"/>
              </w:rPr>
              <w:t>3 ÁREA OPERACIONAL.....................................................................................</w:t>
            </w:r>
          </w:p>
        </w:tc>
        <w:tc>
          <w:tcPr>
            <w:tcW w:w="575" w:type="dxa"/>
          </w:tcPr>
          <w:p w14:paraId="21982BB8" w14:textId="599E3FB2" w:rsidR="00646355" w:rsidRPr="008F773C" w:rsidRDefault="0059526D" w:rsidP="0059526D">
            <w:pPr>
              <w:ind w:left="0" w:hanging="2"/>
              <w:rPr>
                <w:rFonts w:ascii="Arial" w:eastAsia="Arial" w:hAnsi="Arial" w:cs="Arial"/>
                <w:color w:val="000000"/>
              </w:rPr>
            </w:pPr>
            <w:r w:rsidRPr="008F773C">
              <w:rPr>
                <w:rFonts w:ascii="Arial" w:eastAsia="Arial" w:hAnsi="Arial" w:cs="Arial"/>
                <w:color w:val="000000"/>
              </w:rPr>
              <w:t>21</w:t>
            </w:r>
          </w:p>
        </w:tc>
      </w:tr>
      <w:tr w:rsidR="00646355" w14:paraId="45E82775" w14:textId="77777777">
        <w:tc>
          <w:tcPr>
            <w:tcW w:w="8500" w:type="dxa"/>
          </w:tcPr>
          <w:p w14:paraId="422EB740" w14:textId="77777777" w:rsidR="00646355" w:rsidRDefault="00D1210E">
            <w:pPr>
              <w:ind w:left="0" w:hanging="2"/>
              <w:jc w:val="both"/>
            </w:pPr>
            <w:r>
              <w:rPr>
                <w:rFonts w:ascii="Arial" w:eastAsia="Arial" w:hAnsi="Arial" w:cs="Arial"/>
              </w:rPr>
              <w:t>3.1 Avaliação dos resultados da execução das ações orçamentárias/ compromisso(s)/programa(s).........................................................................</w:t>
            </w:r>
          </w:p>
        </w:tc>
        <w:tc>
          <w:tcPr>
            <w:tcW w:w="575" w:type="dxa"/>
          </w:tcPr>
          <w:p w14:paraId="0B7270E6" w14:textId="77777777" w:rsidR="00646355" w:rsidRPr="008F773C" w:rsidRDefault="00646355" w:rsidP="0059526D">
            <w:pPr>
              <w:ind w:left="0" w:hanging="2"/>
              <w:rPr>
                <w:rFonts w:ascii="Arial" w:eastAsia="Arial" w:hAnsi="Arial" w:cs="Arial"/>
              </w:rPr>
            </w:pPr>
          </w:p>
          <w:p w14:paraId="1538FA54" w14:textId="044D9CE5" w:rsidR="0059526D" w:rsidRPr="008F773C" w:rsidRDefault="0059526D" w:rsidP="0059526D">
            <w:pPr>
              <w:ind w:left="0" w:hanging="2"/>
              <w:rPr>
                <w:rFonts w:ascii="Arial" w:eastAsia="Arial" w:hAnsi="Arial" w:cs="Arial"/>
              </w:rPr>
            </w:pPr>
            <w:r w:rsidRPr="008F773C">
              <w:rPr>
                <w:rFonts w:ascii="Arial" w:eastAsia="Arial" w:hAnsi="Arial" w:cs="Arial"/>
              </w:rPr>
              <w:t>21</w:t>
            </w:r>
          </w:p>
        </w:tc>
      </w:tr>
      <w:tr w:rsidR="00646355" w14:paraId="7C8A26BB" w14:textId="77777777">
        <w:tc>
          <w:tcPr>
            <w:tcW w:w="8500" w:type="dxa"/>
          </w:tcPr>
          <w:p w14:paraId="763E7D28" w14:textId="77777777" w:rsidR="00646355" w:rsidRDefault="00D1210E">
            <w:pPr>
              <w:ind w:left="0" w:hanging="2"/>
            </w:pPr>
            <w:r>
              <w:rPr>
                <w:rFonts w:ascii="Arial" w:eastAsia="Arial" w:hAnsi="Arial" w:cs="Arial"/>
                <w:b/>
                <w:color w:val="000000"/>
              </w:rPr>
              <w:t>4 ÁREA ADMINISTRATIVA.................................................................................</w:t>
            </w:r>
          </w:p>
        </w:tc>
        <w:tc>
          <w:tcPr>
            <w:tcW w:w="575" w:type="dxa"/>
          </w:tcPr>
          <w:p w14:paraId="56545693" w14:textId="05563429" w:rsidR="00646355" w:rsidRPr="008F773C" w:rsidRDefault="0059526D" w:rsidP="0059526D">
            <w:pPr>
              <w:ind w:left="0" w:hanging="2"/>
              <w:rPr>
                <w:rFonts w:ascii="Arial" w:eastAsia="Arial" w:hAnsi="Arial" w:cs="Arial"/>
                <w:b/>
                <w:bCs/>
                <w:color w:val="000000"/>
              </w:rPr>
            </w:pPr>
            <w:r w:rsidRPr="008F773C">
              <w:rPr>
                <w:rFonts w:ascii="Arial" w:eastAsia="Arial" w:hAnsi="Arial" w:cs="Arial"/>
                <w:b/>
                <w:bCs/>
                <w:color w:val="000000"/>
              </w:rPr>
              <w:t>45</w:t>
            </w:r>
          </w:p>
        </w:tc>
      </w:tr>
      <w:tr w:rsidR="00646355" w14:paraId="1F375BD5" w14:textId="77777777">
        <w:tc>
          <w:tcPr>
            <w:tcW w:w="8500" w:type="dxa"/>
          </w:tcPr>
          <w:p w14:paraId="5AFCD243" w14:textId="77777777" w:rsidR="00646355" w:rsidRDefault="00D1210E">
            <w:pPr>
              <w:pBdr>
                <w:top w:val="nil"/>
                <w:left w:val="nil"/>
                <w:bottom w:val="nil"/>
                <w:right w:val="nil"/>
                <w:between w:val="nil"/>
              </w:pBdr>
              <w:spacing w:line="240" w:lineRule="auto"/>
              <w:ind w:left="0" w:hanging="2"/>
              <w:jc w:val="both"/>
              <w:rPr>
                <w:color w:val="000000"/>
              </w:rPr>
            </w:pPr>
            <w:r>
              <w:rPr>
                <w:rFonts w:ascii="Arial" w:eastAsia="Arial" w:hAnsi="Arial" w:cs="Arial"/>
                <w:color w:val="000000"/>
              </w:rPr>
              <w:t>4.1 Procedimentos formais da UJ....................................................................</w:t>
            </w:r>
          </w:p>
        </w:tc>
        <w:tc>
          <w:tcPr>
            <w:tcW w:w="575" w:type="dxa"/>
          </w:tcPr>
          <w:p w14:paraId="301B37C5" w14:textId="5F7ACA25" w:rsidR="00646355" w:rsidRPr="008F773C" w:rsidRDefault="0059526D" w:rsidP="0059526D">
            <w:pPr>
              <w:pBdr>
                <w:top w:val="nil"/>
                <w:left w:val="nil"/>
                <w:bottom w:val="nil"/>
                <w:right w:val="nil"/>
                <w:between w:val="nil"/>
              </w:pBdr>
              <w:spacing w:line="240" w:lineRule="auto"/>
              <w:ind w:left="0" w:hanging="2"/>
              <w:rPr>
                <w:rFonts w:ascii="Arial" w:eastAsia="Arial" w:hAnsi="Arial" w:cs="Arial"/>
                <w:color w:val="000000"/>
                <w:highlight w:val="white"/>
              </w:rPr>
            </w:pPr>
            <w:r w:rsidRPr="008F773C">
              <w:rPr>
                <w:rFonts w:ascii="Arial" w:eastAsia="Arial" w:hAnsi="Arial" w:cs="Arial"/>
                <w:color w:val="000000"/>
                <w:highlight w:val="white"/>
              </w:rPr>
              <w:t>45</w:t>
            </w:r>
          </w:p>
        </w:tc>
      </w:tr>
      <w:tr w:rsidR="00646355" w14:paraId="5345337C" w14:textId="77777777">
        <w:tc>
          <w:tcPr>
            <w:tcW w:w="8500" w:type="dxa"/>
          </w:tcPr>
          <w:p w14:paraId="29CAB6FF" w14:textId="77777777" w:rsidR="00646355" w:rsidRDefault="00D1210E">
            <w:pPr>
              <w:ind w:left="0" w:hanging="2"/>
            </w:pPr>
            <w:r>
              <w:rPr>
                <w:rFonts w:ascii="Arial" w:eastAsia="Arial" w:hAnsi="Arial" w:cs="Arial"/>
              </w:rPr>
              <w:t>4.2 Área patrimonial.........................................................................................</w:t>
            </w:r>
          </w:p>
        </w:tc>
        <w:tc>
          <w:tcPr>
            <w:tcW w:w="575" w:type="dxa"/>
          </w:tcPr>
          <w:p w14:paraId="60DB2C73" w14:textId="0425FA9A" w:rsidR="00646355" w:rsidRPr="008F773C" w:rsidRDefault="0059526D" w:rsidP="0059526D">
            <w:pPr>
              <w:ind w:left="0" w:hanging="2"/>
              <w:rPr>
                <w:rFonts w:ascii="Arial" w:eastAsia="Arial" w:hAnsi="Arial" w:cs="Arial"/>
                <w:highlight w:val="white"/>
              </w:rPr>
            </w:pPr>
            <w:r w:rsidRPr="008F773C">
              <w:rPr>
                <w:rFonts w:ascii="Arial" w:eastAsia="Arial" w:hAnsi="Arial" w:cs="Arial"/>
                <w:highlight w:val="white"/>
              </w:rPr>
              <w:t>51</w:t>
            </w:r>
          </w:p>
        </w:tc>
      </w:tr>
      <w:tr w:rsidR="00646355" w14:paraId="2C419F57" w14:textId="77777777">
        <w:tc>
          <w:tcPr>
            <w:tcW w:w="8500" w:type="dxa"/>
          </w:tcPr>
          <w:p w14:paraId="20D4F19E" w14:textId="77777777" w:rsidR="00646355" w:rsidRDefault="00D1210E">
            <w:pPr>
              <w:ind w:left="0" w:hanging="2"/>
            </w:pPr>
            <w:r>
              <w:rPr>
                <w:rFonts w:ascii="Arial" w:eastAsia="Arial" w:hAnsi="Arial" w:cs="Arial"/>
                <w:b/>
              </w:rPr>
              <w:t>5 ÁREA DE PESSOAL........................................................................................</w:t>
            </w:r>
          </w:p>
        </w:tc>
        <w:tc>
          <w:tcPr>
            <w:tcW w:w="575" w:type="dxa"/>
          </w:tcPr>
          <w:p w14:paraId="2445FE83" w14:textId="1979855B" w:rsidR="00646355" w:rsidRPr="008F773C" w:rsidRDefault="0059526D" w:rsidP="0059526D">
            <w:pPr>
              <w:ind w:left="0" w:hanging="2"/>
              <w:rPr>
                <w:rFonts w:ascii="Arial" w:eastAsia="Arial" w:hAnsi="Arial" w:cs="Arial"/>
                <w:b/>
                <w:bCs/>
              </w:rPr>
            </w:pPr>
            <w:r w:rsidRPr="008F773C">
              <w:rPr>
                <w:rFonts w:ascii="Arial" w:eastAsia="Arial" w:hAnsi="Arial" w:cs="Arial"/>
                <w:b/>
                <w:bCs/>
              </w:rPr>
              <w:t>53</w:t>
            </w:r>
          </w:p>
        </w:tc>
      </w:tr>
      <w:tr w:rsidR="00646355" w14:paraId="4B9B66A4" w14:textId="77777777">
        <w:tc>
          <w:tcPr>
            <w:tcW w:w="8500" w:type="dxa"/>
          </w:tcPr>
          <w:p w14:paraId="6C8A8579" w14:textId="77777777" w:rsidR="00646355" w:rsidRDefault="00D1210E">
            <w:pPr>
              <w:ind w:left="0" w:hanging="2"/>
            </w:pPr>
            <w:r>
              <w:rPr>
                <w:rFonts w:ascii="Arial" w:eastAsia="Arial" w:hAnsi="Arial" w:cs="Arial"/>
              </w:rPr>
              <w:t>5.1 Análise da gestão de pessoal....................................................................</w:t>
            </w:r>
          </w:p>
        </w:tc>
        <w:tc>
          <w:tcPr>
            <w:tcW w:w="575" w:type="dxa"/>
          </w:tcPr>
          <w:p w14:paraId="192F6DFE" w14:textId="506FB4AA" w:rsidR="00646355" w:rsidRPr="008F773C" w:rsidRDefault="0059526D" w:rsidP="0059526D">
            <w:pPr>
              <w:ind w:left="0" w:hanging="2"/>
              <w:rPr>
                <w:rFonts w:ascii="Arial" w:eastAsia="Arial" w:hAnsi="Arial" w:cs="Arial"/>
              </w:rPr>
            </w:pPr>
            <w:r w:rsidRPr="008F773C">
              <w:rPr>
                <w:rFonts w:ascii="Arial" w:eastAsia="Arial" w:hAnsi="Arial" w:cs="Arial"/>
              </w:rPr>
              <w:t>53</w:t>
            </w:r>
          </w:p>
        </w:tc>
      </w:tr>
      <w:tr w:rsidR="00646355" w14:paraId="5645661D" w14:textId="77777777">
        <w:tc>
          <w:tcPr>
            <w:tcW w:w="8500" w:type="dxa"/>
          </w:tcPr>
          <w:p w14:paraId="23BD725A" w14:textId="77777777" w:rsidR="00646355" w:rsidRDefault="00D1210E">
            <w:pPr>
              <w:ind w:left="0" w:hanging="2"/>
            </w:pPr>
            <w:r>
              <w:rPr>
                <w:rFonts w:ascii="Arial" w:eastAsia="Arial" w:hAnsi="Arial" w:cs="Arial"/>
                <w:b/>
                <w:color w:val="000000"/>
              </w:rPr>
              <w:t>6 CONTROLE INTERNO....</w:t>
            </w:r>
            <w:r>
              <w:rPr>
                <w:rFonts w:ascii="Arial" w:eastAsia="Arial" w:hAnsi="Arial" w:cs="Arial"/>
                <w:b/>
              </w:rPr>
              <w:t>......</w:t>
            </w:r>
            <w:r>
              <w:rPr>
                <w:rFonts w:ascii="Arial" w:eastAsia="Arial" w:hAnsi="Arial" w:cs="Arial"/>
                <w:b/>
                <w:color w:val="000000"/>
              </w:rPr>
              <w:t>...........................................................................</w:t>
            </w:r>
          </w:p>
        </w:tc>
        <w:tc>
          <w:tcPr>
            <w:tcW w:w="575" w:type="dxa"/>
          </w:tcPr>
          <w:p w14:paraId="35D8B931" w14:textId="134DC204" w:rsidR="00646355" w:rsidRPr="008F773C" w:rsidRDefault="0059526D" w:rsidP="0059526D">
            <w:pPr>
              <w:ind w:left="0" w:hanging="2"/>
              <w:rPr>
                <w:rFonts w:ascii="Arial" w:eastAsia="Arial" w:hAnsi="Arial" w:cs="Arial"/>
                <w:b/>
                <w:bCs/>
                <w:color w:val="000000"/>
              </w:rPr>
            </w:pPr>
            <w:r w:rsidRPr="008F773C">
              <w:rPr>
                <w:rFonts w:ascii="Arial" w:eastAsia="Arial" w:hAnsi="Arial" w:cs="Arial"/>
                <w:b/>
                <w:bCs/>
                <w:color w:val="000000"/>
              </w:rPr>
              <w:t>56</w:t>
            </w:r>
          </w:p>
        </w:tc>
      </w:tr>
      <w:tr w:rsidR="00646355" w14:paraId="6FCE2B62" w14:textId="77777777">
        <w:tc>
          <w:tcPr>
            <w:tcW w:w="8500" w:type="dxa"/>
          </w:tcPr>
          <w:p w14:paraId="3F6B5428" w14:textId="77777777" w:rsidR="00646355" w:rsidRDefault="00D1210E">
            <w:pPr>
              <w:ind w:left="0" w:hanging="2"/>
            </w:pPr>
            <w:r>
              <w:rPr>
                <w:rFonts w:ascii="Arial" w:eastAsia="Arial" w:hAnsi="Arial" w:cs="Arial"/>
                <w:b/>
                <w:color w:val="000000"/>
              </w:rPr>
              <w:t>7 CONTROLE EXTERNO...</w:t>
            </w:r>
            <w:r>
              <w:rPr>
                <w:rFonts w:ascii="Arial" w:eastAsia="Arial" w:hAnsi="Arial" w:cs="Arial"/>
                <w:b/>
              </w:rPr>
              <w:t>...........</w:t>
            </w:r>
            <w:r>
              <w:rPr>
                <w:rFonts w:ascii="Arial" w:eastAsia="Arial" w:hAnsi="Arial" w:cs="Arial"/>
                <w:b/>
                <w:color w:val="000000"/>
              </w:rPr>
              <w:t>......................................................................</w:t>
            </w:r>
          </w:p>
        </w:tc>
        <w:tc>
          <w:tcPr>
            <w:tcW w:w="575" w:type="dxa"/>
          </w:tcPr>
          <w:p w14:paraId="13885268" w14:textId="514AEFF2" w:rsidR="00646355" w:rsidRPr="008F773C" w:rsidRDefault="00877939" w:rsidP="0059526D">
            <w:pPr>
              <w:ind w:left="0" w:hanging="2"/>
              <w:rPr>
                <w:rFonts w:ascii="Arial" w:eastAsia="Arial" w:hAnsi="Arial" w:cs="Arial"/>
                <w:b/>
                <w:bCs/>
                <w:color w:val="000000"/>
              </w:rPr>
            </w:pPr>
            <w:r w:rsidRPr="008F773C">
              <w:rPr>
                <w:rFonts w:ascii="Arial" w:eastAsia="Arial" w:hAnsi="Arial" w:cs="Arial"/>
                <w:b/>
                <w:bCs/>
                <w:color w:val="000000"/>
              </w:rPr>
              <w:t>58</w:t>
            </w:r>
          </w:p>
        </w:tc>
      </w:tr>
    </w:tbl>
    <w:p w14:paraId="53633301" w14:textId="77777777" w:rsidR="00646355" w:rsidRDefault="00646355">
      <w:pPr>
        <w:widowControl w:val="0"/>
        <w:tabs>
          <w:tab w:val="left" w:pos="360"/>
          <w:tab w:val="left" w:pos="3119"/>
        </w:tabs>
        <w:spacing w:before="45" w:after="45"/>
        <w:ind w:left="0" w:hanging="2"/>
        <w:jc w:val="both"/>
        <w:rPr>
          <w:rFonts w:ascii="Arial" w:eastAsia="Arial" w:hAnsi="Arial" w:cs="Arial"/>
          <w:color w:val="FF3333"/>
          <w:sz w:val="16"/>
          <w:szCs w:val="16"/>
        </w:rPr>
      </w:pPr>
    </w:p>
    <w:p w14:paraId="1FA8967D" w14:textId="77777777" w:rsidR="00646355" w:rsidRDefault="00646355">
      <w:pPr>
        <w:widowControl w:val="0"/>
        <w:tabs>
          <w:tab w:val="left" w:pos="360"/>
          <w:tab w:val="left" w:pos="3119"/>
        </w:tabs>
        <w:spacing w:before="45" w:after="45"/>
        <w:ind w:left="0" w:hanging="2"/>
        <w:jc w:val="both"/>
        <w:rPr>
          <w:rFonts w:ascii="Arial" w:eastAsia="Arial" w:hAnsi="Arial" w:cs="Arial"/>
          <w:color w:val="FF3333"/>
          <w:sz w:val="16"/>
          <w:szCs w:val="16"/>
        </w:rPr>
      </w:pPr>
    </w:p>
    <w:p w14:paraId="21A20D2F" w14:textId="77777777" w:rsidR="00646355" w:rsidRDefault="00646355">
      <w:pPr>
        <w:widowControl w:val="0"/>
        <w:tabs>
          <w:tab w:val="left" w:pos="360"/>
          <w:tab w:val="left" w:pos="3119"/>
        </w:tabs>
        <w:spacing w:before="45" w:after="45"/>
        <w:ind w:left="0" w:hanging="2"/>
        <w:jc w:val="both"/>
        <w:rPr>
          <w:rFonts w:ascii="Arial" w:eastAsia="Arial" w:hAnsi="Arial" w:cs="Arial"/>
          <w:color w:val="FF3333"/>
          <w:sz w:val="16"/>
          <w:szCs w:val="16"/>
        </w:rPr>
      </w:pPr>
    </w:p>
    <w:p w14:paraId="60E07A65" w14:textId="77777777" w:rsidR="00646355" w:rsidRDefault="00646355">
      <w:pPr>
        <w:widowControl w:val="0"/>
        <w:tabs>
          <w:tab w:val="left" w:pos="360"/>
          <w:tab w:val="left" w:pos="3119"/>
        </w:tabs>
        <w:spacing w:before="45" w:after="45"/>
        <w:ind w:left="0" w:hanging="2"/>
        <w:jc w:val="both"/>
        <w:rPr>
          <w:rFonts w:ascii="Arial" w:eastAsia="Arial" w:hAnsi="Arial" w:cs="Arial"/>
          <w:color w:val="FF3333"/>
          <w:sz w:val="16"/>
          <w:szCs w:val="16"/>
        </w:rPr>
      </w:pPr>
    </w:p>
    <w:p w14:paraId="1EC468FC" w14:textId="77777777" w:rsidR="00646355" w:rsidRDefault="00646355">
      <w:pPr>
        <w:widowControl w:val="0"/>
        <w:tabs>
          <w:tab w:val="left" w:pos="360"/>
          <w:tab w:val="left" w:pos="3119"/>
        </w:tabs>
        <w:spacing w:before="45" w:after="45"/>
        <w:ind w:left="0" w:hanging="2"/>
        <w:jc w:val="both"/>
        <w:rPr>
          <w:rFonts w:ascii="Arial" w:eastAsia="Arial" w:hAnsi="Arial" w:cs="Arial"/>
          <w:color w:val="FF3333"/>
          <w:sz w:val="16"/>
          <w:szCs w:val="16"/>
          <w:highlight w:val="yellow"/>
        </w:rPr>
        <w:sectPr w:rsidR="00646355">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20" w:footer="720" w:gutter="0"/>
          <w:pgNumType w:start="1"/>
          <w:cols w:space="720"/>
        </w:sectPr>
      </w:pPr>
    </w:p>
    <w:p w14:paraId="6FFC3B6C" w14:textId="77777777" w:rsidR="00646355" w:rsidRDefault="00D1210E">
      <w:pPr>
        <w:ind w:left="0" w:hanging="2"/>
      </w:pPr>
      <w:r>
        <w:rPr>
          <w:rFonts w:ascii="Arial" w:eastAsia="Arial" w:hAnsi="Arial" w:cs="Arial"/>
          <w:b/>
          <w:color w:val="000000"/>
        </w:rPr>
        <w:lastRenderedPageBreak/>
        <w:t>LISTA DE ABREVIATURAS E SIGLAS</w:t>
      </w:r>
    </w:p>
    <w:p w14:paraId="73AF9BFB" w14:textId="77777777" w:rsidR="00646355" w:rsidRDefault="00646355" w:rsidP="00BC6308">
      <w:pPr>
        <w:ind w:leftChars="0" w:left="0" w:firstLineChars="0" w:firstLine="0"/>
        <w:rPr>
          <w:rFonts w:ascii="Arial" w:eastAsia="Arial" w:hAnsi="Arial" w:cs="Arial"/>
          <w:color w:val="000000"/>
        </w:rPr>
      </w:pPr>
    </w:p>
    <w:tbl>
      <w:tblPr>
        <w:tblStyle w:val="a0"/>
        <w:tblW w:w="9071" w:type="dxa"/>
        <w:tblInd w:w="0" w:type="dxa"/>
        <w:tblLayout w:type="fixed"/>
        <w:tblLook w:val="0000" w:firstRow="0" w:lastRow="0" w:firstColumn="0" w:lastColumn="0" w:noHBand="0" w:noVBand="0"/>
      </w:tblPr>
      <w:tblGrid>
        <w:gridCol w:w="1835"/>
        <w:gridCol w:w="7236"/>
      </w:tblGrid>
      <w:tr w:rsidR="00D7666E" w14:paraId="38517F86" w14:textId="77777777">
        <w:tc>
          <w:tcPr>
            <w:tcW w:w="1835" w:type="dxa"/>
          </w:tcPr>
          <w:p w14:paraId="79B7723A" w14:textId="77777777" w:rsidR="00D7666E" w:rsidRDefault="00D7666E" w:rsidP="00D7666E">
            <w:pPr>
              <w:pBdr>
                <w:top w:val="nil"/>
                <w:left w:val="nil"/>
                <w:bottom w:val="nil"/>
                <w:right w:val="nil"/>
                <w:between w:val="nil"/>
              </w:pBdr>
              <w:spacing w:line="240" w:lineRule="auto"/>
              <w:ind w:left="0" w:hanging="2"/>
              <w:jc w:val="center"/>
              <w:rPr>
                <w:rFonts w:ascii="Arial" w:eastAsia="Arial" w:hAnsi="Arial" w:cs="Arial"/>
                <w:color w:val="000000"/>
              </w:rPr>
            </w:pPr>
            <w:r w:rsidRPr="00EB7482">
              <w:rPr>
                <w:rFonts w:ascii="Arial" w:hAnsi="Arial"/>
              </w:rPr>
              <w:t>ASPLAN</w:t>
            </w:r>
          </w:p>
        </w:tc>
        <w:tc>
          <w:tcPr>
            <w:tcW w:w="7236" w:type="dxa"/>
          </w:tcPr>
          <w:p w14:paraId="0DA61A74" w14:textId="77777777" w:rsidR="00D7666E" w:rsidRDefault="00D7666E" w:rsidP="00D7666E">
            <w:pPr>
              <w:pBdr>
                <w:top w:val="nil"/>
                <w:left w:val="nil"/>
                <w:bottom w:val="nil"/>
                <w:right w:val="nil"/>
                <w:between w:val="nil"/>
              </w:pBdr>
              <w:spacing w:line="240" w:lineRule="auto"/>
              <w:ind w:left="0" w:hanging="2"/>
              <w:rPr>
                <w:rFonts w:ascii="Arial" w:eastAsia="Arial" w:hAnsi="Arial" w:cs="Arial"/>
                <w:color w:val="000000"/>
              </w:rPr>
            </w:pPr>
            <w:r w:rsidRPr="00EB7482">
              <w:rPr>
                <w:rFonts w:ascii="Arial" w:hAnsi="Arial"/>
              </w:rPr>
              <w:t>Assessoria de Planejamento</w:t>
            </w:r>
          </w:p>
        </w:tc>
      </w:tr>
      <w:tr w:rsidR="00D7666E" w14:paraId="6CC07BC9" w14:textId="77777777">
        <w:tc>
          <w:tcPr>
            <w:tcW w:w="1835" w:type="dxa"/>
          </w:tcPr>
          <w:p w14:paraId="2996180A"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DCAA</w:t>
            </w:r>
          </w:p>
        </w:tc>
        <w:tc>
          <w:tcPr>
            <w:tcW w:w="7236" w:type="dxa"/>
          </w:tcPr>
          <w:p w14:paraId="7E2501BC"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Ciências Agrárias e Ambientais</w:t>
            </w:r>
          </w:p>
        </w:tc>
      </w:tr>
      <w:tr w:rsidR="00D7666E" w14:paraId="5A5175DD" w14:textId="77777777">
        <w:tc>
          <w:tcPr>
            <w:tcW w:w="1835" w:type="dxa"/>
          </w:tcPr>
          <w:p w14:paraId="2F59BCD7"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DCAC</w:t>
            </w:r>
          </w:p>
        </w:tc>
        <w:tc>
          <w:tcPr>
            <w:tcW w:w="7236" w:type="dxa"/>
          </w:tcPr>
          <w:p w14:paraId="20AE5076"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Administração e Ciências Contábeis</w:t>
            </w:r>
          </w:p>
        </w:tc>
      </w:tr>
      <w:tr w:rsidR="00D7666E" w14:paraId="34A3F0DA" w14:textId="77777777">
        <w:tc>
          <w:tcPr>
            <w:tcW w:w="1835" w:type="dxa"/>
          </w:tcPr>
          <w:p w14:paraId="02238591"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DCB</w:t>
            </w:r>
          </w:p>
        </w:tc>
        <w:tc>
          <w:tcPr>
            <w:tcW w:w="7236" w:type="dxa"/>
          </w:tcPr>
          <w:p w14:paraId="27C7BCD5"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Ciências Biológicas</w:t>
            </w:r>
          </w:p>
        </w:tc>
      </w:tr>
      <w:tr w:rsidR="00D7666E" w14:paraId="09A6F689" w14:textId="77777777">
        <w:tc>
          <w:tcPr>
            <w:tcW w:w="1835" w:type="dxa"/>
          </w:tcPr>
          <w:p w14:paraId="105BB1E4"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DCEC</w:t>
            </w:r>
          </w:p>
        </w:tc>
        <w:tc>
          <w:tcPr>
            <w:tcW w:w="7236" w:type="dxa"/>
          </w:tcPr>
          <w:p w14:paraId="28C43160"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Ciências Econômicas</w:t>
            </w:r>
          </w:p>
        </w:tc>
      </w:tr>
      <w:tr w:rsidR="00D7666E" w14:paraId="4F8C3044" w14:textId="77777777">
        <w:tc>
          <w:tcPr>
            <w:tcW w:w="1835" w:type="dxa"/>
          </w:tcPr>
          <w:p w14:paraId="654CA442"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DCET</w:t>
            </w:r>
          </w:p>
        </w:tc>
        <w:tc>
          <w:tcPr>
            <w:tcW w:w="7236" w:type="dxa"/>
          </w:tcPr>
          <w:p w14:paraId="4846648C"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Ciências Exatas e Tecnológicas</w:t>
            </w:r>
          </w:p>
        </w:tc>
      </w:tr>
      <w:tr w:rsidR="00D7666E" w14:paraId="205A8394" w14:textId="77777777">
        <w:tc>
          <w:tcPr>
            <w:tcW w:w="1835" w:type="dxa"/>
          </w:tcPr>
          <w:p w14:paraId="50247FA3"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DCIE</w:t>
            </w:r>
          </w:p>
        </w:tc>
        <w:tc>
          <w:tcPr>
            <w:tcW w:w="7236" w:type="dxa"/>
          </w:tcPr>
          <w:p w14:paraId="23416F60"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Ciências da Educação</w:t>
            </w:r>
          </w:p>
        </w:tc>
      </w:tr>
      <w:tr w:rsidR="00D7666E" w14:paraId="29C34154" w14:textId="77777777">
        <w:tc>
          <w:tcPr>
            <w:tcW w:w="1835" w:type="dxa"/>
          </w:tcPr>
          <w:p w14:paraId="4B76861A"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DCJUR</w:t>
            </w:r>
          </w:p>
        </w:tc>
        <w:tc>
          <w:tcPr>
            <w:tcW w:w="7236" w:type="dxa"/>
          </w:tcPr>
          <w:p w14:paraId="1D037C46"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Ciências Jurídicas</w:t>
            </w:r>
          </w:p>
        </w:tc>
      </w:tr>
      <w:tr w:rsidR="00D7666E" w14:paraId="04612819" w14:textId="77777777">
        <w:tc>
          <w:tcPr>
            <w:tcW w:w="1835" w:type="dxa"/>
          </w:tcPr>
          <w:p w14:paraId="42ADFA53"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DCS</w:t>
            </w:r>
          </w:p>
        </w:tc>
        <w:tc>
          <w:tcPr>
            <w:tcW w:w="7236" w:type="dxa"/>
          </w:tcPr>
          <w:p w14:paraId="27690E95"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Ciências da Saúde</w:t>
            </w:r>
          </w:p>
        </w:tc>
      </w:tr>
      <w:tr w:rsidR="00D7666E" w14:paraId="43B0C404" w14:textId="77777777">
        <w:tc>
          <w:tcPr>
            <w:tcW w:w="1835" w:type="dxa"/>
          </w:tcPr>
          <w:p w14:paraId="1E4C02E1"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DFCH</w:t>
            </w:r>
          </w:p>
        </w:tc>
        <w:tc>
          <w:tcPr>
            <w:tcW w:w="7236" w:type="dxa"/>
          </w:tcPr>
          <w:p w14:paraId="65172344"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Filosofia e Ciências Humanas</w:t>
            </w:r>
          </w:p>
        </w:tc>
      </w:tr>
      <w:tr w:rsidR="00D7666E" w14:paraId="363CF228" w14:textId="77777777">
        <w:tc>
          <w:tcPr>
            <w:tcW w:w="1835" w:type="dxa"/>
          </w:tcPr>
          <w:p w14:paraId="6F5C9EE6" w14:textId="77777777" w:rsidR="00D7666E" w:rsidRDefault="00D7666E" w:rsidP="00D7666E">
            <w:pPr>
              <w:pBdr>
                <w:top w:val="nil"/>
                <w:left w:val="nil"/>
                <w:bottom w:val="nil"/>
                <w:right w:val="nil"/>
                <w:between w:val="nil"/>
              </w:pBdr>
              <w:spacing w:line="240" w:lineRule="auto"/>
              <w:ind w:left="0" w:hanging="2"/>
              <w:jc w:val="center"/>
              <w:rPr>
                <w:rFonts w:ascii="Arial" w:eastAsia="Arial" w:hAnsi="Arial" w:cs="Arial"/>
                <w:color w:val="000000"/>
              </w:rPr>
            </w:pPr>
            <w:r w:rsidRPr="00EB7482">
              <w:rPr>
                <w:rFonts w:ascii="Arial" w:hAnsi="Arial"/>
              </w:rPr>
              <w:t>DIRORC</w:t>
            </w:r>
          </w:p>
        </w:tc>
        <w:tc>
          <w:tcPr>
            <w:tcW w:w="7236" w:type="dxa"/>
          </w:tcPr>
          <w:p w14:paraId="4F48C867" w14:textId="77777777" w:rsidR="00D7666E" w:rsidRDefault="00D7666E" w:rsidP="00D7666E">
            <w:pPr>
              <w:pBdr>
                <w:top w:val="nil"/>
                <w:left w:val="nil"/>
                <w:bottom w:val="nil"/>
                <w:right w:val="nil"/>
                <w:between w:val="nil"/>
              </w:pBdr>
              <w:spacing w:line="240" w:lineRule="auto"/>
              <w:ind w:left="0" w:hanging="2"/>
              <w:rPr>
                <w:rFonts w:ascii="Arial" w:eastAsia="Arial" w:hAnsi="Arial" w:cs="Arial"/>
                <w:color w:val="000000"/>
              </w:rPr>
            </w:pPr>
            <w:r w:rsidRPr="00EB7482">
              <w:rPr>
                <w:rFonts w:ascii="Arial" w:hAnsi="Arial"/>
              </w:rPr>
              <w:t>Diretoria de Orçamento</w:t>
            </w:r>
          </w:p>
        </w:tc>
      </w:tr>
      <w:tr w:rsidR="00D7666E" w14:paraId="1AD34453" w14:textId="77777777">
        <w:tc>
          <w:tcPr>
            <w:tcW w:w="1835" w:type="dxa"/>
          </w:tcPr>
          <w:p w14:paraId="5B22C118"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DLA</w:t>
            </w:r>
          </w:p>
        </w:tc>
        <w:tc>
          <w:tcPr>
            <w:tcW w:w="7236" w:type="dxa"/>
          </w:tcPr>
          <w:p w14:paraId="5F56AA61"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Departamento de Letras e Artes</w:t>
            </w:r>
          </w:p>
        </w:tc>
      </w:tr>
      <w:tr w:rsidR="00D7666E" w14:paraId="300F398C" w14:textId="77777777">
        <w:tc>
          <w:tcPr>
            <w:tcW w:w="1835" w:type="dxa"/>
          </w:tcPr>
          <w:p w14:paraId="35F0EC02" w14:textId="77777777" w:rsidR="00D7666E" w:rsidRDefault="00D7666E" w:rsidP="00D7666E">
            <w:pPr>
              <w:pBdr>
                <w:top w:val="nil"/>
                <w:left w:val="nil"/>
                <w:bottom w:val="nil"/>
                <w:right w:val="nil"/>
                <w:between w:val="nil"/>
              </w:pBdr>
              <w:spacing w:line="240" w:lineRule="auto"/>
              <w:ind w:left="0" w:hanging="2"/>
              <w:jc w:val="center"/>
              <w:rPr>
                <w:rFonts w:ascii="Arial" w:eastAsia="Arial" w:hAnsi="Arial" w:cs="Arial"/>
                <w:color w:val="000000"/>
              </w:rPr>
            </w:pPr>
            <w:r w:rsidRPr="00EB7482">
              <w:rPr>
                <w:rFonts w:ascii="Arial" w:hAnsi="Arial"/>
              </w:rPr>
              <w:t>GEFIN</w:t>
            </w:r>
          </w:p>
        </w:tc>
        <w:tc>
          <w:tcPr>
            <w:tcW w:w="7236" w:type="dxa"/>
          </w:tcPr>
          <w:p w14:paraId="769AE9FB" w14:textId="77777777" w:rsidR="00D7666E" w:rsidRDefault="00D7666E" w:rsidP="00D7666E">
            <w:pPr>
              <w:pBdr>
                <w:top w:val="nil"/>
                <w:left w:val="nil"/>
                <w:bottom w:val="nil"/>
                <w:right w:val="nil"/>
                <w:between w:val="nil"/>
              </w:pBdr>
              <w:spacing w:line="240" w:lineRule="auto"/>
              <w:ind w:left="0" w:hanging="2"/>
              <w:rPr>
                <w:rFonts w:ascii="Arial" w:eastAsia="Arial" w:hAnsi="Arial" w:cs="Arial"/>
                <w:color w:val="000000"/>
              </w:rPr>
            </w:pPr>
            <w:r w:rsidRPr="00EB7482">
              <w:rPr>
                <w:rFonts w:ascii="Arial" w:hAnsi="Arial"/>
              </w:rPr>
              <w:t>Gerência Financeira</w:t>
            </w:r>
          </w:p>
        </w:tc>
      </w:tr>
      <w:tr w:rsidR="00D7666E" w14:paraId="7709517F" w14:textId="77777777">
        <w:tc>
          <w:tcPr>
            <w:tcW w:w="1835" w:type="dxa"/>
          </w:tcPr>
          <w:p w14:paraId="531F70F9" w14:textId="77777777" w:rsidR="00D7666E" w:rsidRDefault="00D7666E" w:rsidP="00D7666E">
            <w:pPr>
              <w:pBdr>
                <w:top w:val="nil"/>
                <w:left w:val="nil"/>
                <w:bottom w:val="nil"/>
                <w:right w:val="nil"/>
                <w:between w:val="nil"/>
              </w:pBdr>
              <w:spacing w:line="240" w:lineRule="auto"/>
              <w:ind w:left="0" w:hanging="2"/>
              <w:jc w:val="center"/>
              <w:rPr>
                <w:rFonts w:ascii="Arial" w:eastAsia="Arial" w:hAnsi="Arial" w:cs="Arial"/>
                <w:color w:val="000000"/>
              </w:rPr>
            </w:pPr>
            <w:r w:rsidRPr="00EB7482">
              <w:rPr>
                <w:rFonts w:ascii="Arial" w:hAnsi="Arial"/>
              </w:rPr>
              <w:t>GPG</w:t>
            </w:r>
          </w:p>
        </w:tc>
        <w:tc>
          <w:tcPr>
            <w:tcW w:w="7236" w:type="dxa"/>
          </w:tcPr>
          <w:p w14:paraId="783DD460" w14:textId="77777777" w:rsidR="00D7666E" w:rsidRDefault="00D7666E" w:rsidP="00D7666E">
            <w:pPr>
              <w:pBdr>
                <w:top w:val="nil"/>
                <w:left w:val="nil"/>
                <w:bottom w:val="nil"/>
                <w:right w:val="nil"/>
                <w:between w:val="nil"/>
              </w:pBdr>
              <w:spacing w:line="240" w:lineRule="auto"/>
              <w:ind w:left="0" w:hanging="2"/>
              <w:rPr>
                <w:rFonts w:ascii="Arial" w:eastAsia="Arial" w:hAnsi="Arial" w:cs="Arial"/>
                <w:color w:val="000000"/>
              </w:rPr>
            </w:pPr>
            <w:r w:rsidRPr="00EB7482">
              <w:rPr>
                <w:rFonts w:ascii="Arial" w:hAnsi="Arial"/>
              </w:rPr>
              <w:t>Gerência de Pós-Graduação</w:t>
            </w:r>
          </w:p>
        </w:tc>
      </w:tr>
      <w:tr w:rsidR="00D7666E" w14:paraId="1FCEEE5C" w14:textId="77777777">
        <w:tc>
          <w:tcPr>
            <w:tcW w:w="1835" w:type="dxa"/>
          </w:tcPr>
          <w:p w14:paraId="3B886142"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PROJUR</w:t>
            </w:r>
          </w:p>
        </w:tc>
        <w:tc>
          <w:tcPr>
            <w:tcW w:w="7236" w:type="dxa"/>
          </w:tcPr>
          <w:p w14:paraId="7A07FF02"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Procuradoria Jurídica</w:t>
            </w:r>
          </w:p>
        </w:tc>
      </w:tr>
      <w:tr w:rsidR="00D7666E" w14:paraId="211E1AC6" w14:textId="77777777">
        <w:tc>
          <w:tcPr>
            <w:tcW w:w="1835" w:type="dxa"/>
          </w:tcPr>
          <w:p w14:paraId="609AF1FF"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SEMAT</w:t>
            </w:r>
          </w:p>
        </w:tc>
        <w:tc>
          <w:tcPr>
            <w:tcW w:w="7236" w:type="dxa"/>
          </w:tcPr>
          <w:p w14:paraId="3342B4C8"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Setor de Materiais</w:t>
            </w:r>
          </w:p>
        </w:tc>
      </w:tr>
      <w:tr w:rsidR="00D7666E" w14:paraId="30B8990F" w14:textId="77777777">
        <w:tc>
          <w:tcPr>
            <w:tcW w:w="1835" w:type="dxa"/>
          </w:tcPr>
          <w:p w14:paraId="1AF5E7A9"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sidRPr="00EB7482">
              <w:rPr>
                <w:rFonts w:ascii="Arial" w:hAnsi="Arial"/>
              </w:rPr>
              <w:t>SEPAT</w:t>
            </w:r>
          </w:p>
        </w:tc>
        <w:tc>
          <w:tcPr>
            <w:tcW w:w="7236" w:type="dxa"/>
          </w:tcPr>
          <w:p w14:paraId="66C50E0B"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sidRPr="00EB7482">
              <w:rPr>
                <w:rFonts w:ascii="Arial" w:hAnsi="Arial"/>
              </w:rPr>
              <w:t>Setor de Patrimônio</w:t>
            </w:r>
          </w:p>
        </w:tc>
      </w:tr>
      <w:tr w:rsidR="00D7666E" w14:paraId="140AD180" w14:textId="77777777">
        <w:tc>
          <w:tcPr>
            <w:tcW w:w="1835" w:type="dxa"/>
            <w:vAlign w:val="center"/>
          </w:tcPr>
          <w:p w14:paraId="34D49EDB" w14:textId="77777777" w:rsidR="00D7666E" w:rsidRDefault="00D7666E">
            <w:pPr>
              <w:pBdr>
                <w:top w:val="nil"/>
                <w:left w:val="nil"/>
                <w:bottom w:val="nil"/>
                <w:right w:val="nil"/>
                <w:between w:val="nil"/>
              </w:pBdr>
              <w:spacing w:line="240" w:lineRule="auto"/>
              <w:ind w:left="0" w:hanging="2"/>
              <w:jc w:val="center"/>
              <w:rPr>
                <w:color w:val="000000"/>
              </w:rPr>
            </w:pPr>
            <w:r>
              <w:rPr>
                <w:rFonts w:ascii="Arial" w:eastAsia="Arial" w:hAnsi="Arial" w:cs="Arial"/>
                <w:color w:val="000000"/>
              </w:rPr>
              <w:t>TCE/BA</w:t>
            </w:r>
          </w:p>
        </w:tc>
        <w:tc>
          <w:tcPr>
            <w:tcW w:w="7236" w:type="dxa"/>
            <w:vAlign w:val="center"/>
          </w:tcPr>
          <w:p w14:paraId="5BDEF932" w14:textId="77777777" w:rsidR="00D7666E" w:rsidRDefault="00D7666E">
            <w:pPr>
              <w:pBdr>
                <w:top w:val="nil"/>
                <w:left w:val="nil"/>
                <w:bottom w:val="nil"/>
                <w:right w:val="nil"/>
                <w:between w:val="nil"/>
              </w:pBdr>
              <w:spacing w:line="240" w:lineRule="auto"/>
              <w:ind w:left="0" w:hanging="2"/>
              <w:rPr>
                <w:color w:val="000000"/>
              </w:rPr>
            </w:pPr>
            <w:r>
              <w:rPr>
                <w:rFonts w:ascii="Arial" w:eastAsia="Arial" w:hAnsi="Arial" w:cs="Arial"/>
                <w:color w:val="000000"/>
              </w:rPr>
              <w:t>Tribunal de Contas do Estado da Bahia</w:t>
            </w:r>
          </w:p>
        </w:tc>
      </w:tr>
      <w:tr w:rsidR="00D7666E" w14:paraId="7441D0DC" w14:textId="77777777">
        <w:tc>
          <w:tcPr>
            <w:tcW w:w="1835" w:type="dxa"/>
          </w:tcPr>
          <w:p w14:paraId="7E13E946" w14:textId="77777777" w:rsidR="00D7666E" w:rsidRPr="00EB7482" w:rsidRDefault="00D7666E" w:rsidP="00D7666E">
            <w:pPr>
              <w:pBdr>
                <w:top w:val="nil"/>
                <w:left w:val="nil"/>
                <w:bottom w:val="nil"/>
                <w:right w:val="nil"/>
                <w:between w:val="nil"/>
              </w:pBdr>
              <w:spacing w:line="240" w:lineRule="auto"/>
              <w:ind w:left="0" w:hanging="2"/>
              <w:jc w:val="center"/>
              <w:rPr>
                <w:rFonts w:ascii="Arial" w:hAnsi="Arial"/>
              </w:rPr>
            </w:pPr>
            <w:r>
              <w:rPr>
                <w:rFonts w:ascii="Arial" w:hAnsi="Arial"/>
              </w:rPr>
              <w:t>UPT</w:t>
            </w:r>
          </w:p>
        </w:tc>
        <w:tc>
          <w:tcPr>
            <w:tcW w:w="7236" w:type="dxa"/>
          </w:tcPr>
          <w:p w14:paraId="5CE91119" w14:textId="77777777" w:rsidR="00D7666E" w:rsidRPr="00EB7482" w:rsidRDefault="00D7666E" w:rsidP="00D7666E">
            <w:pPr>
              <w:pBdr>
                <w:top w:val="nil"/>
                <w:left w:val="nil"/>
                <w:bottom w:val="nil"/>
                <w:right w:val="nil"/>
                <w:between w:val="nil"/>
              </w:pBdr>
              <w:spacing w:line="240" w:lineRule="auto"/>
              <w:ind w:left="0" w:hanging="2"/>
              <w:rPr>
                <w:rFonts w:ascii="Arial" w:hAnsi="Arial"/>
              </w:rPr>
            </w:pPr>
            <w:r>
              <w:rPr>
                <w:rFonts w:ascii="Arial" w:hAnsi="Arial"/>
              </w:rPr>
              <w:t xml:space="preserve">Universidade </w:t>
            </w:r>
            <w:proofErr w:type="gramStart"/>
            <w:r>
              <w:rPr>
                <w:rFonts w:ascii="Arial" w:hAnsi="Arial"/>
              </w:rPr>
              <w:t>para Todos</w:t>
            </w:r>
            <w:proofErr w:type="gramEnd"/>
          </w:p>
        </w:tc>
      </w:tr>
    </w:tbl>
    <w:p w14:paraId="7A6899C4" w14:textId="77777777" w:rsidR="00646355" w:rsidRDefault="00646355">
      <w:pPr>
        <w:ind w:left="0" w:hanging="2"/>
        <w:rPr>
          <w:rFonts w:ascii="Arial" w:eastAsia="Arial" w:hAnsi="Arial" w:cs="Arial"/>
          <w:color w:val="000000"/>
        </w:rPr>
      </w:pPr>
    </w:p>
    <w:p w14:paraId="19DFDCA8" w14:textId="77777777" w:rsidR="00646355" w:rsidRDefault="00646355">
      <w:pPr>
        <w:widowControl w:val="0"/>
        <w:tabs>
          <w:tab w:val="left" w:pos="360"/>
          <w:tab w:val="left" w:pos="3119"/>
        </w:tabs>
        <w:spacing w:before="45" w:after="45"/>
        <w:ind w:left="0" w:hanging="2"/>
        <w:jc w:val="both"/>
        <w:rPr>
          <w:rFonts w:ascii="Arial" w:eastAsia="Arial" w:hAnsi="Arial" w:cs="Arial"/>
          <w:color w:val="FF3333"/>
          <w:sz w:val="16"/>
          <w:szCs w:val="16"/>
        </w:rPr>
      </w:pPr>
    </w:p>
    <w:p w14:paraId="3C20D49A" w14:textId="77777777" w:rsidR="00646355" w:rsidRDefault="00646355">
      <w:pPr>
        <w:ind w:left="0" w:hanging="2"/>
        <w:rPr>
          <w:rFonts w:ascii="Arial" w:eastAsia="Arial" w:hAnsi="Arial" w:cs="Arial"/>
          <w:color w:val="000000"/>
          <w:sz w:val="16"/>
          <w:szCs w:val="16"/>
        </w:rPr>
      </w:pPr>
    </w:p>
    <w:p w14:paraId="5288DAEE" w14:textId="77777777" w:rsidR="00646355" w:rsidRDefault="00D1210E">
      <w:pPr>
        <w:pageBreakBefore/>
        <w:ind w:left="0" w:hanging="2"/>
      </w:pPr>
      <w:r>
        <w:rPr>
          <w:rFonts w:ascii="Arial" w:eastAsia="Arial" w:hAnsi="Arial" w:cs="Arial"/>
          <w:b/>
          <w:color w:val="000000"/>
        </w:rPr>
        <w:lastRenderedPageBreak/>
        <w:t>LISTA DE TABELAS</w:t>
      </w:r>
      <w:r>
        <w:rPr>
          <w:rFonts w:ascii="Arial" w:eastAsia="Arial" w:hAnsi="Arial" w:cs="Arial"/>
          <w:b/>
          <w:color w:val="FF3333"/>
        </w:rPr>
        <w:t xml:space="preserve"> </w:t>
      </w:r>
    </w:p>
    <w:p w14:paraId="6743C522" w14:textId="77777777" w:rsidR="00646355" w:rsidRDefault="00646355">
      <w:pPr>
        <w:ind w:left="0" w:hanging="2"/>
      </w:pPr>
    </w:p>
    <w:p w14:paraId="2B68FB41" w14:textId="77777777" w:rsidR="00646355" w:rsidRDefault="00646355">
      <w:pPr>
        <w:ind w:left="0" w:hanging="2"/>
        <w:rPr>
          <w:rFonts w:ascii="Arial" w:eastAsia="Arial" w:hAnsi="Arial" w:cs="Arial"/>
          <w:color w:val="000000"/>
        </w:rPr>
      </w:pPr>
    </w:p>
    <w:tbl>
      <w:tblPr>
        <w:tblStyle w:val="a1"/>
        <w:tblW w:w="9063" w:type="dxa"/>
        <w:tblInd w:w="0" w:type="dxa"/>
        <w:tblLayout w:type="fixed"/>
        <w:tblLook w:val="0000" w:firstRow="0" w:lastRow="0" w:firstColumn="0" w:lastColumn="0" w:noHBand="0" w:noVBand="0"/>
      </w:tblPr>
      <w:tblGrid>
        <w:gridCol w:w="1638"/>
        <w:gridCol w:w="6862"/>
        <w:gridCol w:w="563"/>
      </w:tblGrid>
      <w:tr w:rsidR="00646355" w14:paraId="415FA37F" w14:textId="77777777">
        <w:tc>
          <w:tcPr>
            <w:tcW w:w="1638" w:type="dxa"/>
            <w:vAlign w:val="center"/>
          </w:tcPr>
          <w:p w14:paraId="757BB19F"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w:t>
            </w:r>
          </w:p>
        </w:tc>
        <w:tc>
          <w:tcPr>
            <w:tcW w:w="6862" w:type="dxa"/>
            <w:vAlign w:val="center"/>
          </w:tcPr>
          <w:p w14:paraId="255A05C4"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Execução da receita....................................................................</w:t>
            </w:r>
          </w:p>
        </w:tc>
        <w:tc>
          <w:tcPr>
            <w:tcW w:w="563" w:type="dxa"/>
            <w:vAlign w:val="center"/>
          </w:tcPr>
          <w:p w14:paraId="099C045A" w14:textId="1EA03C60" w:rsidR="00646355" w:rsidRDefault="00C75E79"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12</w:t>
            </w:r>
          </w:p>
        </w:tc>
      </w:tr>
      <w:tr w:rsidR="00646355" w14:paraId="7A4F784C" w14:textId="77777777">
        <w:tc>
          <w:tcPr>
            <w:tcW w:w="1638" w:type="dxa"/>
            <w:vAlign w:val="center"/>
          </w:tcPr>
          <w:p w14:paraId="0D101ED3"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2</w:t>
            </w:r>
          </w:p>
        </w:tc>
        <w:tc>
          <w:tcPr>
            <w:tcW w:w="6862" w:type="dxa"/>
            <w:vAlign w:val="center"/>
          </w:tcPr>
          <w:p w14:paraId="3E7B3668"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Execução da despesa por Unidade Orçamentária (UO).............</w:t>
            </w:r>
          </w:p>
        </w:tc>
        <w:tc>
          <w:tcPr>
            <w:tcW w:w="563" w:type="dxa"/>
            <w:vAlign w:val="center"/>
          </w:tcPr>
          <w:p w14:paraId="17E2FEA3" w14:textId="16479D3F" w:rsidR="00646355" w:rsidRDefault="00C75E79"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15</w:t>
            </w:r>
          </w:p>
        </w:tc>
      </w:tr>
      <w:tr w:rsidR="00646355" w14:paraId="380479CF" w14:textId="77777777">
        <w:tc>
          <w:tcPr>
            <w:tcW w:w="1638" w:type="dxa"/>
            <w:vAlign w:val="center"/>
          </w:tcPr>
          <w:p w14:paraId="55C6E794"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3</w:t>
            </w:r>
          </w:p>
        </w:tc>
        <w:tc>
          <w:tcPr>
            <w:tcW w:w="6862" w:type="dxa"/>
          </w:tcPr>
          <w:p w14:paraId="4AAF0F3A"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Execução da despesa por função...............................................</w:t>
            </w:r>
          </w:p>
        </w:tc>
        <w:tc>
          <w:tcPr>
            <w:tcW w:w="563" w:type="dxa"/>
          </w:tcPr>
          <w:p w14:paraId="38E80494" w14:textId="3FF0E8CC" w:rsidR="00646355" w:rsidRDefault="00C75E79"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15</w:t>
            </w:r>
          </w:p>
        </w:tc>
      </w:tr>
      <w:tr w:rsidR="00646355" w14:paraId="53846462" w14:textId="77777777">
        <w:tc>
          <w:tcPr>
            <w:tcW w:w="1638" w:type="dxa"/>
            <w:vAlign w:val="center"/>
          </w:tcPr>
          <w:p w14:paraId="1EC1BE16"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4</w:t>
            </w:r>
          </w:p>
        </w:tc>
        <w:tc>
          <w:tcPr>
            <w:tcW w:w="6862" w:type="dxa"/>
          </w:tcPr>
          <w:p w14:paraId="09A61B33"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Execução da despesa por programa...........................................</w:t>
            </w:r>
          </w:p>
        </w:tc>
        <w:tc>
          <w:tcPr>
            <w:tcW w:w="563" w:type="dxa"/>
          </w:tcPr>
          <w:p w14:paraId="446E38C3" w14:textId="11C61448" w:rsidR="00646355" w:rsidRDefault="00C75E79"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16</w:t>
            </w:r>
          </w:p>
        </w:tc>
      </w:tr>
      <w:tr w:rsidR="00646355" w14:paraId="6654BDC1" w14:textId="77777777">
        <w:tc>
          <w:tcPr>
            <w:tcW w:w="1638" w:type="dxa"/>
            <w:vAlign w:val="center"/>
          </w:tcPr>
          <w:p w14:paraId="190BF1C0"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5</w:t>
            </w:r>
          </w:p>
        </w:tc>
        <w:tc>
          <w:tcPr>
            <w:tcW w:w="6862" w:type="dxa"/>
          </w:tcPr>
          <w:p w14:paraId="7A4606AC"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Execução da despesa por categoria econômica e grupo de natureza da despesa...................................................................</w:t>
            </w:r>
          </w:p>
        </w:tc>
        <w:tc>
          <w:tcPr>
            <w:tcW w:w="563" w:type="dxa"/>
          </w:tcPr>
          <w:p w14:paraId="0EB89C2E" w14:textId="77777777" w:rsidR="00646355" w:rsidRDefault="00646355" w:rsidP="00C75E79">
            <w:pPr>
              <w:pBdr>
                <w:top w:val="nil"/>
                <w:left w:val="nil"/>
                <w:bottom w:val="nil"/>
                <w:right w:val="nil"/>
                <w:between w:val="nil"/>
              </w:pBdr>
              <w:spacing w:line="240" w:lineRule="auto"/>
              <w:ind w:left="0" w:hanging="2"/>
              <w:rPr>
                <w:rFonts w:ascii="Arial" w:eastAsia="Arial" w:hAnsi="Arial" w:cs="Arial"/>
                <w:color w:val="000000"/>
              </w:rPr>
            </w:pPr>
          </w:p>
          <w:p w14:paraId="6B7AEFF7" w14:textId="1784BB40" w:rsidR="00C75E79" w:rsidRDefault="00C75E79"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17</w:t>
            </w:r>
          </w:p>
        </w:tc>
      </w:tr>
      <w:tr w:rsidR="00646355" w14:paraId="5BA3950A" w14:textId="77777777">
        <w:tc>
          <w:tcPr>
            <w:tcW w:w="1638" w:type="dxa"/>
            <w:vAlign w:val="center"/>
          </w:tcPr>
          <w:p w14:paraId="5C008C06"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6</w:t>
            </w:r>
          </w:p>
        </w:tc>
        <w:tc>
          <w:tcPr>
            <w:tcW w:w="6862" w:type="dxa"/>
          </w:tcPr>
          <w:p w14:paraId="1C08A623"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Execução da despesa por elemento de despesa........................</w:t>
            </w:r>
          </w:p>
        </w:tc>
        <w:tc>
          <w:tcPr>
            <w:tcW w:w="563" w:type="dxa"/>
          </w:tcPr>
          <w:p w14:paraId="12DA4C08" w14:textId="3DF60A0D" w:rsidR="00646355" w:rsidRDefault="00C75E79"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18</w:t>
            </w:r>
          </w:p>
        </w:tc>
      </w:tr>
      <w:tr w:rsidR="00646355" w14:paraId="59F8A9A9" w14:textId="77777777">
        <w:tc>
          <w:tcPr>
            <w:tcW w:w="1638" w:type="dxa"/>
            <w:vAlign w:val="center"/>
          </w:tcPr>
          <w:p w14:paraId="2D997B13"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7</w:t>
            </w:r>
          </w:p>
        </w:tc>
        <w:tc>
          <w:tcPr>
            <w:tcW w:w="6862" w:type="dxa"/>
          </w:tcPr>
          <w:p w14:paraId="74134497"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Execução da despesa por Unidade Gestora (UG)......................</w:t>
            </w:r>
          </w:p>
        </w:tc>
        <w:tc>
          <w:tcPr>
            <w:tcW w:w="563" w:type="dxa"/>
          </w:tcPr>
          <w:p w14:paraId="223B5A01" w14:textId="60E1F86F" w:rsidR="00646355" w:rsidRDefault="00C75E79"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20</w:t>
            </w:r>
          </w:p>
        </w:tc>
      </w:tr>
      <w:tr w:rsidR="00646355" w14:paraId="70F0CF3C" w14:textId="77777777">
        <w:tc>
          <w:tcPr>
            <w:tcW w:w="1638" w:type="dxa"/>
            <w:vAlign w:val="center"/>
          </w:tcPr>
          <w:p w14:paraId="3391954F"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8</w:t>
            </w:r>
          </w:p>
        </w:tc>
        <w:tc>
          <w:tcPr>
            <w:tcW w:w="6862" w:type="dxa"/>
          </w:tcPr>
          <w:p w14:paraId="7319B42A"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Despesas pagas de exercícios anteriores por categoria.............</w:t>
            </w:r>
          </w:p>
        </w:tc>
        <w:tc>
          <w:tcPr>
            <w:tcW w:w="563" w:type="dxa"/>
          </w:tcPr>
          <w:p w14:paraId="3C219F80" w14:textId="4646F7CE" w:rsidR="00646355" w:rsidRDefault="00C75E79"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20</w:t>
            </w:r>
          </w:p>
        </w:tc>
      </w:tr>
      <w:tr w:rsidR="00646355" w14:paraId="2A52E4B2" w14:textId="77777777">
        <w:tc>
          <w:tcPr>
            <w:tcW w:w="1638" w:type="dxa"/>
            <w:vAlign w:val="center"/>
          </w:tcPr>
          <w:p w14:paraId="614B138D"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9</w:t>
            </w:r>
          </w:p>
        </w:tc>
        <w:tc>
          <w:tcPr>
            <w:tcW w:w="6862" w:type="dxa"/>
          </w:tcPr>
          <w:p w14:paraId="1839F1A6" w14:textId="77777777" w:rsidR="00646355" w:rsidRDefault="00D1210E">
            <w:pPr>
              <w:widowControl w:val="0"/>
              <w:pBdr>
                <w:top w:val="nil"/>
                <w:left w:val="nil"/>
                <w:bottom w:val="nil"/>
                <w:right w:val="nil"/>
                <w:between w:val="nil"/>
              </w:pBdr>
              <w:tabs>
                <w:tab w:val="left" w:pos="426"/>
              </w:tabs>
              <w:spacing w:before="45" w:after="45" w:line="240" w:lineRule="auto"/>
              <w:ind w:left="0" w:hanging="2"/>
              <w:jc w:val="both"/>
              <w:rPr>
                <w:b/>
                <w:color w:val="000000"/>
                <w:sz w:val="20"/>
                <w:szCs w:val="20"/>
              </w:rPr>
            </w:pPr>
            <w:r>
              <w:rPr>
                <w:rFonts w:ascii="Arial" w:eastAsia="Arial" w:hAnsi="Arial" w:cs="Arial"/>
                <w:color w:val="000000"/>
              </w:rPr>
              <w:t>Licitações, dispensas e inexigibilidades......................................</w:t>
            </w:r>
          </w:p>
        </w:tc>
        <w:tc>
          <w:tcPr>
            <w:tcW w:w="563" w:type="dxa"/>
          </w:tcPr>
          <w:p w14:paraId="01F83697" w14:textId="79A5FBCA" w:rsidR="00646355" w:rsidRDefault="008502A6"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46</w:t>
            </w:r>
          </w:p>
        </w:tc>
      </w:tr>
      <w:tr w:rsidR="00646355" w14:paraId="02C4385F" w14:textId="77777777">
        <w:tc>
          <w:tcPr>
            <w:tcW w:w="1638" w:type="dxa"/>
            <w:vAlign w:val="center"/>
          </w:tcPr>
          <w:p w14:paraId="491C5017"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10</w:t>
            </w:r>
          </w:p>
        </w:tc>
        <w:tc>
          <w:tcPr>
            <w:tcW w:w="6862" w:type="dxa"/>
          </w:tcPr>
          <w:p w14:paraId="5E396183" w14:textId="77777777" w:rsidR="00646355" w:rsidRDefault="00D1210E">
            <w:pPr>
              <w:ind w:left="0" w:hanging="2"/>
              <w:jc w:val="both"/>
            </w:pPr>
            <w:r>
              <w:rPr>
                <w:rFonts w:ascii="Arial" w:eastAsia="Arial" w:hAnsi="Arial" w:cs="Arial"/>
                <w:color w:val="000000"/>
              </w:rPr>
              <w:t>Contratos firmados no exercício..................................................</w:t>
            </w:r>
          </w:p>
        </w:tc>
        <w:tc>
          <w:tcPr>
            <w:tcW w:w="563" w:type="dxa"/>
          </w:tcPr>
          <w:p w14:paraId="5A5ED2A7" w14:textId="3997C635" w:rsidR="00646355" w:rsidRDefault="008502A6"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48</w:t>
            </w:r>
          </w:p>
        </w:tc>
      </w:tr>
      <w:tr w:rsidR="00646355" w14:paraId="5E836C64" w14:textId="77777777">
        <w:tc>
          <w:tcPr>
            <w:tcW w:w="1638" w:type="dxa"/>
            <w:vAlign w:val="center"/>
          </w:tcPr>
          <w:p w14:paraId="3CB356F9"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11</w:t>
            </w:r>
          </w:p>
        </w:tc>
        <w:tc>
          <w:tcPr>
            <w:tcW w:w="6862" w:type="dxa"/>
          </w:tcPr>
          <w:p w14:paraId="471C6CB8" w14:textId="77777777" w:rsidR="00646355" w:rsidRDefault="00D1210E">
            <w:pPr>
              <w:ind w:left="0" w:hanging="2"/>
              <w:jc w:val="both"/>
            </w:pPr>
            <w:r>
              <w:rPr>
                <w:rFonts w:ascii="Arial" w:eastAsia="Arial" w:hAnsi="Arial" w:cs="Arial"/>
              </w:rPr>
              <w:t>Contratos de gestão firmados no exercício.................................</w:t>
            </w:r>
          </w:p>
        </w:tc>
        <w:tc>
          <w:tcPr>
            <w:tcW w:w="563" w:type="dxa"/>
          </w:tcPr>
          <w:p w14:paraId="2883ACA8" w14:textId="057AB204" w:rsidR="00646355" w:rsidRDefault="008502A6"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48</w:t>
            </w:r>
          </w:p>
        </w:tc>
      </w:tr>
      <w:tr w:rsidR="00646355" w14:paraId="22405CEE" w14:textId="77777777">
        <w:tc>
          <w:tcPr>
            <w:tcW w:w="1638" w:type="dxa"/>
            <w:vAlign w:val="center"/>
          </w:tcPr>
          <w:p w14:paraId="72E21D7B"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12</w:t>
            </w:r>
          </w:p>
        </w:tc>
        <w:tc>
          <w:tcPr>
            <w:tcW w:w="6862" w:type="dxa"/>
          </w:tcPr>
          <w:p w14:paraId="6791D9C3" w14:textId="77777777" w:rsidR="00646355" w:rsidRDefault="00D1210E">
            <w:pPr>
              <w:ind w:left="0" w:hanging="2"/>
              <w:jc w:val="both"/>
            </w:pPr>
            <w:r>
              <w:rPr>
                <w:rFonts w:ascii="Arial" w:eastAsia="Arial" w:hAnsi="Arial" w:cs="Arial"/>
              </w:rPr>
              <w:t>Contratos vigentes firmados em exercícios anteriores................</w:t>
            </w:r>
          </w:p>
        </w:tc>
        <w:tc>
          <w:tcPr>
            <w:tcW w:w="563" w:type="dxa"/>
          </w:tcPr>
          <w:p w14:paraId="615C0533" w14:textId="1BAD7BE0" w:rsidR="00646355" w:rsidRDefault="008502A6"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48</w:t>
            </w:r>
          </w:p>
        </w:tc>
      </w:tr>
      <w:tr w:rsidR="00646355" w14:paraId="113C323B" w14:textId="77777777">
        <w:tc>
          <w:tcPr>
            <w:tcW w:w="1638" w:type="dxa"/>
            <w:vAlign w:val="center"/>
          </w:tcPr>
          <w:p w14:paraId="1A39E36A"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13</w:t>
            </w:r>
          </w:p>
        </w:tc>
        <w:tc>
          <w:tcPr>
            <w:tcW w:w="6862" w:type="dxa"/>
          </w:tcPr>
          <w:p w14:paraId="39D621E4" w14:textId="77777777" w:rsidR="00646355" w:rsidRDefault="00D1210E">
            <w:pPr>
              <w:ind w:left="0" w:hanging="2"/>
              <w:jc w:val="both"/>
            </w:pPr>
            <w:r>
              <w:rPr>
                <w:rFonts w:ascii="Arial" w:eastAsia="Arial" w:hAnsi="Arial" w:cs="Arial"/>
                <w:highlight w:val="white"/>
              </w:rPr>
              <w:t>Contratos de gestão vigentes firmados em exercícios anteriores....................................................................................</w:t>
            </w:r>
          </w:p>
        </w:tc>
        <w:tc>
          <w:tcPr>
            <w:tcW w:w="563" w:type="dxa"/>
          </w:tcPr>
          <w:p w14:paraId="6C3E4DB2" w14:textId="77777777" w:rsidR="00646355" w:rsidRDefault="00646355" w:rsidP="00C75E79">
            <w:pPr>
              <w:pBdr>
                <w:top w:val="nil"/>
                <w:left w:val="nil"/>
                <w:bottom w:val="nil"/>
                <w:right w:val="nil"/>
                <w:between w:val="nil"/>
              </w:pBdr>
              <w:spacing w:line="240" w:lineRule="auto"/>
              <w:ind w:left="0" w:hanging="2"/>
              <w:rPr>
                <w:rFonts w:ascii="Arial" w:eastAsia="Arial" w:hAnsi="Arial" w:cs="Arial"/>
                <w:color w:val="000000"/>
              </w:rPr>
            </w:pPr>
          </w:p>
          <w:p w14:paraId="66DEED22" w14:textId="46037F86" w:rsidR="008502A6" w:rsidRDefault="008502A6"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48</w:t>
            </w:r>
          </w:p>
        </w:tc>
      </w:tr>
      <w:tr w:rsidR="00646355" w14:paraId="6ED07805" w14:textId="77777777">
        <w:tc>
          <w:tcPr>
            <w:tcW w:w="1638" w:type="dxa"/>
            <w:vAlign w:val="center"/>
          </w:tcPr>
          <w:p w14:paraId="4D5FC518"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14</w:t>
            </w:r>
          </w:p>
        </w:tc>
        <w:tc>
          <w:tcPr>
            <w:tcW w:w="6862" w:type="dxa"/>
          </w:tcPr>
          <w:p w14:paraId="6E190461"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Convênios de captação …...........................................................</w:t>
            </w:r>
          </w:p>
        </w:tc>
        <w:tc>
          <w:tcPr>
            <w:tcW w:w="563" w:type="dxa"/>
          </w:tcPr>
          <w:p w14:paraId="50C9F533" w14:textId="26B95AD4" w:rsidR="00646355" w:rsidRDefault="008502A6"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49</w:t>
            </w:r>
          </w:p>
        </w:tc>
      </w:tr>
      <w:tr w:rsidR="00646355" w14:paraId="5CF8AA6D" w14:textId="77777777">
        <w:tc>
          <w:tcPr>
            <w:tcW w:w="1638" w:type="dxa"/>
            <w:vAlign w:val="center"/>
          </w:tcPr>
          <w:p w14:paraId="4E99577E"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15</w:t>
            </w:r>
          </w:p>
        </w:tc>
        <w:tc>
          <w:tcPr>
            <w:tcW w:w="6862" w:type="dxa"/>
          </w:tcPr>
          <w:p w14:paraId="6BBE6A64"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Convênios de repasse.................................................................</w:t>
            </w:r>
          </w:p>
        </w:tc>
        <w:tc>
          <w:tcPr>
            <w:tcW w:w="563" w:type="dxa"/>
          </w:tcPr>
          <w:p w14:paraId="03047492" w14:textId="7BD6F580" w:rsidR="00646355" w:rsidRDefault="008502A6"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49</w:t>
            </w:r>
          </w:p>
        </w:tc>
      </w:tr>
      <w:tr w:rsidR="00646355" w14:paraId="2C72E187" w14:textId="77777777">
        <w:tc>
          <w:tcPr>
            <w:tcW w:w="1638" w:type="dxa"/>
            <w:vAlign w:val="center"/>
          </w:tcPr>
          <w:p w14:paraId="4AAF09F1"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16</w:t>
            </w:r>
          </w:p>
        </w:tc>
        <w:tc>
          <w:tcPr>
            <w:tcW w:w="6862" w:type="dxa"/>
          </w:tcPr>
          <w:p w14:paraId="381D3413" w14:textId="77777777" w:rsidR="00646355" w:rsidRDefault="00D1210E">
            <w:pPr>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Acordos de cooperação, termos de fomento e termos de colaboração.................................................................................</w:t>
            </w:r>
          </w:p>
        </w:tc>
        <w:tc>
          <w:tcPr>
            <w:tcW w:w="563" w:type="dxa"/>
          </w:tcPr>
          <w:p w14:paraId="68F555B7" w14:textId="77777777" w:rsidR="00646355" w:rsidRDefault="00646355" w:rsidP="00C75E79">
            <w:pPr>
              <w:pBdr>
                <w:top w:val="nil"/>
                <w:left w:val="nil"/>
                <w:bottom w:val="nil"/>
                <w:right w:val="nil"/>
                <w:between w:val="nil"/>
              </w:pBdr>
              <w:spacing w:line="240" w:lineRule="auto"/>
              <w:ind w:left="0" w:hanging="2"/>
              <w:rPr>
                <w:rFonts w:ascii="Arial" w:eastAsia="Arial" w:hAnsi="Arial" w:cs="Arial"/>
                <w:color w:val="000000"/>
              </w:rPr>
            </w:pPr>
          </w:p>
          <w:p w14:paraId="5363885B" w14:textId="689BAE25" w:rsidR="008502A6" w:rsidRDefault="008502A6"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50</w:t>
            </w:r>
          </w:p>
        </w:tc>
      </w:tr>
      <w:tr w:rsidR="00646355" w14:paraId="19B3DCF2" w14:textId="77777777">
        <w:tc>
          <w:tcPr>
            <w:tcW w:w="1638" w:type="dxa"/>
            <w:vAlign w:val="center"/>
          </w:tcPr>
          <w:p w14:paraId="4E42C30C"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17</w:t>
            </w:r>
          </w:p>
        </w:tc>
        <w:tc>
          <w:tcPr>
            <w:tcW w:w="6862" w:type="dxa"/>
          </w:tcPr>
          <w:p w14:paraId="72417661" w14:textId="77777777" w:rsidR="00646355" w:rsidRDefault="00D1210E">
            <w:pPr>
              <w:pBdr>
                <w:top w:val="nil"/>
                <w:left w:val="nil"/>
                <w:bottom w:val="nil"/>
                <w:right w:val="nil"/>
                <w:between w:val="nil"/>
              </w:pBdr>
              <w:spacing w:line="240" w:lineRule="auto"/>
              <w:ind w:left="0" w:hanging="2"/>
              <w:jc w:val="both"/>
              <w:rPr>
                <w:color w:val="000000"/>
              </w:rPr>
            </w:pPr>
            <w:r>
              <w:rPr>
                <w:rFonts w:ascii="Arial" w:eastAsia="Arial" w:hAnsi="Arial" w:cs="Arial"/>
                <w:color w:val="000000"/>
                <w:highlight w:val="white"/>
              </w:rPr>
              <w:t>Movimentação dos bens de consumo e permanentes................</w:t>
            </w:r>
          </w:p>
        </w:tc>
        <w:tc>
          <w:tcPr>
            <w:tcW w:w="563" w:type="dxa"/>
          </w:tcPr>
          <w:p w14:paraId="54674AF8" w14:textId="052A076C" w:rsidR="00646355" w:rsidRDefault="0006578A"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52</w:t>
            </w:r>
          </w:p>
        </w:tc>
      </w:tr>
      <w:tr w:rsidR="00646355" w14:paraId="7FB13B89" w14:textId="77777777">
        <w:tc>
          <w:tcPr>
            <w:tcW w:w="1638" w:type="dxa"/>
            <w:vAlign w:val="center"/>
          </w:tcPr>
          <w:p w14:paraId="242FE304"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18</w:t>
            </w:r>
          </w:p>
        </w:tc>
        <w:tc>
          <w:tcPr>
            <w:tcW w:w="6862" w:type="dxa"/>
          </w:tcPr>
          <w:p w14:paraId="5C24E5A5" w14:textId="77777777" w:rsidR="00646355" w:rsidRDefault="00D1210E">
            <w:pPr>
              <w:pBdr>
                <w:top w:val="nil"/>
                <w:left w:val="nil"/>
                <w:bottom w:val="nil"/>
                <w:right w:val="nil"/>
                <w:between w:val="nil"/>
              </w:pBdr>
              <w:spacing w:before="57" w:after="57" w:line="240" w:lineRule="auto"/>
              <w:ind w:left="0" w:hanging="2"/>
              <w:jc w:val="both"/>
              <w:rPr>
                <w:color w:val="000000"/>
              </w:rPr>
            </w:pPr>
            <w:r>
              <w:rPr>
                <w:rFonts w:ascii="Arial" w:eastAsia="Arial" w:hAnsi="Arial" w:cs="Arial"/>
                <w:color w:val="000000"/>
                <w:highlight w:val="white"/>
              </w:rPr>
              <w:t>Movimentação quantitativa do patrimônio imobiliário .................</w:t>
            </w:r>
          </w:p>
        </w:tc>
        <w:tc>
          <w:tcPr>
            <w:tcW w:w="563" w:type="dxa"/>
          </w:tcPr>
          <w:p w14:paraId="0E8AD8F1" w14:textId="0C9639B4" w:rsidR="00646355" w:rsidRDefault="0006578A"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52</w:t>
            </w:r>
          </w:p>
        </w:tc>
      </w:tr>
      <w:tr w:rsidR="00646355" w14:paraId="344823C7" w14:textId="77777777">
        <w:tc>
          <w:tcPr>
            <w:tcW w:w="1638" w:type="dxa"/>
            <w:vAlign w:val="center"/>
          </w:tcPr>
          <w:p w14:paraId="4D45FA7E"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19</w:t>
            </w:r>
          </w:p>
        </w:tc>
        <w:tc>
          <w:tcPr>
            <w:tcW w:w="6862" w:type="dxa"/>
          </w:tcPr>
          <w:p w14:paraId="10A79A34" w14:textId="77777777" w:rsidR="00646355" w:rsidRDefault="00D1210E">
            <w:pPr>
              <w:widowControl w:val="0"/>
              <w:pBdr>
                <w:top w:val="nil"/>
                <w:left w:val="nil"/>
                <w:bottom w:val="nil"/>
                <w:right w:val="nil"/>
                <w:between w:val="nil"/>
              </w:pBdr>
              <w:spacing w:before="57" w:after="57" w:line="240" w:lineRule="auto"/>
              <w:ind w:left="0" w:hanging="2"/>
              <w:jc w:val="both"/>
              <w:rPr>
                <w:color w:val="000000"/>
              </w:rPr>
            </w:pPr>
            <w:r>
              <w:rPr>
                <w:rFonts w:ascii="Arial" w:eastAsia="Arial" w:hAnsi="Arial" w:cs="Arial"/>
                <w:color w:val="000000"/>
                <w:highlight w:val="white"/>
              </w:rPr>
              <w:t>Pessoal por natureza da vinculação............................................</w:t>
            </w:r>
          </w:p>
        </w:tc>
        <w:tc>
          <w:tcPr>
            <w:tcW w:w="563" w:type="dxa"/>
          </w:tcPr>
          <w:p w14:paraId="08D37BFC" w14:textId="24818E2A" w:rsidR="00646355" w:rsidRDefault="008F773C"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54</w:t>
            </w:r>
          </w:p>
        </w:tc>
      </w:tr>
      <w:tr w:rsidR="00646355" w14:paraId="636E8686" w14:textId="77777777">
        <w:tc>
          <w:tcPr>
            <w:tcW w:w="1638" w:type="dxa"/>
            <w:vAlign w:val="center"/>
          </w:tcPr>
          <w:p w14:paraId="4E9149BB"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20</w:t>
            </w:r>
          </w:p>
        </w:tc>
        <w:tc>
          <w:tcPr>
            <w:tcW w:w="6862" w:type="dxa"/>
          </w:tcPr>
          <w:p w14:paraId="36C66CDE" w14:textId="77777777" w:rsidR="00646355" w:rsidRDefault="00D1210E">
            <w:pPr>
              <w:widowControl w:val="0"/>
              <w:pBdr>
                <w:top w:val="nil"/>
                <w:left w:val="nil"/>
                <w:bottom w:val="nil"/>
                <w:right w:val="nil"/>
                <w:between w:val="nil"/>
              </w:pBdr>
              <w:spacing w:before="57" w:after="57" w:line="240" w:lineRule="auto"/>
              <w:ind w:left="0" w:hanging="2"/>
              <w:jc w:val="both"/>
              <w:rPr>
                <w:color w:val="000000"/>
              </w:rPr>
            </w:pPr>
            <w:r>
              <w:rPr>
                <w:rFonts w:ascii="Arial" w:eastAsia="Arial" w:hAnsi="Arial" w:cs="Arial"/>
                <w:color w:val="000000"/>
                <w:highlight w:val="white"/>
              </w:rPr>
              <w:t>Cargos comissionados................................................................</w:t>
            </w:r>
          </w:p>
        </w:tc>
        <w:tc>
          <w:tcPr>
            <w:tcW w:w="563" w:type="dxa"/>
          </w:tcPr>
          <w:p w14:paraId="754B43A2" w14:textId="090ECB66" w:rsidR="00646355" w:rsidRDefault="008F773C" w:rsidP="00C75E79">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55</w:t>
            </w:r>
          </w:p>
        </w:tc>
      </w:tr>
      <w:tr w:rsidR="00646355" w:rsidRPr="008F773C" w14:paraId="49FF2078" w14:textId="77777777" w:rsidTr="008F773C">
        <w:tc>
          <w:tcPr>
            <w:tcW w:w="1638" w:type="dxa"/>
            <w:vAlign w:val="center"/>
          </w:tcPr>
          <w:p w14:paraId="222BB971"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color w:val="000000"/>
              </w:rPr>
              <w:t>TABELA 21-A</w:t>
            </w:r>
          </w:p>
        </w:tc>
        <w:tc>
          <w:tcPr>
            <w:tcW w:w="6862" w:type="dxa"/>
          </w:tcPr>
          <w:p w14:paraId="0275FA13" w14:textId="77777777" w:rsidR="00646355" w:rsidRDefault="00D1210E">
            <w:pPr>
              <w:widowControl w:val="0"/>
              <w:pBdr>
                <w:top w:val="nil"/>
                <w:left w:val="nil"/>
                <w:bottom w:val="nil"/>
                <w:right w:val="nil"/>
                <w:between w:val="nil"/>
              </w:pBdr>
              <w:spacing w:before="57" w:after="57" w:line="240" w:lineRule="auto"/>
              <w:ind w:left="0" w:hanging="2"/>
              <w:jc w:val="both"/>
              <w:rPr>
                <w:color w:val="000000"/>
              </w:rPr>
            </w:pPr>
            <w:r>
              <w:rPr>
                <w:rFonts w:ascii="Arial" w:eastAsia="Arial" w:hAnsi="Arial" w:cs="Arial"/>
                <w:color w:val="000000"/>
              </w:rPr>
              <w:t>Evolução da despesa de pessoal sem encargos sociais............</w:t>
            </w:r>
          </w:p>
        </w:tc>
        <w:tc>
          <w:tcPr>
            <w:tcW w:w="563" w:type="dxa"/>
            <w:shd w:val="clear" w:color="auto" w:fill="FFFFFF" w:themeFill="background1"/>
          </w:tcPr>
          <w:p w14:paraId="03074C1A" w14:textId="173638D8" w:rsidR="00646355" w:rsidRPr="008F773C" w:rsidRDefault="008F773C" w:rsidP="00C75E79">
            <w:pPr>
              <w:pBdr>
                <w:top w:val="nil"/>
                <w:left w:val="nil"/>
                <w:bottom w:val="nil"/>
                <w:right w:val="nil"/>
                <w:between w:val="nil"/>
              </w:pBdr>
              <w:spacing w:line="240" w:lineRule="auto"/>
              <w:ind w:left="0" w:hanging="2"/>
              <w:rPr>
                <w:rFonts w:ascii="Arial" w:eastAsia="Arial" w:hAnsi="Arial" w:cs="Arial"/>
                <w:color w:val="000000"/>
              </w:rPr>
            </w:pPr>
            <w:r w:rsidRPr="008F773C">
              <w:rPr>
                <w:rFonts w:ascii="Arial" w:eastAsia="Arial" w:hAnsi="Arial" w:cs="Arial"/>
                <w:color w:val="000000"/>
              </w:rPr>
              <w:t>55</w:t>
            </w:r>
          </w:p>
        </w:tc>
      </w:tr>
    </w:tbl>
    <w:p w14:paraId="502A6B70" w14:textId="77777777" w:rsidR="00646355" w:rsidRDefault="00646355">
      <w:pPr>
        <w:ind w:left="0" w:hanging="2"/>
        <w:rPr>
          <w:rFonts w:ascii="Arial" w:eastAsia="Arial" w:hAnsi="Arial" w:cs="Arial"/>
          <w:color w:val="000000"/>
        </w:rPr>
      </w:pPr>
    </w:p>
    <w:p w14:paraId="06688D5E" w14:textId="77777777" w:rsidR="00646355" w:rsidRDefault="00646355">
      <w:pPr>
        <w:ind w:left="0" w:hanging="2"/>
        <w:rPr>
          <w:rFonts w:ascii="Arial" w:eastAsia="Arial" w:hAnsi="Arial" w:cs="Arial"/>
          <w:color w:val="FF3333"/>
          <w:sz w:val="16"/>
          <w:szCs w:val="16"/>
        </w:rPr>
      </w:pPr>
    </w:p>
    <w:p w14:paraId="74041547" w14:textId="77777777" w:rsidR="00646355" w:rsidRDefault="00646355">
      <w:pPr>
        <w:widowControl w:val="0"/>
        <w:tabs>
          <w:tab w:val="left" w:pos="360"/>
          <w:tab w:val="left" w:pos="3119"/>
        </w:tabs>
        <w:spacing w:before="45" w:after="45"/>
        <w:ind w:left="0" w:hanging="2"/>
        <w:jc w:val="both"/>
        <w:rPr>
          <w:rFonts w:ascii="Arial" w:eastAsia="Arial" w:hAnsi="Arial" w:cs="Arial"/>
          <w:color w:val="FF3333"/>
          <w:sz w:val="16"/>
          <w:szCs w:val="16"/>
        </w:rPr>
      </w:pPr>
    </w:p>
    <w:p w14:paraId="5BB14598" w14:textId="77777777" w:rsidR="00646355" w:rsidRDefault="00D1210E">
      <w:pPr>
        <w:pageBreakBefore/>
        <w:ind w:left="0" w:hanging="2"/>
      </w:pPr>
      <w:r>
        <w:rPr>
          <w:rFonts w:ascii="Arial" w:eastAsia="Arial" w:hAnsi="Arial" w:cs="Arial"/>
          <w:b/>
          <w:color w:val="000000"/>
        </w:rPr>
        <w:lastRenderedPageBreak/>
        <w:t xml:space="preserve">LISTA DE QUADROS </w:t>
      </w:r>
    </w:p>
    <w:p w14:paraId="3AC7BB59" w14:textId="77777777" w:rsidR="00646355" w:rsidRDefault="00646355">
      <w:pPr>
        <w:ind w:left="0" w:hanging="2"/>
        <w:rPr>
          <w:rFonts w:ascii="Arial" w:eastAsia="Arial" w:hAnsi="Arial" w:cs="Arial"/>
          <w:color w:val="000000"/>
        </w:rPr>
      </w:pPr>
    </w:p>
    <w:p w14:paraId="0E83470A" w14:textId="77777777" w:rsidR="00646355" w:rsidRDefault="00646355">
      <w:pPr>
        <w:ind w:left="0" w:hanging="2"/>
        <w:rPr>
          <w:rFonts w:ascii="Arial" w:eastAsia="Arial" w:hAnsi="Arial" w:cs="Arial"/>
        </w:rPr>
      </w:pPr>
    </w:p>
    <w:tbl>
      <w:tblPr>
        <w:tblStyle w:val="a2"/>
        <w:tblW w:w="9076" w:type="dxa"/>
        <w:tblInd w:w="42" w:type="dxa"/>
        <w:tblLayout w:type="fixed"/>
        <w:tblLook w:val="0000" w:firstRow="0" w:lastRow="0" w:firstColumn="0" w:lastColumn="0" w:noHBand="0" w:noVBand="0"/>
      </w:tblPr>
      <w:tblGrid>
        <w:gridCol w:w="1650"/>
        <w:gridCol w:w="6750"/>
        <w:gridCol w:w="676"/>
      </w:tblGrid>
      <w:tr w:rsidR="00646355" w14:paraId="165C2C1B" w14:textId="77777777">
        <w:tc>
          <w:tcPr>
            <w:tcW w:w="1650" w:type="dxa"/>
            <w:vAlign w:val="center"/>
          </w:tcPr>
          <w:p w14:paraId="5D4907B3"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w:t>
            </w:r>
          </w:p>
        </w:tc>
        <w:tc>
          <w:tcPr>
            <w:tcW w:w="6750" w:type="dxa"/>
            <w:vAlign w:val="center"/>
          </w:tcPr>
          <w:p w14:paraId="55B9394A"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Legislação relacionada à UJ...............................................................</w:t>
            </w:r>
          </w:p>
        </w:tc>
        <w:tc>
          <w:tcPr>
            <w:tcW w:w="676" w:type="dxa"/>
            <w:vAlign w:val="center"/>
          </w:tcPr>
          <w:p w14:paraId="3DD7AEDD" w14:textId="0D246277" w:rsidR="00646355" w:rsidRDefault="00C75E79"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7</w:t>
            </w:r>
          </w:p>
        </w:tc>
      </w:tr>
      <w:tr w:rsidR="00646355" w14:paraId="192E1FDD" w14:textId="77777777">
        <w:tc>
          <w:tcPr>
            <w:tcW w:w="1650" w:type="dxa"/>
            <w:vAlign w:val="center"/>
          </w:tcPr>
          <w:p w14:paraId="6914B6C9"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2</w:t>
            </w:r>
          </w:p>
        </w:tc>
        <w:tc>
          <w:tcPr>
            <w:tcW w:w="6750" w:type="dxa"/>
          </w:tcPr>
          <w:p w14:paraId="5AB538F3" w14:textId="77777777" w:rsidR="00646355" w:rsidRDefault="00D1210E">
            <w:pPr>
              <w:widowControl w:val="0"/>
              <w:pBdr>
                <w:top w:val="nil"/>
                <w:left w:val="nil"/>
                <w:bottom w:val="nil"/>
                <w:right w:val="nil"/>
                <w:between w:val="nil"/>
              </w:pBdr>
              <w:tabs>
                <w:tab w:val="left" w:pos="426"/>
              </w:tabs>
              <w:spacing w:before="45" w:after="45" w:line="240" w:lineRule="auto"/>
              <w:ind w:left="0" w:hanging="2"/>
              <w:rPr>
                <w:b/>
                <w:color w:val="000000"/>
                <w:sz w:val="20"/>
                <w:szCs w:val="20"/>
              </w:rPr>
            </w:pPr>
            <w:r>
              <w:rPr>
                <w:rFonts w:ascii="Arial" w:eastAsia="Arial" w:hAnsi="Arial" w:cs="Arial"/>
                <w:color w:val="000000"/>
                <w:sz w:val="22"/>
                <w:szCs w:val="22"/>
              </w:rPr>
              <w:t>Principais finalidades e competências das áreas estratégicas da UJ........................................................................................................</w:t>
            </w:r>
          </w:p>
        </w:tc>
        <w:tc>
          <w:tcPr>
            <w:tcW w:w="676" w:type="dxa"/>
          </w:tcPr>
          <w:p w14:paraId="48015AF2" w14:textId="77777777" w:rsidR="00646355" w:rsidRDefault="00646355"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p>
          <w:p w14:paraId="7556ACBF" w14:textId="741EB8CD" w:rsidR="00C75E79" w:rsidRDefault="00C75E79"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10</w:t>
            </w:r>
          </w:p>
        </w:tc>
      </w:tr>
      <w:tr w:rsidR="00646355" w14:paraId="1C428A03" w14:textId="77777777">
        <w:tc>
          <w:tcPr>
            <w:tcW w:w="1650" w:type="dxa"/>
            <w:vAlign w:val="center"/>
          </w:tcPr>
          <w:p w14:paraId="19891A29"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3</w:t>
            </w:r>
          </w:p>
        </w:tc>
        <w:tc>
          <w:tcPr>
            <w:tcW w:w="6750" w:type="dxa"/>
          </w:tcPr>
          <w:p w14:paraId="3BBD4533" w14:textId="77777777" w:rsidR="00646355" w:rsidRDefault="00D1210E">
            <w:pPr>
              <w:widowControl w:val="0"/>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rPr>
              <w:t>Evolução anual dos indicadores do(s) programa(s)........................................................................................</w:t>
            </w:r>
          </w:p>
        </w:tc>
        <w:tc>
          <w:tcPr>
            <w:tcW w:w="676" w:type="dxa"/>
          </w:tcPr>
          <w:p w14:paraId="1749A5E0" w14:textId="2B9D6D15" w:rsidR="00646355" w:rsidRDefault="00646355"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p>
          <w:p w14:paraId="6714991B" w14:textId="52405177" w:rsidR="00C75E79" w:rsidRDefault="00C75E79"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22</w:t>
            </w:r>
          </w:p>
        </w:tc>
      </w:tr>
      <w:tr w:rsidR="00646355" w14:paraId="787FB0DD" w14:textId="77777777">
        <w:tc>
          <w:tcPr>
            <w:tcW w:w="1650" w:type="dxa"/>
            <w:vAlign w:val="center"/>
          </w:tcPr>
          <w:p w14:paraId="3FB54977"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4</w:t>
            </w:r>
          </w:p>
        </w:tc>
        <w:tc>
          <w:tcPr>
            <w:tcW w:w="6750" w:type="dxa"/>
          </w:tcPr>
          <w:p w14:paraId="28D032CC" w14:textId="77777777" w:rsidR="00646355" w:rsidRDefault="00D1210E">
            <w:pPr>
              <w:widowControl w:val="0"/>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rPr>
              <w:t>Outros indicadores de desempenho utilizados pela UJ......................</w:t>
            </w:r>
          </w:p>
        </w:tc>
        <w:tc>
          <w:tcPr>
            <w:tcW w:w="676" w:type="dxa"/>
          </w:tcPr>
          <w:p w14:paraId="56398A69" w14:textId="01EED68D" w:rsidR="00646355" w:rsidRDefault="00C75E79"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23</w:t>
            </w:r>
          </w:p>
        </w:tc>
      </w:tr>
      <w:tr w:rsidR="00646355" w14:paraId="79B66544" w14:textId="77777777">
        <w:tc>
          <w:tcPr>
            <w:tcW w:w="1650" w:type="dxa"/>
            <w:vAlign w:val="center"/>
          </w:tcPr>
          <w:p w14:paraId="55B0FC81"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5</w:t>
            </w:r>
          </w:p>
        </w:tc>
        <w:tc>
          <w:tcPr>
            <w:tcW w:w="6750" w:type="dxa"/>
          </w:tcPr>
          <w:p w14:paraId="01D3C233" w14:textId="77777777" w:rsidR="00646355" w:rsidRDefault="00D1210E">
            <w:pPr>
              <w:widowControl w:val="0"/>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rPr>
              <w:t>Evolução das metas dos compromissos/programa a cargo da UJ….</w:t>
            </w:r>
          </w:p>
        </w:tc>
        <w:tc>
          <w:tcPr>
            <w:tcW w:w="676" w:type="dxa"/>
          </w:tcPr>
          <w:p w14:paraId="33CDD022" w14:textId="1888D3A1" w:rsidR="00646355" w:rsidRDefault="00C75E79"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25</w:t>
            </w:r>
          </w:p>
        </w:tc>
      </w:tr>
      <w:tr w:rsidR="00646355" w14:paraId="479C2B8F" w14:textId="77777777">
        <w:tc>
          <w:tcPr>
            <w:tcW w:w="1650" w:type="dxa"/>
            <w:vAlign w:val="center"/>
          </w:tcPr>
          <w:p w14:paraId="6557EC65"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6</w:t>
            </w:r>
          </w:p>
        </w:tc>
        <w:tc>
          <w:tcPr>
            <w:tcW w:w="6750" w:type="dxa"/>
          </w:tcPr>
          <w:p w14:paraId="7914C0EB" w14:textId="77777777" w:rsidR="00646355" w:rsidRDefault="00D1210E">
            <w:pPr>
              <w:widowControl w:val="0"/>
              <w:pBdr>
                <w:top w:val="nil"/>
                <w:left w:val="nil"/>
                <w:bottom w:val="nil"/>
                <w:right w:val="nil"/>
                <w:between w:val="nil"/>
              </w:pBdr>
              <w:tabs>
                <w:tab w:val="left" w:pos="491"/>
              </w:tabs>
              <w:spacing w:before="57" w:after="57" w:line="240" w:lineRule="auto"/>
              <w:ind w:left="0" w:right="9" w:hanging="2"/>
              <w:jc w:val="both"/>
              <w:rPr>
                <w:color w:val="000000"/>
              </w:rPr>
            </w:pPr>
            <w:r>
              <w:rPr>
                <w:rFonts w:ascii="Arial" w:eastAsia="Arial" w:hAnsi="Arial" w:cs="Arial"/>
                <w:color w:val="000000"/>
                <w:sz w:val="22"/>
                <w:szCs w:val="22"/>
              </w:rPr>
              <w:t>Ações orçamentárias prioritárias por compromisso/programa a cargo da UJ……………………………………………………………….</w:t>
            </w:r>
          </w:p>
        </w:tc>
        <w:tc>
          <w:tcPr>
            <w:tcW w:w="676" w:type="dxa"/>
          </w:tcPr>
          <w:p w14:paraId="231087CB" w14:textId="77777777" w:rsidR="00646355" w:rsidRDefault="00646355"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p>
          <w:p w14:paraId="2C39FC98" w14:textId="56C7A9D1" w:rsidR="00C75E79" w:rsidRDefault="00C75E79"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30</w:t>
            </w:r>
          </w:p>
        </w:tc>
      </w:tr>
      <w:tr w:rsidR="00646355" w14:paraId="79C54D90" w14:textId="77777777">
        <w:tc>
          <w:tcPr>
            <w:tcW w:w="1650" w:type="dxa"/>
            <w:vAlign w:val="center"/>
          </w:tcPr>
          <w:p w14:paraId="4D3FECB5"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7</w:t>
            </w:r>
          </w:p>
        </w:tc>
        <w:tc>
          <w:tcPr>
            <w:tcW w:w="6750" w:type="dxa"/>
          </w:tcPr>
          <w:p w14:paraId="2868BAD7" w14:textId="77777777" w:rsidR="00646355" w:rsidRDefault="00D1210E">
            <w:pPr>
              <w:widowControl w:val="0"/>
              <w:pBdr>
                <w:top w:val="nil"/>
                <w:left w:val="nil"/>
                <w:bottom w:val="nil"/>
                <w:right w:val="nil"/>
                <w:between w:val="nil"/>
              </w:pBdr>
              <w:tabs>
                <w:tab w:val="left" w:pos="491"/>
              </w:tabs>
              <w:spacing w:before="57" w:after="57" w:line="240" w:lineRule="auto"/>
              <w:ind w:left="0" w:right="9" w:hanging="2"/>
              <w:jc w:val="both"/>
              <w:rPr>
                <w:color w:val="000000"/>
              </w:rPr>
            </w:pPr>
            <w:r>
              <w:rPr>
                <w:rFonts w:ascii="Arial" w:eastAsia="Arial" w:hAnsi="Arial" w:cs="Arial"/>
                <w:color w:val="000000"/>
                <w:sz w:val="22"/>
                <w:szCs w:val="22"/>
              </w:rPr>
              <w:t>Ações orçamentárias não prioritárias por compromisso/programa, consideradas relevantes pela UJ.......................................................</w:t>
            </w:r>
          </w:p>
        </w:tc>
        <w:tc>
          <w:tcPr>
            <w:tcW w:w="676" w:type="dxa"/>
          </w:tcPr>
          <w:p w14:paraId="2D731CF2" w14:textId="77777777" w:rsidR="00646355" w:rsidRDefault="00646355"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p>
          <w:p w14:paraId="54D490D6" w14:textId="529082FD" w:rsidR="008502A6" w:rsidRDefault="008502A6"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30</w:t>
            </w:r>
          </w:p>
        </w:tc>
      </w:tr>
      <w:tr w:rsidR="00646355" w14:paraId="2DC9A2AF" w14:textId="77777777">
        <w:tc>
          <w:tcPr>
            <w:tcW w:w="1650" w:type="dxa"/>
            <w:vAlign w:val="center"/>
          </w:tcPr>
          <w:p w14:paraId="213D75C4"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8</w:t>
            </w:r>
          </w:p>
        </w:tc>
        <w:tc>
          <w:tcPr>
            <w:tcW w:w="6750" w:type="dxa"/>
          </w:tcPr>
          <w:p w14:paraId="4DDB9BC5"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22"/>
                <w:szCs w:val="22"/>
              </w:rPr>
              <w:t>Demonstrativo da execução orçamentária, financeira e física das ações orçamentárias/compromisso/programa....................................</w:t>
            </w:r>
          </w:p>
        </w:tc>
        <w:tc>
          <w:tcPr>
            <w:tcW w:w="676" w:type="dxa"/>
          </w:tcPr>
          <w:p w14:paraId="1EC87599" w14:textId="77777777" w:rsidR="008502A6" w:rsidRDefault="008502A6" w:rsidP="008502A6">
            <w:pPr>
              <w:pBdr>
                <w:top w:val="nil"/>
                <w:left w:val="nil"/>
                <w:bottom w:val="nil"/>
                <w:right w:val="nil"/>
                <w:between w:val="nil"/>
              </w:pBdr>
              <w:spacing w:before="45" w:after="45" w:line="240" w:lineRule="auto"/>
              <w:ind w:leftChars="0" w:left="0" w:firstLineChars="0" w:firstLine="0"/>
              <w:rPr>
                <w:rFonts w:ascii="Arial" w:eastAsia="Arial" w:hAnsi="Arial" w:cs="Arial"/>
                <w:color w:val="000000"/>
                <w:sz w:val="22"/>
                <w:szCs w:val="22"/>
              </w:rPr>
            </w:pPr>
          </w:p>
          <w:p w14:paraId="7CF3BDEA" w14:textId="78097B34" w:rsidR="008502A6" w:rsidRDefault="008502A6" w:rsidP="008502A6">
            <w:pPr>
              <w:pBdr>
                <w:top w:val="nil"/>
                <w:left w:val="nil"/>
                <w:bottom w:val="nil"/>
                <w:right w:val="nil"/>
                <w:between w:val="nil"/>
              </w:pBdr>
              <w:spacing w:before="45" w:after="45" w:line="240" w:lineRule="auto"/>
              <w:ind w:leftChars="0" w:left="0" w:firstLineChars="0" w:firstLine="0"/>
              <w:rPr>
                <w:rFonts w:ascii="Arial" w:eastAsia="Arial" w:hAnsi="Arial" w:cs="Arial"/>
                <w:color w:val="000000"/>
                <w:sz w:val="22"/>
                <w:szCs w:val="22"/>
              </w:rPr>
            </w:pPr>
            <w:r>
              <w:rPr>
                <w:rFonts w:ascii="Arial" w:eastAsia="Arial" w:hAnsi="Arial" w:cs="Arial"/>
                <w:color w:val="000000"/>
                <w:sz w:val="22"/>
                <w:szCs w:val="22"/>
              </w:rPr>
              <w:t>33</w:t>
            </w:r>
          </w:p>
        </w:tc>
      </w:tr>
      <w:tr w:rsidR="00646355" w14:paraId="7FB53531" w14:textId="77777777">
        <w:tc>
          <w:tcPr>
            <w:tcW w:w="1650" w:type="dxa"/>
            <w:vAlign w:val="center"/>
          </w:tcPr>
          <w:p w14:paraId="2B72E3F9"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9</w:t>
            </w:r>
          </w:p>
        </w:tc>
        <w:tc>
          <w:tcPr>
            <w:tcW w:w="6750" w:type="dxa"/>
          </w:tcPr>
          <w:p w14:paraId="71A09D79" w14:textId="77777777" w:rsidR="00646355" w:rsidRDefault="00D1210E">
            <w:pPr>
              <w:widowControl w:val="0"/>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highlight w:val="white"/>
              </w:rPr>
              <w:t>Tomadas de contas de contratos de gestão.......................................</w:t>
            </w:r>
          </w:p>
        </w:tc>
        <w:tc>
          <w:tcPr>
            <w:tcW w:w="676" w:type="dxa"/>
          </w:tcPr>
          <w:p w14:paraId="39C618E1" w14:textId="7331E224" w:rsidR="00646355" w:rsidRDefault="008502A6"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49</w:t>
            </w:r>
          </w:p>
        </w:tc>
      </w:tr>
      <w:tr w:rsidR="00646355" w14:paraId="0217EBF2" w14:textId="77777777">
        <w:tc>
          <w:tcPr>
            <w:tcW w:w="1650" w:type="dxa"/>
            <w:vAlign w:val="center"/>
          </w:tcPr>
          <w:p w14:paraId="65C6A79D"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10</w:t>
            </w:r>
          </w:p>
        </w:tc>
        <w:tc>
          <w:tcPr>
            <w:tcW w:w="6750" w:type="dxa"/>
          </w:tcPr>
          <w:p w14:paraId="111913F8" w14:textId="77777777" w:rsidR="00646355" w:rsidRDefault="00D1210E">
            <w:pPr>
              <w:widowControl w:val="0"/>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rPr>
              <w:t>Tomadas de contas de convênios de repasse....................................</w:t>
            </w:r>
          </w:p>
        </w:tc>
        <w:tc>
          <w:tcPr>
            <w:tcW w:w="676" w:type="dxa"/>
          </w:tcPr>
          <w:p w14:paraId="0A1FD415" w14:textId="0F8C6D16" w:rsidR="00646355" w:rsidRDefault="008502A6"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50</w:t>
            </w:r>
          </w:p>
        </w:tc>
      </w:tr>
      <w:tr w:rsidR="00646355" w14:paraId="4C7EBA19" w14:textId="77777777">
        <w:tc>
          <w:tcPr>
            <w:tcW w:w="1650" w:type="dxa"/>
            <w:vAlign w:val="center"/>
          </w:tcPr>
          <w:p w14:paraId="6AC34CDF"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11</w:t>
            </w:r>
          </w:p>
        </w:tc>
        <w:tc>
          <w:tcPr>
            <w:tcW w:w="6750" w:type="dxa"/>
          </w:tcPr>
          <w:p w14:paraId="6168FC6D" w14:textId="77777777" w:rsidR="00646355" w:rsidRDefault="00D1210E">
            <w:pPr>
              <w:widowControl w:val="0"/>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highlight w:val="white"/>
              </w:rPr>
              <w:t>Tomadas de contas de acordos de cooperação, termos de fomento e termos de colaboração....................................................................</w:t>
            </w:r>
          </w:p>
        </w:tc>
        <w:tc>
          <w:tcPr>
            <w:tcW w:w="676" w:type="dxa"/>
          </w:tcPr>
          <w:p w14:paraId="05C216EA" w14:textId="77777777" w:rsidR="00646355" w:rsidRDefault="00646355"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p>
          <w:p w14:paraId="13A8C448" w14:textId="4C91BC73" w:rsidR="008502A6" w:rsidRDefault="008502A6"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50</w:t>
            </w:r>
          </w:p>
        </w:tc>
      </w:tr>
      <w:tr w:rsidR="00646355" w14:paraId="2F7A92A7" w14:textId="77777777">
        <w:tc>
          <w:tcPr>
            <w:tcW w:w="1650" w:type="dxa"/>
            <w:vAlign w:val="center"/>
          </w:tcPr>
          <w:p w14:paraId="34B636E9"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12</w:t>
            </w:r>
          </w:p>
        </w:tc>
        <w:tc>
          <w:tcPr>
            <w:tcW w:w="6750" w:type="dxa"/>
          </w:tcPr>
          <w:p w14:paraId="4D655CB7" w14:textId="77777777" w:rsidR="00646355" w:rsidRDefault="00D1210E">
            <w:pPr>
              <w:widowControl w:val="0"/>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rPr>
              <w:t>Sindicâncias e processos administrativos disciplinares......................</w:t>
            </w:r>
          </w:p>
        </w:tc>
        <w:tc>
          <w:tcPr>
            <w:tcW w:w="676" w:type="dxa"/>
          </w:tcPr>
          <w:p w14:paraId="44A2AAAD" w14:textId="2D49D1C5" w:rsidR="00646355" w:rsidRDefault="0006578A"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52</w:t>
            </w:r>
          </w:p>
        </w:tc>
      </w:tr>
      <w:tr w:rsidR="00646355" w14:paraId="0FEC9A77" w14:textId="77777777">
        <w:tc>
          <w:tcPr>
            <w:tcW w:w="1650" w:type="dxa"/>
            <w:vAlign w:val="center"/>
          </w:tcPr>
          <w:p w14:paraId="0C58E86A"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13</w:t>
            </w:r>
          </w:p>
        </w:tc>
        <w:tc>
          <w:tcPr>
            <w:tcW w:w="6750" w:type="dxa"/>
          </w:tcPr>
          <w:p w14:paraId="49D8D285" w14:textId="77777777" w:rsidR="00646355" w:rsidRDefault="00D1210E">
            <w:pPr>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rPr>
              <w:t>Resumo do Relatório da Comissão de Inventário de bens de consumo.............................................................................................</w:t>
            </w:r>
          </w:p>
        </w:tc>
        <w:tc>
          <w:tcPr>
            <w:tcW w:w="676" w:type="dxa"/>
          </w:tcPr>
          <w:p w14:paraId="3F28171C" w14:textId="77777777" w:rsidR="00646355" w:rsidRDefault="00646355"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p>
          <w:p w14:paraId="1E111202" w14:textId="0094A7ED" w:rsidR="0006578A" w:rsidRDefault="0006578A"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5</w:t>
            </w:r>
            <w:r w:rsidR="008F773C">
              <w:rPr>
                <w:rFonts w:ascii="Arial" w:eastAsia="Arial" w:hAnsi="Arial" w:cs="Arial"/>
                <w:color w:val="000000"/>
                <w:sz w:val="22"/>
                <w:szCs w:val="22"/>
              </w:rPr>
              <w:t>3</w:t>
            </w:r>
          </w:p>
        </w:tc>
      </w:tr>
      <w:tr w:rsidR="00646355" w14:paraId="2AE2B53A" w14:textId="77777777">
        <w:tc>
          <w:tcPr>
            <w:tcW w:w="1650" w:type="dxa"/>
            <w:vAlign w:val="center"/>
          </w:tcPr>
          <w:p w14:paraId="02EE8281"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14</w:t>
            </w:r>
          </w:p>
        </w:tc>
        <w:tc>
          <w:tcPr>
            <w:tcW w:w="6750" w:type="dxa"/>
          </w:tcPr>
          <w:p w14:paraId="131135FB" w14:textId="77777777" w:rsidR="00646355" w:rsidRDefault="00D1210E">
            <w:pPr>
              <w:pBdr>
                <w:top w:val="nil"/>
                <w:left w:val="nil"/>
                <w:bottom w:val="nil"/>
                <w:right w:val="nil"/>
                <w:between w:val="nil"/>
              </w:pBdr>
              <w:spacing w:before="45" w:after="45" w:line="240" w:lineRule="auto"/>
              <w:ind w:left="0" w:hanging="2"/>
              <w:jc w:val="both"/>
              <w:rPr>
                <w:color w:val="000000"/>
              </w:rPr>
            </w:pPr>
            <w:r>
              <w:rPr>
                <w:rFonts w:ascii="Arial" w:eastAsia="Arial" w:hAnsi="Arial" w:cs="Arial"/>
                <w:color w:val="000000"/>
                <w:sz w:val="22"/>
                <w:szCs w:val="22"/>
              </w:rPr>
              <w:t>Resumo do Relatório da Comissão de Inventário de bens permanentes.......................................................................................</w:t>
            </w:r>
          </w:p>
        </w:tc>
        <w:tc>
          <w:tcPr>
            <w:tcW w:w="676" w:type="dxa"/>
          </w:tcPr>
          <w:p w14:paraId="456025BA" w14:textId="77777777" w:rsidR="00646355" w:rsidRDefault="00646355"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p>
          <w:p w14:paraId="16508A9F" w14:textId="126E185B" w:rsidR="0006578A" w:rsidRDefault="0006578A"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53</w:t>
            </w:r>
          </w:p>
        </w:tc>
      </w:tr>
      <w:tr w:rsidR="00646355" w14:paraId="781E9F89" w14:textId="77777777">
        <w:tc>
          <w:tcPr>
            <w:tcW w:w="1650" w:type="dxa"/>
            <w:vAlign w:val="center"/>
          </w:tcPr>
          <w:p w14:paraId="564F4624"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15</w:t>
            </w:r>
          </w:p>
        </w:tc>
        <w:tc>
          <w:tcPr>
            <w:tcW w:w="6750" w:type="dxa"/>
          </w:tcPr>
          <w:p w14:paraId="3A42A546" w14:textId="77777777" w:rsidR="00646355" w:rsidRDefault="00D1210E">
            <w:pPr>
              <w:widowControl w:val="0"/>
              <w:pBdr>
                <w:top w:val="nil"/>
                <w:left w:val="nil"/>
                <w:bottom w:val="nil"/>
                <w:right w:val="nil"/>
                <w:between w:val="nil"/>
              </w:pBdr>
              <w:tabs>
                <w:tab w:val="left" w:pos="360"/>
                <w:tab w:val="left" w:pos="3119"/>
              </w:tabs>
              <w:spacing w:before="45" w:after="45" w:line="240" w:lineRule="auto"/>
              <w:ind w:left="0" w:hanging="2"/>
              <w:jc w:val="both"/>
              <w:rPr>
                <w:color w:val="000000"/>
              </w:rPr>
            </w:pPr>
            <w:r>
              <w:rPr>
                <w:rFonts w:ascii="Arial" w:eastAsia="Arial" w:hAnsi="Arial" w:cs="Arial"/>
                <w:color w:val="000000"/>
                <w:sz w:val="22"/>
                <w:szCs w:val="22"/>
              </w:rPr>
              <w:t>Movimentação de pessoal no exercício..............................................</w:t>
            </w:r>
          </w:p>
        </w:tc>
        <w:tc>
          <w:tcPr>
            <w:tcW w:w="676" w:type="dxa"/>
          </w:tcPr>
          <w:p w14:paraId="29CB523C" w14:textId="7EB59E2A" w:rsidR="00646355" w:rsidRDefault="008F773C"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55</w:t>
            </w:r>
          </w:p>
        </w:tc>
      </w:tr>
      <w:tr w:rsidR="00646355" w14:paraId="75341F5E" w14:textId="77777777">
        <w:tc>
          <w:tcPr>
            <w:tcW w:w="1650" w:type="dxa"/>
            <w:vAlign w:val="center"/>
          </w:tcPr>
          <w:p w14:paraId="49DB3F82"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16</w:t>
            </w:r>
          </w:p>
        </w:tc>
        <w:tc>
          <w:tcPr>
            <w:tcW w:w="6750" w:type="dxa"/>
          </w:tcPr>
          <w:p w14:paraId="7B203810" w14:textId="77777777" w:rsidR="00646355" w:rsidRDefault="00D1210E">
            <w:pPr>
              <w:widowControl w:val="0"/>
              <w:pBdr>
                <w:top w:val="nil"/>
                <w:left w:val="nil"/>
                <w:bottom w:val="nil"/>
                <w:right w:val="nil"/>
                <w:between w:val="nil"/>
              </w:pBdr>
              <w:tabs>
                <w:tab w:val="left" w:pos="360"/>
                <w:tab w:val="left" w:pos="3119"/>
              </w:tabs>
              <w:spacing w:before="45" w:after="45" w:line="240" w:lineRule="auto"/>
              <w:ind w:left="0" w:hanging="2"/>
              <w:jc w:val="both"/>
              <w:rPr>
                <w:color w:val="000000"/>
              </w:rPr>
            </w:pPr>
            <w:r>
              <w:rPr>
                <w:rFonts w:ascii="Arial" w:eastAsia="Arial" w:hAnsi="Arial" w:cs="Arial"/>
                <w:color w:val="000000"/>
                <w:sz w:val="22"/>
                <w:szCs w:val="22"/>
              </w:rPr>
              <w:t>Trabalhos de auditoria realizados no exercício pelo controle interno da UJ...................................................................................................</w:t>
            </w:r>
          </w:p>
        </w:tc>
        <w:tc>
          <w:tcPr>
            <w:tcW w:w="676" w:type="dxa"/>
          </w:tcPr>
          <w:p w14:paraId="421A5245" w14:textId="77777777" w:rsidR="00646355" w:rsidRDefault="00646355"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p>
          <w:p w14:paraId="1E13B5DA" w14:textId="6727057E" w:rsidR="008F773C" w:rsidRDefault="008F773C"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58</w:t>
            </w:r>
          </w:p>
        </w:tc>
      </w:tr>
      <w:tr w:rsidR="00646355" w14:paraId="762CB44B" w14:textId="77777777">
        <w:tc>
          <w:tcPr>
            <w:tcW w:w="1650" w:type="dxa"/>
            <w:vAlign w:val="center"/>
          </w:tcPr>
          <w:p w14:paraId="6BA45BAC"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17</w:t>
            </w:r>
          </w:p>
        </w:tc>
        <w:tc>
          <w:tcPr>
            <w:tcW w:w="6750" w:type="dxa"/>
          </w:tcPr>
          <w:p w14:paraId="1B5DBF83" w14:textId="77777777" w:rsidR="00646355" w:rsidRDefault="00D1210E">
            <w:pPr>
              <w:widowControl w:val="0"/>
              <w:tabs>
                <w:tab w:val="left" w:pos="360"/>
                <w:tab w:val="left" w:pos="3119"/>
              </w:tabs>
              <w:spacing w:before="45" w:after="45"/>
              <w:ind w:left="0" w:hanging="2"/>
              <w:jc w:val="both"/>
            </w:pPr>
            <w:r>
              <w:rPr>
                <w:rFonts w:ascii="Arial" w:eastAsia="Arial" w:hAnsi="Arial" w:cs="Arial"/>
                <w:sz w:val="22"/>
                <w:szCs w:val="22"/>
              </w:rPr>
              <w:t>Determinações/recomendações do TCE/BA......................................</w:t>
            </w:r>
          </w:p>
        </w:tc>
        <w:tc>
          <w:tcPr>
            <w:tcW w:w="676" w:type="dxa"/>
          </w:tcPr>
          <w:p w14:paraId="7688B8F6" w14:textId="383355FC" w:rsidR="00646355" w:rsidRDefault="008F773C"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59</w:t>
            </w:r>
          </w:p>
        </w:tc>
      </w:tr>
      <w:tr w:rsidR="00646355" w14:paraId="475305EB" w14:textId="77777777">
        <w:tc>
          <w:tcPr>
            <w:tcW w:w="1650" w:type="dxa"/>
            <w:vAlign w:val="center"/>
          </w:tcPr>
          <w:p w14:paraId="2C0D9610" w14:textId="77777777" w:rsidR="00646355" w:rsidRDefault="00D1210E">
            <w:pPr>
              <w:pBdr>
                <w:top w:val="nil"/>
                <w:left w:val="nil"/>
                <w:bottom w:val="nil"/>
                <w:right w:val="nil"/>
                <w:between w:val="nil"/>
              </w:pBdr>
              <w:spacing w:before="45" w:after="45" w:line="240" w:lineRule="auto"/>
              <w:ind w:left="0" w:hanging="2"/>
              <w:rPr>
                <w:color w:val="000000"/>
              </w:rPr>
            </w:pPr>
            <w:r>
              <w:rPr>
                <w:rFonts w:ascii="Arial" w:eastAsia="Arial" w:hAnsi="Arial" w:cs="Arial"/>
                <w:color w:val="000000"/>
                <w:sz w:val="22"/>
                <w:szCs w:val="22"/>
              </w:rPr>
              <w:t>QUADRO 18</w:t>
            </w:r>
          </w:p>
        </w:tc>
        <w:tc>
          <w:tcPr>
            <w:tcW w:w="6750" w:type="dxa"/>
          </w:tcPr>
          <w:p w14:paraId="20429E2F" w14:textId="77777777" w:rsidR="00646355" w:rsidRDefault="00D1210E">
            <w:pPr>
              <w:widowControl w:val="0"/>
              <w:pBdr>
                <w:top w:val="nil"/>
                <w:left w:val="nil"/>
                <w:bottom w:val="nil"/>
                <w:right w:val="nil"/>
                <w:between w:val="nil"/>
              </w:pBdr>
              <w:tabs>
                <w:tab w:val="left" w:pos="360"/>
                <w:tab w:val="left" w:pos="3119"/>
              </w:tabs>
              <w:spacing w:before="45" w:after="45" w:line="240" w:lineRule="auto"/>
              <w:ind w:left="0" w:hanging="2"/>
              <w:jc w:val="both"/>
              <w:rPr>
                <w:color w:val="000000"/>
              </w:rPr>
            </w:pPr>
            <w:r>
              <w:rPr>
                <w:rFonts w:ascii="Arial" w:eastAsia="Arial" w:hAnsi="Arial" w:cs="Arial"/>
                <w:color w:val="000000"/>
                <w:sz w:val="22"/>
                <w:szCs w:val="22"/>
              </w:rPr>
              <w:t>Recomendações dos demais órgãos de controle …..........................</w:t>
            </w:r>
          </w:p>
        </w:tc>
        <w:tc>
          <w:tcPr>
            <w:tcW w:w="676" w:type="dxa"/>
          </w:tcPr>
          <w:p w14:paraId="36BB37A8" w14:textId="70379501" w:rsidR="00646355" w:rsidRDefault="008F773C" w:rsidP="00C75E79">
            <w:pPr>
              <w:pBdr>
                <w:top w:val="nil"/>
                <w:left w:val="nil"/>
                <w:bottom w:val="nil"/>
                <w:right w:val="nil"/>
                <w:between w:val="nil"/>
              </w:pBdr>
              <w:spacing w:before="45" w:after="45" w:line="240" w:lineRule="auto"/>
              <w:ind w:left="0" w:hanging="2"/>
              <w:rPr>
                <w:rFonts w:ascii="Arial" w:eastAsia="Arial" w:hAnsi="Arial" w:cs="Arial"/>
                <w:color w:val="000000"/>
                <w:sz w:val="22"/>
                <w:szCs w:val="22"/>
              </w:rPr>
            </w:pPr>
            <w:r>
              <w:rPr>
                <w:rFonts w:ascii="Arial" w:eastAsia="Arial" w:hAnsi="Arial" w:cs="Arial"/>
                <w:color w:val="000000"/>
                <w:sz w:val="22"/>
                <w:szCs w:val="22"/>
              </w:rPr>
              <w:t>60</w:t>
            </w:r>
          </w:p>
        </w:tc>
      </w:tr>
    </w:tbl>
    <w:p w14:paraId="5716D2B3" w14:textId="77777777" w:rsidR="00646355" w:rsidRDefault="00646355">
      <w:pPr>
        <w:ind w:left="0" w:hanging="2"/>
        <w:rPr>
          <w:rFonts w:ascii="Arial" w:eastAsia="Arial" w:hAnsi="Arial" w:cs="Arial"/>
          <w:color w:val="000000"/>
        </w:rPr>
      </w:pPr>
    </w:p>
    <w:p w14:paraId="219DFE10" w14:textId="77777777" w:rsidR="00646355" w:rsidRDefault="00646355">
      <w:pPr>
        <w:ind w:left="0" w:hanging="2"/>
        <w:rPr>
          <w:rFonts w:ascii="Arial" w:eastAsia="Arial" w:hAnsi="Arial" w:cs="Arial"/>
          <w:color w:val="000000"/>
        </w:rPr>
      </w:pPr>
    </w:p>
    <w:p w14:paraId="452867E8" w14:textId="77777777" w:rsidR="00646355" w:rsidRDefault="00646355">
      <w:pPr>
        <w:ind w:left="0" w:hanging="2"/>
        <w:rPr>
          <w:rFonts w:ascii="Arial" w:eastAsia="Arial" w:hAnsi="Arial" w:cs="Arial"/>
          <w:color w:val="000000"/>
        </w:rPr>
      </w:pPr>
    </w:p>
    <w:p w14:paraId="3A26FCAF" w14:textId="77777777" w:rsidR="00646355" w:rsidRDefault="00646355">
      <w:pPr>
        <w:ind w:left="0" w:hanging="2"/>
        <w:rPr>
          <w:rFonts w:ascii="Arial" w:eastAsia="Arial" w:hAnsi="Arial" w:cs="Arial"/>
          <w:color w:val="000000"/>
        </w:rPr>
      </w:pPr>
    </w:p>
    <w:p w14:paraId="04B89168" w14:textId="77777777" w:rsidR="00646355" w:rsidRDefault="00D1210E" w:rsidP="00FD382C">
      <w:pPr>
        <w:pageBreakBefore/>
        <w:ind w:leftChars="0" w:left="0" w:firstLineChars="0" w:firstLine="0"/>
      </w:pPr>
      <w:r>
        <w:rPr>
          <w:rFonts w:ascii="Arial" w:eastAsia="Arial" w:hAnsi="Arial" w:cs="Arial"/>
          <w:b/>
          <w:color w:val="000000"/>
        </w:rPr>
        <w:lastRenderedPageBreak/>
        <w:t>1 IDENTIFICAÇÃO E INFORMAÇÕES DA UNIDADE JURISDICIONADA (UJ)</w:t>
      </w:r>
    </w:p>
    <w:p w14:paraId="37AEEF5D" w14:textId="77777777" w:rsidR="00646355" w:rsidRDefault="00646355">
      <w:pPr>
        <w:ind w:left="0" w:hanging="2"/>
        <w:rPr>
          <w:rFonts w:ascii="Arial" w:eastAsia="Arial" w:hAnsi="Arial" w:cs="Arial"/>
          <w:color w:val="000000"/>
        </w:rPr>
      </w:pPr>
    </w:p>
    <w:p w14:paraId="4D219F8C" w14:textId="77777777" w:rsidR="00646355" w:rsidRDefault="00D1210E">
      <w:pPr>
        <w:ind w:left="0" w:hanging="2"/>
      </w:pPr>
      <w:r>
        <w:rPr>
          <w:rFonts w:ascii="Arial" w:eastAsia="Arial" w:hAnsi="Arial" w:cs="Arial"/>
          <w:b/>
          <w:color w:val="000000"/>
        </w:rPr>
        <w:t>1.1 IDENTIFICAÇÃO</w:t>
      </w:r>
    </w:p>
    <w:p w14:paraId="1DF292C1" w14:textId="77777777" w:rsidR="00646355" w:rsidRDefault="00646355">
      <w:pPr>
        <w:ind w:left="0" w:hanging="2"/>
        <w:rPr>
          <w:rFonts w:ascii="Arial" w:eastAsia="Arial" w:hAnsi="Arial" w:cs="Arial"/>
          <w:color w:val="000000"/>
          <w:sz w:val="16"/>
          <w:szCs w:val="16"/>
        </w:rPr>
      </w:pPr>
    </w:p>
    <w:tbl>
      <w:tblPr>
        <w:tblStyle w:val="a4"/>
        <w:tblW w:w="9075" w:type="dxa"/>
        <w:tblInd w:w="0" w:type="dxa"/>
        <w:tblLayout w:type="fixed"/>
        <w:tblLook w:val="0000" w:firstRow="0" w:lastRow="0" w:firstColumn="0" w:lastColumn="0" w:noHBand="0" w:noVBand="0"/>
      </w:tblPr>
      <w:tblGrid>
        <w:gridCol w:w="9075"/>
      </w:tblGrid>
      <w:tr w:rsidR="00646355" w14:paraId="32B282A2" w14:textId="77777777">
        <w:tc>
          <w:tcPr>
            <w:tcW w:w="9075" w:type="dxa"/>
          </w:tcPr>
          <w:p w14:paraId="7DF4C83B"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b/>
                <w:color w:val="000000"/>
              </w:rPr>
              <w:t>Nome/Sigla</w:t>
            </w:r>
            <w:r>
              <w:rPr>
                <w:rFonts w:ascii="Arial" w:eastAsia="Arial" w:hAnsi="Arial" w:cs="Arial"/>
                <w:color w:val="000000"/>
              </w:rPr>
              <w:t>: Universidade Estadual de Santa Cruz – UESC</w:t>
            </w:r>
          </w:p>
        </w:tc>
      </w:tr>
      <w:tr w:rsidR="00646355" w14:paraId="10D6865B" w14:textId="77777777">
        <w:tc>
          <w:tcPr>
            <w:tcW w:w="9075" w:type="dxa"/>
          </w:tcPr>
          <w:p w14:paraId="054A5CCB"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b/>
                <w:color w:val="000000"/>
              </w:rPr>
              <w:t>Poder</w:t>
            </w:r>
            <w:r>
              <w:rPr>
                <w:rFonts w:ascii="Arial" w:eastAsia="Arial" w:hAnsi="Arial" w:cs="Arial"/>
                <w:color w:val="000000"/>
              </w:rPr>
              <w:t>: Executivo</w:t>
            </w:r>
          </w:p>
        </w:tc>
      </w:tr>
      <w:tr w:rsidR="00646355" w14:paraId="6FB70EBB" w14:textId="77777777">
        <w:tc>
          <w:tcPr>
            <w:tcW w:w="9075" w:type="dxa"/>
          </w:tcPr>
          <w:p w14:paraId="10ED03CA"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b/>
                <w:color w:val="000000"/>
              </w:rPr>
              <w:t>CNPJ</w:t>
            </w:r>
            <w:r>
              <w:rPr>
                <w:rFonts w:ascii="Arial" w:eastAsia="Arial" w:hAnsi="Arial" w:cs="Arial"/>
                <w:color w:val="000000"/>
              </w:rPr>
              <w:t>: 40738999/0001-95</w:t>
            </w:r>
          </w:p>
        </w:tc>
      </w:tr>
      <w:tr w:rsidR="00646355" w14:paraId="5E493852" w14:textId="77777777">
        <w:tc>
          <w:tcPr>
            <w:tcW w:w="9075" w:type="dxa"/>
          </w:tcPr>
          <w:p w14:paraId="5CBD1E88"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b/>
                <w:color w:val="000000"/>
              </w:rPr>
              <w:t xml:space="preserve">Órgão de Vinculação: </w:t>
            </w:r>
            <w:r>
              <w:rPr>
                <w:rFonts w:ascii="Arial" w:eastAsia="Arial" w:hAnsi="Arial" w:cs="Arial"/>
                <w:color w:val="000000"/>
              </w:rPr>
              <w:t>Secretaria da Educação</w:t>
            </w:r>
          </w:p>
        </w:tc>
      </w:tr>
    </w:tbl>
    <w:p w14:paraId="3A0297BA" w14:textId="77777777" w:rsidR="00646355" w:rsidRDefault="00646355">
      <w:pPr>
        <w:ind w:left="0" w:hanging="2"/>
        <w:rPr>
          <w:rFonts w:ascii="Arial" w:eastAsia="Arial" w:hAnsi="Arial" w:cs="Arial"/>
          <w:color w:val="000000"/>
        </w:rPr>
      </w:pPr>
    </w:p>
    <w:p w14:paraId="108390AB" w14:textId="77777777" w:rsidR="00646355" w:rsidRDefault="00D1210E">
      <w:pPr>
        <w:ind w:left="0" w:hanging="2"/>
      </w:pPr>
      <w:r>
        <w:rPr>
          <w:rFonts w:ascii="Arial" w:eastAsia="Arial" w:hAnsi="Arial" w:cs="Arial"/>
          <w:b/>
          <w:color w:val="000000"/>
        </w:rPr>
        <w:t>1.2 INFORMAÇÕES DO(S) DIRIGENTE(S) MÁXIMO(S)</w:t>
      </w:r>
    </w:p>
    <w:p w14:paraId="22519849" w14:textId="77777777" w:rsidR="00646355" w:rsidRDefault="00646355">
      <w:pPr>
        <w:ind w:left="0" w:hanging="2"/>
        <w:rPr>
          <w:rFonts w:ascii="Arial" w:eastAsia="Arial" w:hAnsi="Arial" w:cs="Arial"/>
          <w:color w:val="000000"/>
          <w:sz w:val="16"/>
          <w:szCs w:val="16"/>
        </w:rPr>
      </w:pPr>
    </w:p>
    <w:tbl>
      <w:tblPr>
        <w:tblStyle w:val="a5"/>
        <w:tblW w:w="9071" w:type="dxa"/>
        <w:tblInd w:w="0" w:type="dxa"/>
        <w:tblLayout w:type="fixed"/>
        <w:tblLook w:val="0000" w:firstRow="0" w:lastRow="0" w:firstColumn="0" w:lastColumn="0" w:noHBand="0" w:noVBand="0"/>
      </w:tblPr>
      <w:tblGrid>
        <w:gridCol w:w="9071"/>
      </w:tblGrid>
      <w:tr w:rsidR="00646355" w14:paraId="0E547F84" w14:textId="77777777">
        <w:tc>
          <w:tcPr>
            <w:tcW w:w="9071" w:type="dxa"/>
          </w:tcPr>
          <w:p w14:paraId="2F4BE9C9" w14:textId="2189956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b/>
                <w:color w:val="000000"/>
              </w:rPr>
              <w:t>Nome</w:t>
            </w:r>
            <w:r>
              <w:rPr>
                <w:rFonts w:ascii="Arial" w:eastAsia="Arial" w:hAnsi="Arial" w:cs="Arial"/>
                <w:color w:val="000000"/>
              </w:rPr>
              <w:t>: Alessandro Fernandes de Santana</w:t>
            </w:r>
            <w:r w:rsidR="00892529">
              <w:rPr>
                <w:rFonts w:ascii="Arial" w:eastAsia="Arial" w:hAnsi="Arial" w:cs="Arial"/>
                <w:color w:val="000000"/>
              </w:rPr>
              <w:t xml:space="preserve"> – Reitor</w:t>
            </w:r>
          </w:p>
        </w:tc>
      </w:tr>
      <w:tr w:rsidR="00646355" w14:paraId="2C8E64E4" w14:textId="77777777">
        <w:tc>
          <w:tcPr>
            <w:tcW w:w="9071" w:type="dxa"/>
          </w:tcPr>
          <w:p w14:paraId="5AACA6F8" w14:textId="77777777" w:rsidR="00646355" w:rsidRDefault="00D1210E">
            <w:pPr>
              <w:pBdr>
                <w:top w:val="nil"/>
                <w:left w:val="nil"/>
                <w:bottom w:val="nil"/>
                <w:right w:val="nil"/>
                <w:between w:val="nil"/>
              </w:pBdr>
              <w:spacing w:line="240" w:lineRule="auto"/>
              <w:ind w:left="0" w:hanging="2"/>
              <w:rPr>
                <w:color w:val="000000"/>
              </w:rPr>
            </w:pPr>
            <w:r>
              <w:rPr>
                <w:rFonts w:ascii="Arial" w:eastAsia="Arial" w:hAnsi="Arial" w:cs="Arial"/>
                <w:b/>
                <w:color w:val="000000"/>
              </w:rPr>
              <w:t>Período de gestão</w:t>
            </w:r>
            <w:r>
              <w:rPr>
                <w:rFonts w:ascii="Arial" w:eastAsia="Arial" w:hAnsi="Arial" w:cs="Arial"/>
                <w:color w:val="000000"/>
              </w:rPr>
              <w:t xml:space="preserve">: </w:t>
            </w:r>
            <w:proofErr w:type="gramStart"/>
            <w:r>
              <w:rPr>
                <w:rFonts w:ascii="Arial" w:eastAsia="Arial" w:hAnsi="Arial" w:cs="Arial"/>
                <w:color w:val="000000"/>
              </w:rPr>
              <w:t>Fevereiro</w:t>
            </w:r>
            <w:proofErr w:type="gramEnd"/>
            <w:r>
              <w:rPr>
                <w:rFonts w:ascii="Arial" w:eastAsia="Arial" w:hAnsi="Arial" w:cs="Arial"/>
                <w:color w:val="000000"/>
              </w:rPr>
              <w:t xml:space="preserve"> de 2020 a Janeiro 2024</w:t>
            </w:r>
          </w:p>
        </w:tc>
      </w:tr>
    </w:tbl>
    <w:p w14:paraId="6DC14EC6" w14:textId="77777777" w:rsidR="00646355" w:rsidRDefault="00646355">
      <w:pPr>
        <w:ind w:left="0" w:hanging="2"/>
        <w:rPr>
          <w:rFonts w:ascii="Arial" w:eastAsia="Arial" w:hAnsi="Arial" w:cs="Arial"/>
          <w:color w:val="000000"/>
        </w:rPr>
      </w:pPr>
    </w:p>
    <w:tbl>
      <w:tblPr>
        <w:tblStyle w:val="a5"/>
        <w:tblW w:w="9071" w:type="dxa"/>
        <w:tblInd w:w="0" w:type="dxa"/>
        <w:tblLayout w:type="fixed"/>
        <w:tblLook w:val="0000" w:firstRow="0" w:lastRow="0" w:firstColumn="0" w:lastColumn="0" w:noHBand="0" w:noVBand="0"/>
      </w:tblPr>
      <w:tblGrid>
        <w:gridCol w:w="9071"/>
      </w:tblGrid>
      <w:tr w:rsidR="00892529" w14:paraId="5631C097" w14:textId="77777777" w:rsidTr="000F2B5A">
        <w:tc>
          <w:tcPr>
            <w:tcW w:w="9071" w:type="dxa"/>
          </w:tcPr>
          <w:p w14:paraId="5883DFE9" w14:textId="32A33E38" w:rsidR="00892529" w:rsidRDefault="00892529" w:rsidP="000F2B5A">
            <w:pPr>
              <w:pBdr>
                <w:top w:val="nil"/>
                <w:left w:val="nil"/>
                <w:bottom w:val="nil"/>
                <w:right w:val="nil"/>
                <w:between w:val="nil"/>
              </w:pBdr>
              <w:spacing w:line="240" w:lineRule="auto"/>
              <w:ind w:left="0" w:hanging="2"/>
              <w:rPr>
                <w:color w:val="000000"/>
              </w:rPr>
            </w:pPr>
            <w:r>
              <w:rPr>
                <w:rFonts w:ascii="Arial" w:eastAsia="Arial" w:hAnsi="Arial" w:cs="Arial"/>
                <w:b/>
                <w:color w:val="000000"/>
              </w:rPr>
              <w:t>Nome</w:t>
            </w:r>
            <w:r>
              <w:rPr>
                <w:rFonts w:ascii="Arial" w:eastAsia="Arial" w:hAnsi="Arial" w:cs="Arial"/>
                <w:color w:val="000000"/>
              </w:rPr>
              <w:t xml:space="preserve">: </w:t>
            </w:r>
            <w:r>
              <w:rPr>
                <w:rFonts w:ascii="Arial" w:eastAsia="Arial" w:hAnsi="Arial" w:cs="Arial"/>
                <w:color w:val="000000"/>
              </w:rPr>
              <w:t>Maurício Santana Moreau</w:t>
            </w:r>
            <w:r>
              <w:rPr>
                <w:rFonts w:ascii="Arial" w:eastAsia="Arial" w:hAnsi="Arial" w:cs="Arial"/>
                <w:color w:val="000000"/>
              </w:rPr>
              <w:t xml:space="preserve"> </w:t>
            </w:r>
            <w:r>
              <w:rPr>
                <w:rFonts w:ascii="Arial" w:eastAsia="Arial" w:hAnsi="Arial" w:cs="Arial"/>
                <w:color w:val="000000"/>
              </w:rPr>
              <w:t>–</w:t>
            </w:r>
            <w:r>
              <w:rPr>
                <w:rFonts w:ascii="Arial" w:eastAsia="Arial" w:hAnsi="Arial" w:cs="Arial"/>
                <w:color w:val="000000"/>
              </w:rPr>
              <w:t xml:space="preserve"> </w:t>
            </w:r>
            <w:r>
              <w:rPr>
                <w:rFonts w:ascii="Arial" w:eastAsia="Arial" w:hAnsi="Arial" w:cs="Arial"/>
                <w:color w:val="000000"/>
              </w:rPr>
              <w:t xml:space="preserve">Vice- </w:t>
            </w:r>
            <w:r>
              <w:rPr>
                <w:rFonts w:ascii="Arial" w:eastAsia="Arial" w:hAnsi="Arial" w:cs="Arial"/>
                <w:color w:val="000000"/>
              </w:rPr>
              <w:t>Reitor</w:t>
            </w:r>
          </w:p>
        </w:tc>
      </w:tr>
      <w:tr w:rsidR="00892529" w14:paraId="6366AB4A" w14:textId="77777777" w:rsidTr="000F2B5A">
        <w:tc>
          <w:tcPr>
            <w:tcW w:w="9071" w:type="dxa"/>
          </w:tcPr>
          <w:p w14:paraId="4DB63D9E" w14:textId="77777777" w:rsidR="00892529" w:rsidRDefault="00892529" w:rsidP="000F2B5A">
            <w:pPr>
              <w:pBdr>
                <w:top w:val="nil"/>
                <w:left w:val="nil"/>
                <w:bottom w:val="nil"/>
                <w:right w:val="nil"/>
                <w:between w:val="nil"/>
              </w:pBdr>
              <w:spacing w:line="240" w:lineRule="auto"/>
              <w:ind w:left="0" w:hanging="2"/>
              <w:rPr>
                <w:color w:val="000000"/>
              </w:rPr>
            </w:pPr>
            <w:r>
              <w:rPr>
                <w:rFonts w:ascii="Arial" w:eastAsia="Arial" w:hAnsi="Arial" w:cs="Arial"/>
                <w:b/>
                <w:color w:val="000000"/>
              </w:rPr>
              <w:t>Período de gestão</w:t>
            </w:r>
            <w:r>
              <w:rPr>
                <w:rFonts w:ascii="Arial" w:eastAsia="Arial" w:hAnsi="Arial" w:cs="Arial"/>
                <w:color w:val="000000"/>
              </w:rPr>
              <w:t xml:space="preserve">: </w:t>
            </w:r>
            <w:proofErr w:type="gramStart"/>
            <w:r>
              <w:rPr>
                <w:rFonts w:ascii="Arial" w:eastAsia="Arial" w:hAnsi="Arial" w:cs="Arial"/>
                <w:color w:val="000000"/>
              </w:rPr>
              <w:t>Fevereiro</w:t>
            </w:r>
            <w:proofErr w:type="gramEnd"/>
            <w:r>
              <w:rPr>
                <w:rFonts w:ascii="Arial" w:eastAsia="Arial" w:hAnsi="Arial" w:cs="Arial"/>
                <w:color w:val="000000"/>
              </w:rPr>
              <w:t xml:space="preserve"> de 2020 a Janeiro 2024</w:t>
            </w:r>
          </w:p>
        </w:tc>
      </w:tr>
    </w:tbl>
    <w:p w14:paraId="2BF7FADE" w14:textId="77777777" w:rsidR="00646355" w:rsidRDefault="00646355">
      <w:pPr>
        <w:ind w:left="0" w:hanging="2"/>
        <w:rPr>
          <w:rFonts w:ascii="Arial" w:eastAsia="Arial" w:hAnsi="Arial" w:cs="Arial"/>
          <w:color w:val="000000"/>
        </w:rPr>
      </w:pPr>
    </w:p>
    <w:p w14:paraId="635FD0B7" w14:textId="77777777" w:rsidR="00646355" w:rsidRDefault="00D1210E">
      <w:pPr>
        <w:ind w:left="0" w:hanging="2"/>
      </w:pPr>
      <w:r>
        <w:rPr>
          <w:rFonts w:ascii="Arial" w:eastAsia="Arial" w:hAnsi="Arial" w:cs="Arial"/>
          <w:b/>
          <w:color w:val="000000"/>
        </w:rPr>
        <w:t>1.3 INFORMAÇÕES GERAIS</w:t>
      </w:r>
    </w:p>
    <w:p w14:paraId="6DD6F3EA" w14:textId="77777777" w:rsidR="00646355" w:rsidRDefault="00646355">
      <w:pPr>
        <w:ind w:left="0" w:hanging="2"/>
        <w:rPr>
          <w:rFonts w:ascii="Arial" w:eastAsia="Arial" w:hAnsi="Arial" w:cs="Arial"/>
          <w:color w:val="000000"/>
        </w:rPr>
      </w:pPr>
    </w:p>
    <w:p w14:paraId="6A584660" w14:textId="7DB860B8" w:rsidR="00646355" w:rsidRDefault="00D1210E">
      <w:pPr>
        <w:ind w:left="0" w:hanging="2"/>
        <w:rPr>
          <w:rFonts w:ascii="Arial" w:eastAsia="Arial" w:hAnsi="Arial" w:cs="Arial"/>
          <w:b/>
          <w:color w:val="000000"/>
        </w:rPr>
      </w:pPr>
      <w:r>
        <w:rPr>
          <w:rFonts w:ascii="Arial" w:eastAsia="Arial" w:hAnsi="Arial" w:cs="Arial"/>
          <w:b/>
          <w:color w:val="000000"/>
        </w:rPr>
        <w:t>1.3.1 Objetivo/finalidade</w:t>
      </w:r>
      <w:r>
        <w:rPr>
          <w:rFonts w:ascii="Arial" w:eastAsia="Arial" w:hAnsi="Arial" w:cs="Arial"/>
          <w:b/>
          <w:color w:val="FF3333"/>
        </w:rPr>
        <w:t xml:space="preserve"> </w:t>
      </w:r>
      <w:r>
        <w:rPr>
          <w:rFonts w:ascii="Arial" w:eastAsia="Arial" w:hAnsi="Arial" w:cs="Arial"/>
          <w:b/>
          <w:color w:val="000000"/>
        </w:rPr>
        <w:t>e legislação</w:t>
      </w:r>
    </w:p>
    <w:p w14:paraId="25637260" w14:textId="77777777" w:rsidR="00AE3DC5" w:rsidRDefault="00AE3DC5">
      <w:pPr>
        <w:ind w:left="0" w:hanging="2"/>
      </w:pPr>
    </w:p>
    <w:p w14:paraId="5790C024" w14:textId="77777777" w:rsidR="00646355" w:rsidRDefault="00646355">
      <w:pPr>
        <w:ind w:left="0" w:hanging="2"/>
        <w:rPr>
          <w:rFonts w:ascii="Arial" w:eastAsia="Arial" w:hAnsi="Arial" w:cs="Arial"/>
          <w:color w:val="FF3333"/>
          <w:sz w:val="16"/>
          <w:szCs w:val="16"/>
        </w:rPr>
      </w:pPr>
    </w:p>
    <w:p w14:paraId="67281B2A" w14:textId="2932A536" w:rsidR="00646355" w:rsidRDefault="00D1210E" w:rsidP="00AE3DC5">
      <w:pPr>
        <w:ind w:leftChars="0" w:left="0" w:firstLineChars="0" w:firstLine="720"/>
        <w:jc w:val="both"/>
        <w:rPr>
          <w:rFonts w:ascii="Arial" w:eastAsia="Arial" w:hAnsi="Arial" w:cs="Arial"/>
        </w:rPr>
      </w:pPr>
      <w:r>
        <w:rPr>
          <w:rFonts w:ascii="Arial" w:eastAsia="Arial" w:hAnsi="Arial" w:cs="Arial"/>
        </w:rPr>
        <w:t>A Universidade Estadual de Santa Cruz- UESC, conforme o art. 4º do seu Regimento Geral (DOE, 110/2006) se propõe a:</w:t>
      </w:r>
    </w:p>
    <w:p w14:paraId="08A6FE4A" w14:textId="77777777" w:rsidR="00646355" w:rsidRDefault="00646355">
      <w:pPr>
        <w:ind w:left="0" w:hanging="2"/>
        <w:jc w:val="both"/>
        <w:rPr>
          <w:rFonts w:ascii="Arial" w:eastAsia="Arial" w:hAnsi="Arial" w:cs="Arial"/>
        </w:rPr>
      </w:pPr>
    </w:p>
    <w:p w14:paraId="0976232B" w14:textId="77777777" w:rsidR="00646355" w:rsidRDefault="00D1210E" w:rsidP="00AE3DC5">
      <w:pPr>
        <w:ind w:leftChars="944" w:left="2268" w:hanging="2"/>
        <w:jc w:val="both"/>
        <w:rPr>
          <w:rFonts w:ascii="Arial" w:eastAsia="Arial" w:hAnsi="Arial" w:cs="Arial"/>
          <w:sz w:val="20"/>
          <w:szCs w:val="20"/>
        </w:rPr>
      </w:pPr>
      <w:r>
        <w:rPr>
          <w:rFonts w:ascii="Arial" w:eastAsia="Arial" w:hAnsi="Arial" w:cs="Arial"/>
          <w:sz w:val="20"/>
          <w:szCs w:val="20"/>
        </w:rPr>
        <w:t xml:space="preserve">I - </w:t>
      </w:r>
      <w:proofErr w:type="gramStart"/>
      <w:r>
        <w:rPr>
          <w:rFonts w:ascii="Arial" w:eastAsia="Arial" w:hAnsi="Arial" w:cs="Arial"/>
          <w:sz w:val="20"/>
          <w:szCs w:val="20"/>
        </w:rPr>
        <w:t>oferecer</w:t>
      </w:r>
      <w:proofErr w:type="gramEnd"/>
      <w:r>
        <w:rPr>
          <w:rFonts w:ascii="Arial" w:eastAsia="Arial" w:hAnsi="Arial" w:cs="Arial"/>
          <w:sz w:val="20"/>
          <w:szCs w:val="20"/>
        </w:rPr>
        <w:t xml:space="preserve"> condições e estímulos ao desenvolvimento integral do ser humano; </w:t>
      </w:r>
    </w:p>
    <w:p w14:paraId="142FEAA3" w14:textId="77777777" w:rsidR="00646355" w:rsidRDefault="00D1210E" w:rsidP="00AE3DC5">
      <w:pPr>
        <w:ind w:leftChars="944" w:left="2268" w:hanging="2"/>
        <w:jc w:val="both"/>
        <w:rPr>
          <w:rFonts w:ascii="Arial" w:eastAsia="Arial" w:hAnsi="Arial" w:cs="Arial"/>
          <w:sz w:val="20"/>
          <w:szCs w:val="20"/>
        </w:rPr>
      </w:pPr>
      <w:r>
        <w:rPr>
          <w:rFonts w:ascii="Arial" w:eastAsia="Arial" w:hAnsi="Arial" w:cs="Arial"/>
          <w:sz w:val="20"/>
          <w:szCs w:val="20"/>
        </w:rPr>
        <w:t xml:space="preserve">II - </w:t>
      </w:r>
      <w:proofErr w:type="gramStart"/>
      <w:r>
        <w:rPr>
          <w:rFonts w:ascii="Arial" w:eastAsia="Arial" w:hAnsi="Arial" w:cs="Arial"/>
          <w:sz w:val="20"/>
          <w:szCs w:val="20"/>
        </w:rPr>
        <w:t>produzir e socializar</w:t>
      </w:r>
      <w:proofErr w:type="gramEnd"/>
      <w:r>
        <w:rPr>
          <w:rFonts w:ascii="Arial" w:eastAsia="Arial" w:hAnsi="Arial" w:cs="Arial"/>
          <w:sz w:val="20"/>
          <w:szCs w:val="20"/>
        </w:rPr>
        <w:t xml:space="preserve"> o saber comprometido com a realidade social; </w:t>
      </w:r>
    </w:p>
    <w:p w14:paraId="0D4923AB" w14:textId="77777777" w:rsidR="00646355" w:rsidRDefault="00D1210E" w:rsidP="00AE3DC5">
      <w:pPr>
        <w:ind w:leftChars="944" w:left="2268" w:hanging="2"/>
        <w:jc w:val="both"/>
        <w:rPr>
          <w:rFonts w:ascii="Arial" w:eastAsia="Arial" w:hAnsi="Arial" w:cs="Arial"/>
          <w:sz w:val="20"/>
          <w:szCs w:val="20"/>
        </w:rPr>
      </w:pPr>
      <w:r>
        <w:rPr>
          <w:rFonts w:ascii="Arial" w:eastAsia="Arial" w:hAnsi="Arial" w:cs="Arial"/>
          <w:sz w:val="20"/>
          <w:szCs w:val="20"/>
        </w:rPr>
        <w:t xml:space="preserve">III - capacitar profissionais nas diversas áreas e em estreita relação com as necessidades regionais; </w:t>
      </w:r>
    </w:p>
    <w:p w14:paraId="49EA104B" w14:textId="77777777" w:rsidR="00646355" w:rsidRDefault="00D1210E" w:rsidP="00AE3DC5">
      <w:pPr>
        <w:ind w:leftChars="944" w:left="2268" w:hanging="2"/>
        <w:jc w:val="both"/>
        <w:rPr>
          <w:rFonts w:ascii="Arial" w:eastAsia="Arial" w:hAnsi="Arial" w:cs="Arial"/>
          <w:sz w:val="20"/>
          <w:szCs w:val="20"/>
        </w:rPr>
      </w:pPr>
      <w:r>
        <w:rPr>
          <w:rFonts w:ascii="Arial" w:eastAsia="Arial" w:hAnsi="Arial" w:cs="Arial"/>
          <w:sz w:val="20"/>
          <w:szCs w:val="20"/>
        </w:rPr>
        <w:t xml:space="preserve">IV - </w:t>
      </w:r>
      <w:proofErr w:type="gramStart"/>
      <w:r>
        <w:rPr>
          <w:rFonts w:ascii="Arial" w:eastAsia="Arial" w:hAnsi="Arial" w:cs="Arial"/>
          <w:sz w:val="20"/>
          <w:szCs w:val="20"/>
        </w:rPr>
        <w:t>atuar</w:t>
      </w:r>
      <w:proofErr w:type="gramEnd"/>
      <w:r>
        <w:rPr>
          <w:rFonts w:ascii="Arial" w:eastAsia="Arial" w:hAnsi="Arial" w:cs="Arial"/>
          <w:sz w:val="20"/>
          <w:szCs w:val="20"/>
        </w:rPr>
        <w:t xml:space="preserve"> como força propulsora do desenvolvimento regional integrado e autossustentável; </w:t>
      </w:r>
    </w:p>
    <w:p w14:paraId="337FD76D" w14:textId="77777777" w:rsidR="00646355" w:rsidRDefault="00D1210E" w:rsidP="00AE3DC5">
      <w:pPr>
        <w:ind w:leftChars="944" w:left="2268" w:hanging="2"/>
        <w:jc w:val="both"/>
        <w:rPr>
          <w:rFonts w:ascii="Arial" w:eastAsia="Arial" w:hAnsi="Arial" w:cs="Arial"/>
          <w:sz w:val="20"/>
          <w:szCs w:val="20"/>
        </w:rPr>
      </w:pPr>
      <w:r>
        <w:rPr>
          <w:rFonts w:ascii="Arial" w:eastAsia="Arial" w:hAnsi="Arial" w:cs="Arial"/>
          <w:sz w:val="20"/>
          <w:szCs w:val="20"/>
        </w:rPr>
        <w:t xml:space="preserve">V - </w:t>
      </w:r>
      <w:proofErr w:type="gramStart"/>
      <w:r>
        <w:rPr>
          <w:rFonts w:ascii="Arial" w:eastAsia="Arial" w:hAnsi="Arial" w:cs="Arial"/>
          <w:sz w:val="20"/>
          <w:szCs w:val="20"/>
        </w:rPr>
        <w:t>identificar</w:t>
      </w:r>
      <w:proofErr w:type="gramEnd"/>
      <w:r>
        <w:rPr>
          <w:rFonts w:ascii="Arial" w:eastAsia="Arial" w:hAnsi="Arial" w:cs="Arial"/>
          <w:sz w:val="20"/>
          <w:szCs w:val="20"/>
        </w:rPr>
        <w:t xml:space="preserve"> os problemas regionais nos âmbitos social e natural, apontando alternativas de soluções; </w:t>
      </w:r>
    </w:p>
    <w:p w14:paraId="4A7843B1" w14:textId="77777777" w:rsidR="00320C62" w:rsidRDefault="00D1210E" w:rsidP="00AE3DC5">
      <w:pPr>
        <w:ind w:leftChars="944" w:left="2268" w:hanging="2"/>
        <w:jc w:val="both"/>
        <w:rPr>
          <w:rFonts w:ascii="Arial" w:eastAsia="Arial" w:hAnsi="Arial" w:cs="Arial"/>
          <w:sz w:val="20"/>
          <w:szCs w:val="20"/>
        </w:rPr>
      </w:pPr>
      <w:r>
        <w:rPr>
          <w:rFonts w:ascii="Arial" w:eastAsia="Arial" w:hAnsi="Arial" w:cs="Arial"/>
          <w:sz w:val="20"/>
          <w:szCs w:val="20"/>
        </w:rPr>
        <w:t xml:space="preserve">VI - </w:t>
      </w:r>
      <w:proofErr w:type="gramStart"/>
      <w:r>
        <w:rPr>
          <w:rFonts w:ascii="Arial" w:eastAsia="Arial" w:hAnsi="Arial" w:cs="Arial"/>
          <w:sz w:val="20"/>
          <w:szCs w:val="20"/>
        </w:rPr>
        <w:t>desenvolver</w:t>
      </w:r>
      <w:proofErr w:type="gramEnd"/>
      <w:r>
        <w:rPr>
          <w:rFonts w:ascii="Arial" w:eastAsia="Arial" w:hAnsi="Arial" w:cs="Arial"/>
          <w:sz w:val="20"/>
          <w:szCs w:val="20"/>
        </w:rPr>
        <w:t xml:space="preserve"> tecnologias adequadas, a partir das necessidades regionais; </w:t>
      </w:r>
    </w:p>
    <w:p w14:paraId="02C9C801" w14:textId="77777777" w:rsidR="00646355" w:rsidRDefault="00D1210E" w:rsidP="00AE3DC5">
      <w:pPr>
        <w:ind w:leftChars="944" w:left="2268" w:hanging="2"/>
        <w:jc w:val="both"/>
        <w:rPr>
          <w:rFonts w:ascii="Arial" w:eastAsia="Arial" w:hAnsi="Arial" w:cs="Arial"/>
          <w:sz w:val="20"/>
          <w:szCs w:val="20"/>
        </w:rPr>
      </w:pPr>
      <w:r>
        <w:rPr>
          <w:rFonts w:ascii="Arial" w:eastAsia="Arial" w:hAnsi="Arial" w:cs="Arial"/>
          <w:sz w:val="20"/>
          <w:szCs w:val="20"/>
        </w:rPr>
        <w:t xml:space="preserve">VII - contribuir para o desenvolvimento da Filosofia, das Ciências, do conhecimento tecnológico, artístico e cultural; </w:t>
      </w:r>
    </w:p>
    <w:p w14:paraId="120A74A8" w14:textId="77777777" w:rsidR="00646355" w:rsidRDefault="00D1210E" w:rsidP="00AE3DC5">
      <w:pPr>
        <w:ind w:leftChars="944" w:left="2268" w:hanging="2"/>
        <w:jc w:val="both"/>
        <w:rPr>
          <w:rFonts w:ascii="Arial" w:eastAsia="Arial" w:hAnsi="Arial" w:cs="Arial"/>
          <w:color w:val="FF3333"/>
        </w:rPr>
      </w:pPr>
      <w:r>
        <w:rPr>
          <w:rFonts w:ascii="Arial" w:eastAsia="Arial" w:hAnsi="Arial" w:cs="Arial"/>
          <w:sz w:val="20"/>
          <w:szCs w:val="20"/>
        </w:rPr>
        <w:t xml:space="preserve">VIII - participar e assessorar na elaboração das políticas educacionais, científicas, tecnológicas e culturais em quaisquer de seus níveis. </w:t>
      </w:r>
    </w:p>
    <w:p w14:paraId="3629FD8B" w14:textId="77777777" w:rsidR="00646355" w:rsidRDefault="00646355">
      <w:pPr>
        <w:ind w:left="0" w:hanging="2"/>
        <w:jc w:val="both"/>
        <w:rPr>
          <w:rFonts w:ascii="Arial" w:eastAsia="Arial" w:hAnsi="Arial" w:cs="Arial"/>
          <w:color w:val="FF3333"/>
        </w:rPr>
      </w:pPr>
    </w:p>
    <w:p w14:paraId="3D021169" w14:textId="77777777" w:rsidR="00646355" w:rsidRDefault="00D1210E">
      <w:pPr>
        <w:widowControl w:val="0"/>
        <w:pBdr>
          <w:top w:val="nil"/>
          <w:left w:val="nil"/>
          <w:bottom w:val="nil"/>
          <w:right w:val="nil"/>
          <w:between w:val="nil"/>
        </w:pBdr>
        <w:tabs>
          <w:tab w:val="left" w:pos="426"/>
        </w:tabs>
        <w:spacing w:before="90" w:after="45"/>
        <w:ind w:left="0" w:hanging="2"/>
        <w:jc w:val="both"/>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rPr>
        <w:t>O arcabouço jurídico que organiza o funcionamento, define funções específicas à autarquia e estabelece competências setoriais no âmbito da UESC pode ser visualizado por meio do Quadro 1.</w:t>
      </w:r>
    </w:p>
    <w:p w14:paraId="1362BBB8" w14:textId="77777777" w:rsidR="00646355" w:rsidRDefault="00646355">
      <w:pPr>
        <w:ind w:left="0" w:hanging="2"/>
        <w:rPr>
          <w:rFonts w:ascii="Arial" w:eastAsia="Arial" w:hAnsi="Arial" w:cs="Arial"/>
          <w:color w:val="3333FF"/>
        </w:rPr>
      </w:pPr>
    </w:p>
    <w:p w14:paraId="4E59C405" w14:textId="77777777" w:rsidR="00AE3DC5" w:rsidRDefault="00AE3DC5" w:rsidP="00C0030E">
      <w:pPr>
        <w:widowControl w:val="0"/>
        <w:pBdr>
          <w:top w:val="nil"/>
          <w:left w:val="nil"/>
          <w:bottom w:val="nil"/>
          <w:right w:val="nil"/>
          <w:between w:val="nil"/>
        </w:pBdr>
        <w:tabs>
          <w:tab w:val="left" w:pos="426"/>
        </w:tabs>
        <w:spacing w:before="90" w:after="45" w:line="240" w:lineRule="auto"/>
        <w:ind w:leftChars="0" w:left="0" w:firstLineChars="0" w:firstLine="0"/>
        <w:rPr>
          <w:rFonts w:ascii="Arial" w:eastAsia="Arial" w:hAnsi="Arial" w:cs="Arial"/>
          <w:b/>
          <w:color w:val="000000"/>
        </w:rPr>
      </w:pPr>
    </w:p>
    <w:p w14:paraId="7C45DD51" w14:textId="77777777" w:rsidR="00AE3DC5" w:rsidRDefault="00AE3DC5" w:rsidP="00C0030E">
      <w:pPr>
        <w:widowControl w:val="0"/>
        <w:pBdr>
          <w:top w:val="nil"/>
          <w:left w:val="nil"/>
          <w:bottom w:val="nil"/>
          <w:right w:val="nil"/>
          <w:between w:val="nil"/>
        </w:pBdr>
        <w:tabs>
          <w:tab w:val="left" w:pos="426"/>
        </w:tabs>
        <w:spacing w:before="90" w:after="45" w:line="240" w:lineRule="auto"/>
        <w:ind w:leftChars="0" w:left="0" w:firstLineChars="0" w:firstLine="0"/>
        <w:rPr>
          <w:rFonts w:ascii="Arial" w:eastAsia="Arial" w:hAnsi="Arial" w:cs="Arial"/>
          <w:b/>
          <w:color w:val="000000"/>
        </w:rPr>
      </w:pPr>
    </w:p>
    <w:p w14:paraId="38E96952" w14:textId="77777777" w:rsidR="00AE3DC5" w:rsidRDefault="00AE3DC5" w:rsidP="00C0030E">
      <w:pPr>
        <w:widowControl w:val="0"/>
        <w:pBdr>
          <w:top w:val="nil"/>
          <w:left w:val="nil"/>
          <w:bottom w:val="nil"/>
          <w:right w:val="nil"/>
          <w:between w:val="nil"/>
        </w:pBdr>
        <w:tabs>
          <w:tab w:val="left" w:pos="426"/>
        </w:tabs>
        <w:spacing w:before="90" w:after="45" w:line="240" w:lineRule="auto"/>
        <w:ind w:leftChars="0" w:left="0" w:firstLineChars="0" w:firstLine="0"/>
        <w:rPr>
          <w:rFonts w:ascii="Arial" w:eastAsia="Arial" w:hAnsi="Arial" w:cs="Arial"/>
          <w:b/>
          <w:color w:val="000000"/>
        </w:rPr>
      </w:pPr>
    </w:p>
    <w:p w14:paraId="07C27458" w14:textId="77777777" w:rsidR="00AE3DC5" w:rsidRDefault="00AE3DC5" w:rsidP="00C0030E">
      <w:pPr>
        <w:widowControl w:val="0"/>
        <w:pBdr>
          <w:top w:val="nil"/>
          <w:left w:val="nil"/>
          <w:bottom w:val="nil"/>
          <w:right w:val="nil"/>
          <w:between w:val="nil"/>
        </w:pBdr>
        <w:tabs>
          <w:tab w:val="left" w:pos="426"/>
        </w:tabs>
        <w:spacing w:before="90" w:after="45" w:line="240" w:lineRule="auto"/>
        <w:ind w:leftChars="0" w:left="0" w:firstLineChars="0" w:firstLine="0"/>
        <w:rPr>
          <w:rFonts w:ascii="Arial" w:eastAsia="Arial" w:hAnsi="Arial" w:cs="Arial"/>
          <w:b/>
          <w:color w:val="000000"/>
        </w:rPr>
      </w:pPr>
    </w:p>
    <w:p w14:paraId="7F6E67BC" w14:textId="77777777" w:rsidR="00AE3DC5" w:rsidRDefault="00AE3DC5" w:rsidP="00C0030E">
      <w:pPr>
        <w:widowControl w:val="0"/>
        <w:pBdr>
          <w:top w:val="nil"/>
          <w:left w:val="nil"/>
          <w:bottom w:val="nil"/>
          <w:right w:val="nil"/>
          <w:between w:val="nil"/>
        </w:pBdr>
        <w:tabs>
          <w:tab w:val="left" w:pos="426"/>
        </w:tabs>
        <w:spacing w:before="90" w:after="45" w:line="240" w:lineRule="auto"/>
        <w:ind w:leftChars="0" w:left="0" w:firstLineChars="0" w:firstLine="0"/>
        <w:rPr>
          <w:rFonts w:ascii="Arial" w:eastAsia="Arial" w:hAnsi="Arial" w:cs="Arial"/>
          <w:b/>
          <w:color w:val="000000"/>
        </w:rPr>
      </w:pPr>
    </w:p>
    <w:p w14:paraId="009B8121" w14:textId="77777777" w:rsidR="00AE3DC5" w:rsidRDefault="00AE3DC5" w:rsidP="00C0030E">
      <w:pPr>
        <w:widowControl w:val="0"/>
        <w:pBdr>
          <w:top w:val="nil"/>
          <w:left w:val="nil"/>
          <w:bottom w:val="nil"/>
          <w:right w:val="nil"/>
          <w:between w:val="nil"/>
        </w:pBdr>
        <w:tabs>
          <w:tab w:val="left" w:pos="426"/>
        </w:tabs>
        <w:spacing w:before="90" w:after="45" w:line="240" w:lineRule="auto"/>
        <w:ind w:leftChars="0" w:left="0" w:firstLineChars="0" w:firstLine="0"/>
        <w:rPr>
          <w:rFonts w:ascii="Arial" w:eastAsia="Arial" w:hAnsi="Arial" w:cs="Arial"/>
          <w:b/>
          <w:color w:val="000000"/>
        </w:rPr>
      </w:pPr>
    </w:p>
    <w:p w14:paraId="134FE3F4" w14:textId="77777777" w:rsidR="00AE3DC5" w:rsidRDefault="00AE3DC5" w:rsidP="00C0030E">
      <w:pPr>
        <w:widowControl w:val="0"/>
        <w:pBdr>
          <w:top w:val="nil"/>
          <w:left w:val="nil"/>
          <w:bottom w:val="nil"/>
          <w:right w:val="nil"/>
          <w:between w:val="nil"/>
        </w:pBdr>
        <w:tabs>
          <w:tab w:val="left" w:pos="426"/>
        </w:tabs>
        <w:spacing w:before="90" w:after="45" w:line="240" w:lineRule="auto"/>
        <w:ind w:leftChars="0" w:left="0" w:firstLineChars="0" w:firstLine="0"/>
        <w:rPr>
          <w:rFonts w:ascii="Arial" w:eastAsia="Arial" w:hAnsi="Arial" w:cs="Arial"/>
          <w:b/>
          <w:color w:val="000000"/>
        </w:rPr>
      </w:pPr>
    </w:p>
    <w:p w14:paraId="4DC83BC3" w14:textId="68B56E28" w:rsidR="00646355" w:rsidRDefault="00D1210E" w:rsidP="00C0030E">
      <w:pPr>
        <w:widowControl w:val="0"/>
        <w:pBdr>
          <w:top w:val="nil"/>
          <w:left w:val="nil"/>
          <w:bottom w:val="nil"/>
          <w:right w:val="nil"/>
          <w:between w:val="nil"/>
        </w:pBdr>
        <w:tabs>
          <w:tab w:val="left" w:pos="426"/>
        </w:tabs>
        <w:spacing w:before="90" w:after="45" w:line="240" w:lineRule="auto"/>
        <w:ind w:leftChars="0" w:left="0" w:firstLineChars="0" w:firstLine="0"/>
        <w:rPr>
          <w:b/>
          <w:color w:val="000000"/>
          <w:sz w:val="20"/>
          <w:szCs w:val="20"/>
        </w:rPr>
      </w:pPr>
      <w:r>
        <w:rPr>
          <w:rFonts w:ascii="Arial" w:eastAsia="Arial" w:hAnsi="Arial" w:cs="Arial"/>
          <w:b/>
          <w:color w:val="000000"/>
        </w:rPr>
        <w:t xml:space="preserve">QUADRO 1 </w:t>
      </w:r>
      <w:r>
        <w:rPr>
          <w:rFonts w:ascii="Arial" w:eastAsia="Arial" w:hAnsi="Arial" w:cs="Arial"/>
          <w:color w:val="000000"/>
        </w:rPr>
        <w:t xml:space="preserve">– Legislação relacionada à </w:t>
      </w:r>
      <w:r w:rsidR="00CB7441">
        <w:rPr>
          <w:rFonts w:ascii="Arial" w:eastAsia="Arial" w:hAnsi="Arial" w:cs="Arial"/>
          <w:color w:val="000000"/>
        </w:rPr>
        <w:t xml:space="preserve">Universidade Estadual de Santa Cruz – </w:t>
      </w:r>
      <w:r>
        <w:rPr>
          <w:rFonts w:ascii="Arial" w:eastAsia="Arial" w:hAnsi="Arial" w:cs="Arial"/>
          <w:color w:val="000000"/>
        </w:rPr>
        <w:t>UESC</w:t>
      </w:r>
      <w:r w:rsidR="00CB7441">
        <w:rPr>
          <w:rFonts w:ascii="Arial" w:eastAsia="Arial" w:hAnsi="Arial" w:cs="Arial"/>
          <w:color w:val="000000"/>
        </w:rPr>
        <w:t>, 2021</w:t>
      </w:r>
    </w:p>
    <w:tbl>
      <w:tblPr>
        <w:tblStyle w:val="a6"/>
        <w:tblW w:w="9255" w:type="dxa"/>
        <w:tblInd w:w="-60" w:type="dxa"/>
        <w:tblBorders>
          <w:top w:val="nil"/>
          <w:left w:val="nil"/>
          <w:bottom w:val="nil"/>
          <w:right w:val="nil"/>
          <w:insideH w:val="nil"/>
          <w:insideV w:val="nil"/>
        </w:tblBorders>
        <w:tblLayout w:type="fixed"/>
        <w:tblLook w:val="0000" w:firstRow="0" w:lastRow="0" w:firstColumn="0" w:lastColumn="0" w:noHBand="0" w:noVBand="0"/>
      </w:tblPr>
      <w:tblGrid>
        <w:gridCol w:w="2874"/>
        <w:gridCol w:w="6381"/>
      </w:tblGrid>
      <w:tr w:rsidR="00646355" w14:paraId="2AF747A4" w14:textId="77777777">
        <w:trPr>
          <w:trHeight w:val="159"/>
          <w:tblHeader/>
        </w:trPr>
        <w:tc>
          <w:tcPr>
            <w:tcW w:w="2874" w:type="dxa"/>
            <w:tcBorders>
              <w:top w:val="single" w:sz="8" w:space="0" w:color="00000A"/>
              <w:left w:val="single" w:sz="8" w:space="0" w:color="00000A"/>
              <w:bottom w:val="single" w:sz="8" w:space="0" w:color="00000A"/>
              <w:right w:val="nil"/>
            </w:tcBorders>
            <w:shd w:val="clear" w:color="auto" w:fill="999999"/>
            <w:tcMar>
              <w:top w:w="100" w:type="dxa"/>
              <w:left w:w="120" w:type="dxa"/>
              <w:bottom w:w="100" w:type="dxa"/>
              <w:right w:w="100" w:type="dxa"/>
            </w:tcMar>
          </w:tcPr>
          <w:p w14:paraId="15A99157" w14:textId="77777777" w:rsidR="00646355" w:rsidRDefault="00D1210E">
            <w:pPr>
              <w:spacing w:before="30" w:after="30"/>
              <w:ind w:left="0" w:hanging="2"/>
              <w:rPr>
                <w:rFonts w:ascii="Arial" w:eastAsia="Arial" w:hAnsi="Arial" w:cs="Arial"/>
                <w:sz w:val="20"/>
                <w:szCs w:val="20"/>
              </w:rPr>
            </w:pPr>
            <w:r>
              <w:rPr>
                <w:rFonts w:ascii="Arial" w:eastAsia="Arial" w:hAnsi="Arial" w:cs="Arial"/>
                <w:b/>
                <w:sz w:val="20"/>
                <w:szCs w:val="20"/>
              </w:rPr>
              <w:t>Número</w:t>
            </w:r>
          </w:p>
        </w:tc>
        <w:tc>
          <w:tcPr>
            <w:tcW w:w="6381" w:type="dxa"/>
            <w:tcBorders>
              <w:top w:val="single" w:sz="8" w:space="0" w:color="00000A"/>
              <w:left w:val="single" w:sz="8" w:space="0" w:color="00000A"/>
              <w:bottom w:val="single" w:sz="8" w:space="0" w:color="00000A"/>
              <w:right w:val="single" w:sz="8" w:space="0" w:color="00000A"/>
            </w:tcBorders>
            <w:shd w:val="clear" w:color="auto" w:fill="999999"/>
            <w:tcMar>
              <w:top w:w="100" w:type="dxa"/>
              <w:left w:w="120" w:type="dxa"/>
              <w:bottom w:w="100" w:type="dxa"/>
              <w:right w:w="100" w:type="dxa"/>
            </w:tcMar>
          </w:tcPr>
          <w:p w14:paraId="253986DB" w14:textId="77777777" w:rsidR="00646355" w:rsidRDefault="00D1210E">
            <w:pPr>
              <w:spacing w:before="30" w:after="30"/>
              <w:ind w:left="0" w:hanging="2"/>
              <w:rPr>
                <w:rFonts w:ascii="Arial" w:eastAsia="Arial" w:hAnsi="Arial" w:cs="Arial"/>
                <w:sz w:val="20"/>
                <w:szCs w:val="20"/>
              </w:rPr>
            </w:pPr>
            <w:r>
              <w:rPr>
                <w:rFonts w:ascii="Arial" w:eastAsia="Arial" w:hAnsi="Arial" w:cs="Arial"/>
                <w:b/>
                <w:sz w:val="20"/>
                <w:szCs w:val="20"/>
              </w:rPr>
              <w:t>Descrição</w:t>
            </w:r>
          </w:p>
        </w:tc>
      </w:tr>
      <w:tr w:rsidR="00646355" w14:paraId="077D4F7E" w14:textId="77777777">
        <w:trPr>
          <w:trHeight w:val="2173"/>
        </w:trPr>
        <w:tc>
          <w:tcPr>
            <w:tcW w:w="2874" w:type="dxa"/>
            <w:tcBorders>
              <w:top w:val="single" w:sz="8" w:space="0" w:color="00000A"/>
              <w:left w:val="single" w:sz="8" w:space="0" w:color="00000A"/>
              <w:bottom w:val="single" w:sz="8" w:space="0" w:color="00000A"/>
              <w:right w:val="nil"/>
            </w:tcBorders>
            <w:tcMar>
              <w:top w:w="100" w:type="dxa"/>
              <w:left w:w="120" w:type="dxa"/>
              <w:bottom w:w="100" w:type="dxa"/>
              <w:right w:w="100" w:type="dxa"/>
            </w:tcMar>
          </w:tcPr>
          <w:p w14:paraId="6B842E60" w14:textId="77777777" w:rsidR="00646355" w:rsidRDefault="00D1210E">
            <w:pPr>
              <w:widowControl w:val="0"/>
              <w:spacing w:line="276" w:lineRule="auto"/>
              <w:ind w:left="0" w:hanging="2"/>
              <w:rPr>
                <w:rFonts w:ascii="Arial" w:eastAsia="Arial" w:hAnsi="Arial" w:cs="Arial"/>
                <w:sz w:val="20"/>
                <w:szCs w:val="20"/>
              </w:rPr>
            </w:pPr>
            <w:r>
              <w:rPr>
                <w:rFonts w:ascii="Arial" w:eastAsia="Arial" w:hAnsi="Arial" w:cs="Arial"/>
                <w:sz w:val="20"/>
                <w:szCs w:val="20"/>
              </w:rPr>
              <w:t>Lei 6.344, de 05 de dezembro de 1991;</w:t>
            </w:r>
          </w:p>
          <w:p w14:paraId="48F403DF" w14:textId="77777777" w:rsidR="00646355" w:rsidRDefault="00D1210E">
            <w:pPr>
              <w:widowControl w:val="0"/>
              <w:spacing w:line="276" w:lineRule="auto"/>
              <w:ind w:left="0" w:hanging="2"/>
              <w:rPr>
                <w:rFonts w:ascii="Arial" w:eastAsia="Arial" w:hAnsi="Arial" w:cs="Arial"/>
                <w:sz w:val="20"/>
                <w:szCs w:val="20"/>
              </w:rPr>
            </w:pPr>
            <w:bookmarkStart w:id="0" w:name="_heading=h.d8057k2ht5sg" w:colFirst="0" w:colLast="0"/>
            <w:bookmarkEnd w:id="0"/>
            <w:r>
              <w:rPr>
                <w:rFonts w:ascii="Arial" w:eastAsia="Arial" w:hAnsi="Arial" w:cs="Arial"/>
                <w:sz w:val="20"/>
                <w:szCs w:val="20"/>
              </w:rPr>
              <w:br/>
            </w:r>
          </w:p>
          <w:p w14:paraId="54456A89" w14:textId="77777777" w:rsidR="00646355" w:rsidRDefault="00D1210E">
            <w:pPr>
              <w:pBdr>
                <w:top w:val="none" w:sz="0" w:space="0" w:color="000000"/>
                <w:left w:val="none" w:sz="0" w:space="0" w:color="000000"/>
                <w:bottom w:val="none" w:sz="0" w:space="0" w:color="000000"/>
                <w:right w:val="none" w:sz="0" w:space="0" w:color="000000"/>
                <w:between w:val="nil"/>
              </w:pBdr>
              <w:spacing w:before="40" w:after="40" w:line="240" w:lineRule="auto"/>
              <w:ind w:left="0" w:hanging="2"/>
              <w:rPr>
                <w:rFonts w:ascii="Arial" w:eastAsia="Arial" w:hAnsi="Arial" w:cs="Arial"/>
                <w:color w:val="000000"/>
                <w:sz w:val="20"/>
                <w:szCs w:val="20"/>
              </w:rPr>
            </w:pPr>
            <w:bookmarkStart w:id="1" w:name="_heading=h.4zsu1bofgwcg" w:colFirst="0" w:colLast="0"/>
            <w:bookmarkEnd w:id="1"/>
            <w:r>
              <w:rPr>
                <w:rFonts w:ascii="Arial" w:eastAsia="Arial" w:hAnsi="Arial" w:cs="Arial"/>
                <w:color w:val="000000"/>
                <w:sz w:val="20"/>
                <w:szCs w:val="20"/>
              </w:rPr>
              <w:t>Lei 6.898, de 18 de agosto de 1995; e</w:t>
            </w:r>
            <w:r>
              <w:rPr>
                <w:rFonts w:ascii="Arial" w:eastAsia="Arial" w:hAnsi="Arial" w:cs="Arial"/>
                <w:color w:val="000000"/>
                <w:sz w:val="20"/>
                <w:szCs w:val="20"/>
              </w:rPr>
              <w:br/>
            </w:r>
          </w:p>
          <w:p w14:paraId="0614F286" w14:textId="77777777" w:rsidR="00646355" w:rsidRDefault="00D1210E">
            <w:pPr>
              <w:pBdr>
                <w:top w:val="none" w:sz="0" w:space="0" w:color="000000"/>
                <w:left w:val="none" w:sz="0" w:space="0" w:color="000000"/>
                <w:bottom w:val="none" w:sz="0" w:space="0" w:color="000000"/>
                <w:right w:val="none" w:sz="0" w:space="0" w:color="000000"/>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br/>
            </w:r>
          </w:p>
          <w:p w14:paraId="6CA8AF9B" w14:textId="77777777" w:rsidR="00646355" w:rsidRDefault="00D1210E">
            <w:pPr>
              <w:pBdr>
                <w:top w:val="none" w:sz="0" w:space="0" w:color="000000"/>
                <w:left w:val="none" w:sz="0" w:space="0" w:color="000000"/>
                <w:bottom w:val="none" w:sz="0" w:space="0" w:color="000000"/>
                <w:right w:val="none" w:sz="0" w:space="0" w:color="000000"/>
                <w:between w:val="nil"/>
              </w:pBdr>
              <w:spacing w:before="40" w:after="40" w:line="240" w:lineRule="auto"/>
              <w:ind w:left="0" w:hanging="2"/>
              <w:rPr>
                <w:rFonts w:ascii="Arial" w:eastAsia="Arial" w:hAnsi="Arial" w:cs="Arial"/>
                <w:color w:val="000000"/>
                <w:sz w:val="20"/>
                <w:szCs w:val="20"/>
              </w:rPr>
            </w:pPr>
            <w:bookmarkStart w:id="2" w:name="_heading=h.bysysn3etqpi" w:colFirst="0" w:colLast="0"/>
            <w:bookmarkEnd w:id="2"/>
            <w:r>
              <w:rPr>
                <w:rFonts w:ascii="Arial" w:eastAsia="Arial" w:hAnsi="Arial" w:cs="Arial"/>
                <w:color w:val="000000"/>
                <w:sz w:val="20"/>
                <w:szCs w:val="20"/>
              </w:rPr>
              <w:t>Lei 7.176, de 10 de setembro de 1997.</w:t>
            </w:r>
          </w:p>
        </w:tc>
        <w:tc>
          <w:tcPr>
            <w:tcW w:w="6381" w:type="dxa"/>
            <w:tcBorders>
              <w:top w:val="single" w:sz="8" w:space="0" w:color="00000A"/>
              <w:left w:val="single" w:sz="8" w:space="0" w:color="00000A"/>
              <w:bottom w:val="single" w:sz="8" w:space="0" w:color="00000A"/>
              <w:right w:val="single" w:sz="8" w:space="0" w:color="00000A"/>
            </w:tcBorders>
            <w:tcMar>
              <w:top w:w="100" w:type="dxa"/>
              <w:left w:w="120" w:type="dxa"/>
              <w:bottom w:w="100" w:type="dxa"/>
              <w:right w:w="100" w:type="dxa"/>
            </w:tcMar>
          </w:tcPr>
          <w:p w14:paraId="1E65BE9A" w14:textId="77777777" w:rsidR="00646355" w:rsidRDefault="00D1210E">
            <w:pPr>
              <w:pBdr>
                <w:top w:val="none" w:sz="0" w:space="0" w:color="000000"/>
                <w:left w:val="none" w:sz="0" w:space="0" w:color="000000"/>
                <w:bottom w:val="none" w:sz="0" w:space="0" w:color="000000"/>
                <w:right w:val="none" w:sz="0" w:space="0" w:color="000000"/>
                <w:between w:val="nil"/>
              </w:pBdr>
              <w:spacing w:before="40" w:after="40" w:line="240" w:lineRule="auto"/>
              <w:ind w:left="0" w:hanging="2"/>
              <w:jc w:val="both"/>
              <w:rPr>
                <w:b/>
                <w:color w:val="000000"/>
              </w:rPr>
            </w:pPr>
            <w:r>
              <w:rPr>
                <w:rFonts w:ascii="Arial" w:eastAsia="Arial" w:hAnsi="Arial" w:cs="Arial"/>
                <w:color w:val="000000"/>
                <w:sz w:val="20"/>
                <w:szCs w:val="20"/>
              </w:rPr>
              <w:t>A Lei Estadual n° 6.344, de 05 de dezembro de 1991, instituiu a Universidade de Santa Cruz (UESC), reorganizada administrativamente pelas Leis Estaduais n° 6.898/1995 e 7.176/1997.</w:t>
            </w:r>
          </w:p>
          <w:p w14:paraId="404DE5FF" w14:textId="77777777" w:rsidR="00646355" w:rsidRDefault="00D1210E">
            <w:pPr>
              <w:spacing w:before="240" w:after="240"/>
              <w:ind w:left="0" w:hanging="2"/>
              <w:jc w:val="both"/>
              <w:rPr>
                <w:rFonts w:ascii="Arial" w:eastAsia="Arial" w:hAnsi="Arial" w:cs="Arial"/>
                <w:sz w:val="20"/>
                <w:szCs w:val="20"/>
                <w:highlight w:val="white"/>
              </w:rPr>
            </w:pPr>
            <w:r>
              <w:rPr>
                <w:rFonts w:ascii="Arial" w:eastAsia="Arial" w:hAnsi="Arial" w:cs="Arial"/>
                <w:sz w:val="20"/>
                <w:szCs w:val="20"/>
              </w:rPr>
              <w:t>O art. 4, parágrafo único, da Lei Estadual n° 6.344, de 05 de dezembro de 1991, estabeleceu que a com</w:t>
            </w:r>
            <w:r>
              <w:rPr>
                <w:rFonts w:ascii="Arial" w:eastAsia="Arial" w:hAnsi="Arial" w:cs="Arial"/>
                <w:sz w:val="20"/>
                <w:szCs w:val="20"/>
                <w:highlight w:val="white"/>
              </w:rPr>
              <w:t>petência e estrutura dos órgãos de que trata este artigo serão estabelecidas no Estatuto e Regimento Geral da Universidade.</w:t>
            </w:r>
          </w:p>
        </w:tc>
      </w:tr>
      <w:tr w:rsidR="00646355" w14:paraId="4B571C17" w14:textId="77777777" w:rsidTr="00997CF3">
        <w:trPr>
          <w:trHeight w:val="2075"/>
        </w:trPr>
        <w:tc>
          <w:tcPr>
            <w:tcW w:w="2874" w:type="dxa"/>
            <w:tcBorders>
              <w:top w:val="nil"/>
              <w:left w:val="single" w:sz="8" w:space="0" w:color="00000A"/>
              <w:bottom w:val="single" w:sz="8" w:space="0" w:color="00000A"/>
              <w:right w:val="nil"/>
            </w:tcBorders>
            <w:tcMar>
              <w:top w:w="100" w:type="dxa"/>
              <w:left w:w="120" w:type="dxa"/>
              <w:bottom w:w="100" w:type="dxa"/>
              <w:right w:w="100" w:type="dxa"/>
            </w:tcMar>
          </w:tcPr>
          <w:p w14:paraId="6D5F3ECE" w14:textId="77777777" w:rsidR="00320C62" w:rsidRPr="00320C62" w:rsidRDefault="00D1210E" w:rsidP="00320C62">
            <w:pPr>
              <w:pBdr>
                <w:top w:val="none" w:sz="0" w:space="0" w:color="000000"/>
                <w:left w:val="none" w:sz="0" w:space="0" w:color="000000"/>
                <w:bottom w:val="none" w:sz="0" w:space="0" w:color="000000"/>
                <w:right w:val="none" w:sz="0" w:space="0" w:color="000000"/>
                <w:between w:val="nil"/>
              </w:pBdr>
              <w:spacing w:before="40" w:after="40" w:line="240" w:lineRule="auto"/>
              <w:ind w:left="0" w:hanging="2"/>
              <w:rPr>
                <w:rFonts w:ascii="Arial" w:eastAsia="Arial" w:hAnsi="Arial" w:cs="Arial"/>
                <w:color w:val="000000"/>
                <w:sz w:val="20"/>
                <w:szCs w:val="20"/>
              </w:rPr>
            </w:pPr>
            <w:bookmarkStart w:id="3" w:name="_heading=h.i4gvdhkqcl1u" w:colFirst="0" w:colLast="0"/>
            <w:bookmarkEnd w:id="3"/>
            <w:r>
              <w:rPr>
                <w:rFonts w:ascii="Arial" w:eastAsia="Arial" w:hAnsi="Arial" w:cs="Arial"/>
                <w:color w:val="000000"/>
                <w:sz w:val="20"/>
                <w:szCs w:val="20"/>
              </w:rPr>
              <w:t>Regimento Geral da Universidade Estadual de Santa Cruz (UESC)</w:t>
            </w:r>
            <w:r w:rsidR="00320C62">
              <w:rPr>
                <w:rFonts w:ascii="Arial" w:eastAsia="Arial" w:hAnsi="Arial" w:cs="Arial"/>
                <w:color w:val="000000"/>
                <w:sz w:val="20"/>
                <w:szCs w:val="20"/>
              </w:rPr>
              <w:t xml:space="preserve">. </w:t>
            </w:r>
            <w:r w:rsidR="00320C62" w:rsidRPr="00320C62">
              <w:rPr>
                <w:rFonts w:ascii="Arial" w:eastAsia="Arial" w:hAnsi="Arial" w:cs="Arial"/>
                <w:color w:val="000000"/>
                <w:sz w:val="20"/>
                <w:szCs w:val="20"/>
              </w:rPr>
              <w:t>Publicado no Diário Oficial do</w:t>
            </w:r>
          </w:p>
          <w:p w14:paraId="79F96137" w14:textId="77777777" w:rsidR="00320C62" w:rsidRPr="00320C62" w:rsidRDefault="00320C62" w:rsidP="00320C62">
            <w:pPr>
              <w:pBdr>
                <w:top w:val="none" w:sz="0" w:space="0" w:color="000000"/>
                <w:left w:val="none" w:sz="0" w:space="0" w:color="000000"/>
                <w:bottom w:val="none" w:sz="0" w:space="0" w:color="000000"/>
                <w:right w:val="none" w:sz="0" w:space="0" w:color="000000"/>
                <w:between w:val="nil"/>
              </w:pBdr>
              <w:spacing w:before="40" w:after="40" w:line="240" w:lineRule="auto"/>
              <w:ind w:left="0" w:hanging="2"/>
              <w:rPr>
                <w:rFonts w:ascii="Arial" w:eastAsia="Arial" w:hAnsi="Arial" w:cs="Arial"/>
                <w:color w:val="000000"/>
                <w:sz w:val="20"/>
                <w:szCs w:val="20"/>
              </w:rPr>
            </w:pPr>
            <w:r w:rsidRPr="00320C62">
              <w:rPr>
                <w:rFonts w:ascii="Arial" w:eastAsia="Arial" w:hAnsi="Arial" w:cs="Arial"/>
                <w:color w:val="000000"/>
                <w:sz w:val="20"/>
                <w:szCs w:val="20"/>
              </w:rPr>
              <w:t xml:space="preserve">Estado da Bahia nº </w:t>
            </w:r>
            <w:proofErr w:type="gramStart"/>
            <w:r w:rsidRPr="00320C62">
              <w:rPr>
                <w:rFonts w:ascii="Arial" w:eastAsia="Arial" w:hAnsi="Arial" w:cs="Arial"/>
                <w:color w:val="000000"/>
                <w:sz w:val="20"/>
                <w:szCs w:val="20"/>
              </w:rPr>
              <w:t>19.110,de</w:t>
            </w:r>
            <w:proofErr w:type="gramEnd"/>
          </w:p>
          <w:p w14:paraId="6F1368E6" w14:textId="77777777" w:rsidR="00646355" w:rsidRDefault="00320C62" w:rsidP="00320C62">
            <w:pPr>
              <w:pBdr>
                <w:top w:val="none" w:sz="0" w:space="0" w:color="000000"/>
                <w:left w:val="none" w:sz="0" w:space="0" w:color="000000"/>
                <w:bottom w:val="none" w:sz="0" w:space="0" w:color="000000"/>
                <w:right w:val="none" w:sz="0" w:space="0" w:color="000000"/>
                <w:between w:val="nil"/>
              </w:pBdr>
              <w:spacing w:before="40" w:after="40" w:line="240" w:lineRule="auto"/>
              <w:ind w:left="0" w:hanging="2"/>
              <w:rPr>
                <w:rFonts w:ascii="Arial" w:eastAsia="Arial" w:hAnsi="Arial" w:cs="Arial"/>
                <w:color w:val="000000"/>
                <w:sz w:val="20"/>
                <w:szCs w:val="20"/>
              </w:rPr>
            </w:pPr>
            <w:r w:rsidRPr="00320C62">
              <w:rPr>
                <w:rFonts w:ascii="Arial" w:eastAsia="Arial" w:hAnsi="Arial" w:cs="Arial"/>
                <w:color w:val="000000"/>
                <w:sz w:val="20"/>
                <w:szCs w:val="20"/>
              </w:rPr>
              <w:t>26 de abril de 2006.</w:t>
            </w:r>
          </w:p>
        </w:tc>
        <w:tc>
          <w:tcPr>
            <w:tcW w:w="6381" w:type="dxa"/>
            <w:tcBorders>
              <w:top w:val="nil"/>
              <w:left w:val="single" w:sz="8" w:space="0" w:color="00000A"/>
              <w:bottom w:val="single" w:sz="8" w:space="0" w:color="00000A"/>
              <w:right w:val="single" w:sz="8" w:space="0" w:color="00000A"/>
            </w:tcBorders>
            <w:tcMar>
              <w:top w:w="100" w:type="dxa"/>
              <w:left w:w="120" w:type="dxa"/>
              <w:bottom w:w="100" w:type="dxa"/>
              <w:right w:w="100" w:type="dxa"/>
            </w:tcMar>
          </w:tcPr>
          <w:p w14:paraId="27CC431A" w14:textId="77777777" w:rsidR="00320C62" w:rsidRDefault="00320C62" w:rsidP="00997CF3">
            <w:pPr>
              <w:ind w:left="0" w:hanging="2"/>
              <w:jc w:val="both"/>
              <w:rPr>
                <w:rFonts w:ascii="Arial" w:eastAsia="Arial" w:hAnsi="Arial" w:cs="Arial"/>
                <w:sz w:val="20"/>
                <w:szCs w:val="20"/>
              </w:rPr>
            </w:pPr>
            <w:bookmarkStart w:id="4" w:name="_heading=h.87ama1f2099q" w:colFirst="0" w:colLast="0"/>
            <w:bookmarkStart w:id="5" w:name="_heading=h.k18ihuyq1ve4" w:colFirst="0" w:colLast="0"/>
            <w:bookmarkEnd w:id="4"/>
            <w:bookmarkEnd w:id="5"/>
            <w:r>
              <w:rPr>
                <w:rFonts w:ascii="Arial" w:eastAsia="Arial" w:hAnsi="Arial" w:cs="Arial"/>
                <w:sz w:val="20"/>
                <w:szCs w:val="20"/>
              </w:rPr>
              <w:t>O Regimento Geral da UESC que a instituição</w:t>
            </w:r>
            <w:r w:rsidRPr="00320C62">
              <w:rPr>
                <w:rFonts w:ascii="Arial" w:eastAsia="Arial" w:hAnsi="Arial" w:cs="Arial"/>
                <w:sz w:val="20"/>
                <w:szCs w:val="20"/>
              </w:rPr>
              <w:t xml:space="preserve"> goza de autonomia didático-científica, administrativa,</w:t>
            </w:r>
            <w:r>
              <w:rPr>
                <w:rFonts w:ascii="Arial" w:eastAsia="Arial" w:hAnsi="Arial" w:cs="Arial"/>
                <w:sz w:val="20"/>
                <w:szCs w:val="20"/>
              </w:rPr>
              <w:t xml:space="preserve"> </w:t>
            </w:r>
            <w:r w:rsidRPr="00320C62">
              <w:rPr>
                <w:rFonts w:ascii="Arial" w:eastAsia="Arial" w:hAnsi="Arial" w:cs="Arial"/>
                <w:sz w:val="20"/>
                <w:szCs w:val="20"/>
              </w:rPr>
              <w:t>de gestão financeira e patrimonial, exercidas na forma da Lei, do Estatuto, d</w:t>
            </w:r>
            <w:r>
              <w:rPr>
                <w:rFonts w:ascii="Arial" w:eastAsia="Arial" w:hAnsi="Arial" w:cs="Arial"/>
                <w:sz w:val="20"/>
                <w:szCs w:val="20"/>
              </w:rPr>
              <w:t xml:space="preserve">o </w:t>
            </w:r>
            <w:r w:rsidRPr="00320C62">
              <w:rPr>
                <w:rFonts w:ascii="Arial" w:eastAsia="Arial" w:hAnsi="Arial" w:cs="Arial"/>
                <w:sz w:val="20"/>
                <w:szCs w:val="20"/>
              </w:rPr>
              <w:t>Regimento Geral e pela legislação que lhe for aplicável.</w:t>
            </w:r>
          </w:p>
          <w:p w14:paraId="6236FC0F" w14:textId="77777777" w:rsidR="00320C62" w:rsidRDefault="00320C62" w:rsidP="00997CF3">
            <w:pPr>
              <w:ind w:left="0" w:hanging="2"/>
              <w:jc w:val="both"/>
              <w:rPr>
                <w:rFonts w:ascii="Arial" w:eastAsia="Arial" w:hAnsi="Arial" w:cs="Arial"/>
                <w:sz w:val="20"/>
                <w:szCs w:val="20"/>
              </w:rPr>
            </w:pPr>
          </w:p>
          <w:p w14:paraId="7270AD74" w14:textId="77777777" w:rsidR="00320C62" w:rsidRPr="00320C62" w:rsidRDefault="00320C62" w:rsidP="00997CF3">
            <w:pPr>
              <w:ind w:left="0" w:hanging="2"/>
              <w:jc w:val="both"/>
              <w:rPr>
                <w:rFonts w:ascii="Arial" w:eastAsia="Arial" w:hAnsi="Arial" w:cs="Arial"/>
                <w:sz w:val="20"/>
                <w:szCs w:val="20"/>
              </w:rPr>
            </w:pPr>
            <w:r w:rsidRPr="00320C62">
              <w:rPr>
                <w:rFonts w:ascii="Arial" w:eastAsia="Arial" w:hAnsi="Arial" w:cs="Arial"/>
                <w:sz w:val="20"/>
                <w:szCs w:val="20"/>
              </w:rPr>
              <w:t>A UESC compõe-se da seguinte estrutura básica:</w:t>
            </w:r>
          </w:p>
          <w:p w14:paraId="67BB2B75" w14:textId="77777777" w:rsidR="00320C62" w:rsidRDefault="00320C62" w:rsidP="00997CF3">
            <w:pPr>
              <w:ind w:left="0" w:hanging="2"/>
              <w:jc w:val="both"/>
              <w:rPr>
                <w:rFonts w:ascii="Arial" w:eastAsia="Arial" w:hAnsi="Arial" w:cs="Arial"/>
                <w:sz w:val="20"/>
                <w:szCs w:val="20"/>
              </w:rPr>
            </w:pPr>
          </w:p>
          <w:p w14:paraId="127F0C23" w14:textId="77777777" w:rsidR="00320C62" w:rsidRPr="00320C62" w:rsidRDefault="00320C62" w:rsidP="00997CF3">
            <w:pPr>
              <w:ind w:left="0" w:hanging="2"/>
              <w:jc w:val="both"/>
              <w:rPr>
                <w:rFonts w:ascii="Arial" w:eastAsia="Arial" w:hAnsi="Arial" w:cs="Arial"/>
                <w:sz w:val="20"/>
                <w:szCs w:val="20"/>
              </w:rPr>
            </w:pPr>
            <w:r w:rsidRPr="00320C62">
              <w:rPr>
                <w:rFonts w:ascii="Arial" w:eastAsia="Arial" w:hAnsi="Arial" w:cs="Arial"/>
                <w:sz w:val="20"/>
                <w:szCs w:val="20"/>
              </w:rPr>
              <w:t>I - órgãos de administração superior</w:t>
            </w:r>
            <w:r>
              <w:rPr>
                <w:rFonts w:ascii="Arial" w:eastAsia="Arial" w:hAnsi="Arial" w:cs="Arial"/>
                <w:sz w:val="20"/>
                <w:szCs w:val="20"/>
              </w:rPr>
              <w:t xml:space="preserve"> (</w:t>
            </w:r>
            <w:r w:rsidRPr="00320C62">
              <w:rPr>
                <w:rFonts w:ascii="Arial" w:eastAsia="Arial" w:hAnsi="Arial" w:cs="Arial"/>
                <w:sz w:val="20"/>
                <w:szCs w:val="20"/>
              </w:rPr>
              <w:t>Conselho Universitário - CONSU;</w:t>
            </w:r>
            <w:r>
              <w:rPr>
                <w:rFonts w:ascii="Arial" w:eastAsia="Arial" w:hAnsi="Arial" w:cs="Arial"/>
                <w:sz w:val="20"/>
                <w:szCs w:val="20"/>
              </w:rPr>
              <w:t xml:space="preserve"> </w:t>
            </w:r>
            <w:r w:rsidRPr="00320C62">
              <w:rPr>
                <w:rFonts w:ascii="Arial" w:eastAsia="Arial" w:hAnsi="Arial" w:cs="Arial"/>
                <w:sz w:val="20"/>
                <w:szCs w:val="20"/>
              </w:rPr>
              <w:t>II - Conselho Superior de Ensino, Pesquisa e Extensão -</w:t>
            </w:r>
            <w:r>
              <w:rPr>
                <w:rFonts w:ascii="Arial" w:eastAsia="Arial" w:hAnsi="Arial" w:cs="Arial"/>
                <w:sz w:val="20"/>
                <w:szCs w:val="20"/>
              </w:rPr>
              <w:t xml:space="preserve"> </w:t>
            </w:r>
            <w:r w:rsidRPr="00320C62">
              <w:rPr>
                <w:rFonts w:ascii="Arial" w:eastAsia="Arial" w:hAnsi="Arial" w:cs="Arial"/>
                <w:sz w:val="20"/>
                <w:szCs w:val="20"/>
              </w:rPr>
              <w:t>CONSEPE;</w:t>
            </w:r>
            <w:r>
              <w:rPr>
                <w:rFonts w:ascii="Arial" w:eastAsia="Arial" w:hAnsi="Arial" w:cs="Arial"/>
                <w:sz w:val="20"/>
                <w:szCs w:val="20"/>
              </w:rPr>
              <w:t xml:space="preserve"> </w:t>
            </w:r>
            <w:r w:rsidRPr="00320C62">
              <w:rPr>
                <w:rFonts w:ascii="Arial" w:eastAsia="Arial" w:hAnsi="Arial" w:cs="Arial"/>
                <w:sz w:val="20"/>
                <w:szCs w:val="20"/>
              </w:rPr>
              <w:t>III - Conselho de Administração - CONSAD;</w:t>
            </w:r>
            <w:r>
              <w:rPr>
                <w:rFonts w:ascii="Arial" w:eastAsia="Arial" w:hAnsi="Arial" w:cs="Arial"/>
                <w:sz w:val="20"/>
                <w:szCs w:val="20"/>
              </w:rPr>
              <w:t xml:space="preserve"> e </w:t>
            </w:r>
            <w:r w:rsidRPr="00320C62">
              <w:rPr>
                <w:rFonts w:ascii="Arial" w:eastAsia="Arial" w:hAnsi="Arial" w:cs="Arial"/>
                <w:sz w:val="20"/>
                <w:szCs w:val="20"/>
              </w:rPr>
              <w:t xml:space="preserve">IV </w:t>
            </w:r>
            <w:r>
              <w:rPr>
                <w:rFonts w:ascii="Arial" w:eastAsia="Arial" w:hAnsi="Arial" w:cs="Arial"/>
                <w:sz w:val="20"/>
                <w:szCs w:val="20"/>
              </w:rPr>
              <w:t>–</w:t>
            </w:r>
            <w:r w:rsidRPr="00320C62">
              <w:rPr>
                <w:rFonts w:ascii="Arial" w:eastAsia="Arial" w:hAnsi="Arial" w:cs="Arial"/>
                <w:sz w:val="20"/>
                <w:szCs w:val="20"/>
              </w:rPr>
              <w:t xml:space="preserve"> Reitoria</w:t>
            </w:r>
            <w:r>
              <w:rPr>
                <w:rFonts w:ascii="Arial" w:eastAsia="Arial" w:hAnsi="Arial" w:cs="Arial"/>
                <w:sz w:val="20"/>
                <w:szCs w:val="20"/>
              </w:rPr>
              <w:t>);</w:t>
            </w:r>
          </w:p>
          <w:p w14:paraId="2F014C05" w14:textId="77777777" w:rsidR="00320C62" w:rsidRDefault="00320C62" w:rsidP="00997CF3">
            <w:pPr>
              <w:ind w:left="0" w:hanging="2"/>
              <w:jc w:val="both"/>
              <w:rPr>
                <w:rFonts w:ascii="Arial" w:eastAsia="Arial" w:hAnsi="Arial" w:cs="Arial"/>
                <w:sz w:val="20"/>
                <w:szCs w:val="20"/>
              </w:rPr>
            </w:pPr>
          </w:p>
          <w:p w14:paraId="5FCE2339" w14:textId="77777777" w:rsidR="00320C62" w:rsidRPr="00320C62" w:rsidRDefault="00320C62" w:rsidP="00997CF3">
            <w:pPr>
              <w:ind w:left="0" w:hanging="2"/>
              <w:jc w:val="both"/>
              <w:rPr>
                <w:rFonts w:ascii="Arial" w:eastAsia="Arial" w:hAnsi="Arial" w:cs="Arial"/>
                <w:sz w:val="20"/>
                <w:szCs w:val="20"/>
              </w:rPr>
            </w:pPr>
            <w:r w:rsidRPr="00320C62">
              <w:rPr>
                <w:rFonts w:ascii="Arial" w:eastAsia="Arial" w:hAnsi="Arial" w:cs="Arial"/>
                <w:sz w:val="20"/>
                <w:szCs w:val="20"/>
              </w:rPr>
              <w:t>II - órgãos de administração setorial</w:t>
            </w:r>
            <w:r>
              <w:rPr>
                <w:rFonts w:ascii="Arial" w:eastAsia="Arial" w:hAnsi="Arial" w:cs="Arial"/>
                <w:sz w:val="20"/>
                <w:szCs w:val="20"/>
              </w:rPr>
              <w:t xml:space="preserve"> (</w:t>
            </w:r>
            <w:r w:rsidRPr="00320C62">
              <w:rPr>
                <w:rFonts w:ascii="Arial" w:eastAsia="Arial" w:hAnsi="Arial" w:cs="Arial"/>
                <w:sz w:val="20"/>
                <w:szCs w:val="20"/>
              </w:rPr>
              <w:t>Departamentos;</w:t>
            </w:r>
            <w:r>
              <w:rPr>
                <w:rFonts w:ascii="Arial" w:eastAsia="Arial" w:hAnsi="Arial" w:cs="Arial"/>
                <w:sz w:val="20"/>
                <w:szCs w:val="20"/>
              </w:rPr>
              <w:t xml:space="preserve"> e </w:t>
            </w:r>
            <w:r w:rsidRPr="00320C62">
              <w:rPr>
                <w:rFonts w:ascii="Arial" w:eastAsia="Arial" w:hAnsi="Arial" w:cs="Arial"/>
                <w:sz w:val="20"/>
                <w:szCs w:val="20"/>
              </w:rPr>
              <w:t>II- Colegiados de Curso</w:t>
            </w:r>
            <w:r>
              <w:rPr>
                <w:rFonts w:ascii="Arial" w:eastAsia="Arial" w:hAnsi="Arial" w:cs="Arial"/>
                <w:sz w:val="20"/>
                <w:szCs w:val="20"/>
              </w:rPr>
              <w:t>)</w:t>
            </w:r>
            <w:r w:rsidRPr="00320C62">
              <w:rPr>
                <w:rFonts w:ascii="Arial" w:eastAsia="Arial" w:hAnsi="Arial" w:cs="Arial"/>
                <w:sz w:val="20"/>
                <w:szCs w:val="20"/>
              </w:rPr>
              <w:t>;</w:t>
            </w:r>
          </w:p>
          <w:p w14:paraId="022A1F85" w14:textId="77777777" w:rsidR="00320C62" w:rsidRDefault="00320C62" w:rsidP="00320C62">
            <w:pPr>
              <w:ind w:left="0" w:hanging="2"/>
              <w:rPr>
                <w:rFonts w:ascii="Arial" w:eastAsia="Arial" w:hAnsi="Arial" w:cs="Arial"/>
                <w:sz w:val="20"/>
                <w:szCs w:val="20"/>
              </w:rPr>
            </w:pPr>
          </w:p>
          <w:p w14:paraId="2507F4AE" w14:textId="77777777" w:rsidR="00320C62" w:rsidRDefault="00320C62" w:rsidP="00997CF3">
            <w:pPr>
              <w:ind w:left="0" w:hanging="2"/>
              <w:jc w:val="both"/>
              <w:rPr>
                <w:rFonts w:ascii="Arial" w:eastAsia="Arial" w:hAnsi="Arial" w:cs="Arial"/>
                <w:sz w:val="20"/>
                <w:szCs w:val="20"/>
              </w:rPr>
            </w:pPr>
            <w:r w:rsidRPr="00320C62">
              <w:rPr>
                <w:rFonts w:ascii="Arial" w:eastAsia="Arial" w:hAnsi="Arial" w:cs="Arial"/>
                <w:sz w:val="20"/>
                <w:szCs w:val="20"/>
              </w:rPr>
              <w:t>III - órgãos de apoio administrativo</w:t>
            </w:r>
            <w:r>
              <w:rPr>
                <w:rFonts w:ascii="Arial" w:eastAsia="Arial" w:hAnsi="Arial" w:cs="Arial"/>
                <w:sz w:val="20"/>
                <w:szCs w:val="20"/>
              </w:rPr>
              <w:t xml:space="preserve"> (</w:t>
            </w:r>
            <w:r w:rsidRPr="00320C62">
              <w:rPr>
                <w:rFonts w:ascii="Arial" w:eastAsia="Arial" w:hAnsi="Arial" w:cs="Arial"/>
                <w:sz w:val="20"/>
                <w:szCs w:val="20"/>
              </w:rPr>
              <w:t>I - Assessoria de Comunicação - ASCOM;</w:t>
            </w:r>
            <w:r>
              <w:rPr>
                <w:rFonts w:ascii="Arial" w:eastAsia="Arial" w:hAnsi="Arial" w:cs="Arial"/>
                <w:sz w:val="20"/>
                <w:szCs w:val="20"/>
              </w:rPr>
              <w:t xml:space="preserve"> </w:t>
            </w:r>
            <w:r w:rsidRPr="00320C62">
              <w:rPr>
                <w:rFonts w:ascii="Arial" w:eastAsia="Arial" w:hAnsi="Arial" w:cs="Arial"/>
                <w:sz w:val="20"/>
                <w:szCs w:val="20"/>
              </w:rPr>
              <w:t>II - Editora da UESC - EDITUS;</w:t>
            </w:r>
            <w:r>
              <w:rPr>
                <w:rFonts w:ascii="Arial" w:eastAsia="Arial" w:hAnsi="Arial" w:cs="Arial"/>
                <w:sz w:val="20"/>
                <w:szCs w:val="20"/>
              </w:rPr>
              <w:t xml:space="preserve"> </w:t>
            </w:r>
            <w:r w:rsidRPr="00320C62">
              <w:rPr>
                <w:rFonts w:ascii="Arial" w:eastAsia="Arial" w:hAnsi="Arial" w:cs="Arial"/>
                <w:sz w:val="20"/>
                <w:szCs w:val="20"/>
              </w:rPr>
              <w:t>III - Secretaria de Registro de Diplomas;</w:t>
            </w:r>
            <w:r>
              <w:rPr>
                <w:rFonts w:ascii="Arial" w:eastAsia="Arial" w:hAnsi="Arial" w:cs="Arial"/>
                <w:sz w:val="20"/>
                <w:szCs w:val="20"/>
              </w:rPr>
              <w:t xml:space="preserve"> </w:t>
            </w:r>
            <w:r w:rsidRPr="00320C62">
              <w:rPr>
                <w:rFonts w:ascii="Arial" w:eastAsia="Arial" w:hAnsi="Arial" w:cs="Arial"/>
                <w:sz w:val="20"/>
                <w:szCs w:val="20"/>
              </w:rPr>
              <w:t>IV - Procuradoria Jurídica - PROJUR;</w:t>
            </w:r>
            <w:r>
              <w:rPr>
                <w:rFonts w:ascii="Arial" w:eastAsia="Arial" w:hAnsi="Arial" w:cs="Arial"/>
                <w:sz w:val="20"/>
                <w:szCs w:val="20"/>
              </w:rPr>
              <w:t xml:space="preserve"> </w:t>
            </w:r>
            <w:r w:rsidRPr="00320C62">
              <w:rPr>
                <w:rFonts w:ascii="Arial" w:eastAsia="Arial" w:hAnsi="Arial" w:cs="Arial"/>
                <w:sz w:val="20"/>
                <w:szCs w:val="20"/>
              </w:rPr>
              <w:t>V - Unidade de Desenvolvimento</w:t>
            </w:r>
            <w:r>
              <w:rPr>
                <w:rFonts w:ascii="Arial" w:eastAsia="Arial" w:hAnsi="Arial" w:cs="Arial"/>
                <w:sz w:val="20"/>
                <w:szCs w:val="20"/>
              </w:rPr>
              <w:t xml:space="preserve"> </w:t>
            </w:r>
            <w:r w:rsidRPr="00320C62">
              <w:rPr>
                <w:rFonts w:ascii="Arial" w:eastAsia="Arial" w:hAnsi="Arial" w:cs="Arial"/>
                <w:sz w:val="20"/>
                <w:szCs w:val="20"/>
              </w:rPr>
              <w:t>Organizacional – UDO;</w:t>
            </w:r>
            <w:r>
              <w:rPr>
                <w:rFonts w:ascii="Arial" w:eastAsia="Arial" w:hAnsi="Arial" w:cs="Arial"/>
                <w:sz w:val="20"/>
                <w:szCs w:val="20"/>
              </w:rPr>
              <w:t xml:space="preserve"> e </w:t>
            </w:r>
            <w:r w:rsidRPr="00320C62">
              <w:rPr>
                <w:rFonts w:ascii="Arial" w:eastAsia="Arial" w:hAnsi="Arial" w:cs="Arial"/>
                <w:sz w:val="20"/>
                <w:szCs w:val="20"/>
              </w:rPr>
              <w:t xml:space="preserve">VI – Coordenação de Controle Interno </w:t>
            </w:r>
            <w:r>
              <w:rPr>
                <w:rFonts w:ascii="Arial" w:eastAsia="Arial" w:hAnsi="Arial" w:cs="Arial"/>
                <w:sz w:val="20"/>
                <w:szCs w:val="20"/>
              </w:rPr>
              <w:t xml:space="preserve">– </w:t>
            </w:r>
            <w:r w:rsidRPr="00320C62">
              <w:rPr>
                <w:rFonts w:ascii="Arial" w:eastAsia="Arial" w:hAnsi="Arial" w:cs="Arial"/>
                <w:sz w:val="20"/>
                <w:szCs w:val="20"/>
              </w:rPr>
              <w:t>CCI</w:t>
            </w:r>
            <w:r>
              <w:rPr>
                <w:rFonts w:ascii="Arial" w:eastAsia="Arial" w:hAnsi="Arial" w:cs="Arial"/>
                <w:sz w:val="20"/>
                <w:szCs w:val="20"/>
              </w:rPr>
              <w:t>)</w:t>
            </w:r>
            <w:r w:rsidRPr="00320C62">
              <w:rPr>
                <w:rFonts w:ascii="Arial" w:eastAsia="Arial" w:hAnsi="Arial" w:cs="Arial"/>
                <w:sz w:val="20"/>
                <w:szCs w:val="20"/>
              </w:rPr>
              <w:t>;</w:t>
            </w:r>
          </w:p>
          <w:p w14:paraId="3D427601" w14:textId="77777777" w:rsidR="00320C62" w:rsidRDefault="00320C62" w:rsidP="00320C62">
            <w:pPr>
              <w:ind w:left="0" w:hanging="2"/>
              <w:rPr>
                <w:rFonts w:ascii="Arial" w:eastAsia="Arial" w:hAnsi="Arial" w:cs="Arial"/>
                <w:sz w:val="20"/>
                <w:szCs w:val="20"/>
              </w:rPr>
            </w:pPr>
          </w:p>
          <w:p w14:paraId="39B5D716" w14:textId="74FD6D68" w:rsidR="00320C62" w:rsidRDefault="00320C62" w:rsidP="00997CF3">
            <w:pPr>
              <w:ind w:left="0" w:hanging="2"/>
              <w:jc w:val="both"/>
              <w:rPr>
                <w:rFonts w:ascii="Arial" w:eastAsia="Arial" w:hAnsi="Arial" w:cs="Arial"/>
                <w:sz w:val="20"/>
                <w:szCs w:val="20"/>
              </w:rPr>
            </w:pPr>
            <w:r w:rsidRPr="00320C62">
              <w:rPr>
                <w:rFonts w:ascii="Arial" w:eastAsia="Arial" w:hAnsi="Arial" w:cs="Arial"/>
                <w:sz w:val="20"/>
                <w:szCs w:val="20"/>
              </w:rPr>
              <w:t>IV - órgãos suplementares</w:t>
            </w:r>
            <w:r>
              <w:rPr>
                <w:rFonts w:ascii="Arial" w:eastAsia="Arial" w:hAnsi="Arial" w:cs="Arial"/>
                <w:sz w:val="20"/>
                <w:szCs w:val="20"/>
              </w:rPr>
              <w:t xml:space="preserve"> (</w:t>
            </w:r>
            <w:r w:rsidRPr="00320C62">
              <w:rPr>
                <w:rFonts w:ascii="Arial" w:eastAsia="Arial" w:hAnsi="Arial" w:cs="Arial"/>
                <w:sz w:val="20"/>
                <w:szCs w:val="20"/>
              </w:rPr>
              <w:t>I - Biblioteca Central;</w:t>
            </w:r>
            <w:r>
              <w:rPr>
                <w:rFonts w:ascii="Arial" w:eastAsia="Arial" w:hAnsi="Arial" w:cs="Arial"/>
                <w:sz w:val="20"/>
                <w:szCs w:val="20"/>
              </w:rPr>
              <w:t xml:space="preserve"> </w:t>
            </w:r>
            <w:r w:rsidRPr="00320C62">
              <w:rPr>
                <w:rFonts w:ascii="Arial" w:eastAsia="Arial" w:hAnsi="Arial" w:cs="Arial"/>
                <w:sz w:val="20"/>
                <w:szCs w:val="20"/>
              </w:rPr>
              <w:t>II - Secretaria Geral de Cursos – SECREGE;</w:t>
            </w:r>
            <w:r>
              <w:rPr>
                <w:rFonts w:ascii="Arial" w:eastAsia="Arial" w:hAnsi="Arial" w:cs="Arial"/>
                <w:sz w:val="20"/>
                <w:szCs w:val="20"/>
              </w:rPr>
              <w:t xml:space="preserve"> </w:t>
            </w:r>
            <w:r w:rsidRPr="00320C62">
              <w:rPr>
                <w:rFonts w:ascii="Arial" w:eastAsia="Arial" w:hAnsi="Arial" w:cs="Arial"/>
                <w:sz w:val="20"/>
                <w:szCs w:val="20"/>
              </w:rPr>
              <w:t>III - Prefeitura do Campus;</w:t>
            </w:r>
            <w:r w:rsidR="00AB0C53">
              <w:rPr>
                <w:rFonts w:ascii="Arial" w:eastAsia="Arial" w:hAnsi="Arial" w:cs="Arial"/>
                <w:sz w:val="20"/>
                <w:szCs w:val="20"/>
              </w:rPr>
              <w:t xml:space="preserve"> </w:t>
            </w:r>
            <w:r w:rsidRPr="00320C62">
              <w:rPr>
                <w:rFonts w:ascii="Arial" w:eastAsia="Arial" w:hAnsi="Arial" w:cs="Arial"/>
                <w:sz w:val="20"/>
                <w:szCs w:val="20"/>
              </w:rPr>
              <w:t>IV - Gráfica Universitária;</w:t>
            </w:r>
            <w:r>
              <w:rPr>
                <w:rFonts w:ascii="Arial" w:eastAsia="Arial" w:hAnsi="Arial" w:cs="Arial"/>
                <w:sz w:val="20"/>
                <w:szCs w:val="20"/>
              </w:rPr>
              <w:t xml:space="preserve"> </w:t>
            </w:r>
            <w:r w:rsidRPr="00320C62">
              <w:rPr>
                <w:rFonts w:ascii="Arial" w:eastAsia="Arial" w:hAnsi="Arial" w:cs="Arial"/>
                <w:sz w:val="20"/>
                <w:szCs w:val="20"/>
              </w:rPr>
              <w:t>V - Hospital Veterinário;</w:t>
            </w:r>
            <w:r>
              <w:rPr>
                <w:rFonts w:ascii="Arial" w:eastAsia="Arial" w:hAnsi="Arial" w:cs="Arial"/>
                <w:sz w:val="20"/>
                <w:szCs w:val="20"/>
              </w:rPr>
              <w:t xml:space="preserve"> </w:t>
            </w:r>
            <w:r w:rsidRPr="00320C62">
              <w:rPr>
                <w:rFonts w:ascii="Arial" w:eastAsia="Arial" w:hAnsi="Arial" w:cs="Arial"/>
                <w:sz w:val="20"/>
                <w:szCs w:val="20"/>
              </w:rPr>
              <w:t>VI - Centro de Documentação e Memória - CEDOC;</w:t>
            </w:r>
            <w:r>
              <w:rPr>
                <w:rFonts w:ascii="Arial" w:eastAsia="Arial" w:hAnsi="Arial" w:cs="Arial"/>
                <w:sz w:val="20"/>
                <w:szCs w:val="20"/>
              </w:rPr>
              <w:t xml:space="preserve"> e </w:t>
            </w:r>
            <w:r w:rsidRPr="00320C62">
              <w:rPr>
                <w:rFonts w:ascii="Arial" w:eastAsia="Arial" w:hAnsi="Arial" w:cs="Arial"/>
                <w:sz w:val="20"/>
                <w:szCs w:val="20"/>
              </w:rPr>
              <w:t>VII - Rádio e TV Universitária</w:t>
            </w:r>
            <w:r>
              <w:rPr>
                <w:rFonts w:ascii="Arial" w:eastAsia="Arial" w:hAnsi="Arial" w:cs="Arial"/>
                <w:sz w:val="20"/>
                <w:szCs w:val="20"/>
              </w:rPr>
              <w:t>).</w:t>
            </w:r>
          </w:p>
          <w:p w14:paraId="395B1369" w14:textId="77777777" w:rsidR="009E7230" w:rsidRDefault="009E7230" w:rsidP="00997CF3">
            <w:pPr>
              <w:ind w:left="0" w:hanging="2"/>
              <w:jc w:val="both"/>
              <w:rPr>
                <w:rFonts w:ascii="Arial" w:eastAsia="Arial" w:hAnsi="Arial" w:cs="Arial"/>
                <w:sz w:val="20"/>
                <w:szCs w:val="20"/>
              </w:rPr>
            </w:pPr>
          </w:p>
          <w:p w14:paraId="10092EDA" w14:textId="77777777" w:rsidR="00AB0C53" w:rsidRDefault="00AB0C53" w:rsidP="00997CF3">
            <w:pPr>
              <w:ind w:left="0" w:hanging="2"/>
              <w:jc w:val="both"/>
              <w:rPr>
                <w:rFonts w:ascii="Arial" w:eastAsia="Arial" w:hAnsi="Arial" w:cs="Arial"/>
                <w:sz w:val="20"/>
                <w:szCs w:val="20"/>
              </w:rPr>
            </w:pPr>
            <w:r>
              <w:rPr>
                <w:rFonts w:ascii="Arial" w:eastAsia="Arial" w:hAnsi="Arial" w:cs="Arial"/>
                <w:sz w:val="20"/>
                <w:szCs w:val="20"/>
              </w:rPr>
              <w:t>A Reitoria é o</w:t>
            </w:r>
            <w:r w:rsidRPr="00AB0C53">
              <w:rPr>
                <w:rFonts w:ascii="Arial" w:eastAsia="Arial" w:hAnsi="Arial" w:cs="Arial"/>
                <w:sz w:val="20"/>
                <w:szCs w:val="20"/>
              </w:rPr>
              <w:t xml:space="preserve"> órgão executivo da administração superior,</w:t>
            </w:r>
            <w:r>
              <w:rPr>
                <w:rFonts w:ascii="Arial" w:eastAsia="Arial" w:hAnsi="Arial" w:cs="Arial"/>
                <w:sz w:val="20"/>
                <w:szCs w:val="20"/>
              </w:rPr>
              <w:t xml:space="preserve"> </w:t>
            </w:r>
            <w:r w:rsidRPr="00AB0C53">
              <w:rPr>
                <w:rFonts w:ascii="Arial" w:eastAsia="Arial" w:hAnsi="Arial" w:cs="Arial"/>
                <w:sz w:val="20"/>
                <w:szCs w:val="20"/>
              </w:rPr>
              <w:t>responsável pelo planejamento, coordenação, supervisão, avaliação e controle da</w:t>
            </w:r>
            <w:r>
              <w:rPr>
                <w:rFonts w:ascii="Arial" w:eastAsia="Arial" w:hAnsi="Arial" w:cs="Arial"/>
                <w:sz w:val="20"/>
                <w:szCs w:val="20"/>
              </w:rPr>
              <w:t xml:space="preserve"> </w:t>
            </w:r>
            <w:r w:rsidRPr="00AB0C53">
              <w:rPr>
                <w:rFonts w:ascii="Arial" w:eastAsia="Arial" w:hAnsi="Arial" w:cs="Arial"/>
                <w:sz w:val="20"/>
                <w:szCs w:val="20"/>
              </w:rPr>
              <w:t>Universi</w:t>
            </w:r>
            <w:r>
              <w:rPr>
                <w:rFonts w:ascii="Arial" w:eastAsia="Arial" w:hAnsi="Arial" w:cs="Arial"/>
                <w:sz w:val="20"/>
                <w:szCs w:val="20"/>
              </w:rPr>
              <w:t>dade, sendo composta pela seguinte organização</w:t>
            </w:r>
            <w:r w:rsidRPr="00AB0C53">
              <w:rPr>
                <w:rFonts w:ascii="Arial" w:eastAsia="Arial" w:hAnsi="Arial" w:cs="Arial"/>
                <w:sz w:val="20"/>
                <w:szCs w:val="20"/>
              </w:rPr>
              <w:t>:</w:t>
            </w:r>
            <w:r>
              <w:rPr>
                <w:rFonts w:ascii="Arial" w:eastAsia="Arial" w:hAnsi="Arial" w:cs="Arial"/>
                <w:sz w:val="20"/>
                <w:szCs w:val="20"/>
              </w:rPr>
              <w:t xml:space="preserve"> </w:t>
            </w:r>
            <w:r w:rsidRPr="00AB0C53">
              <w:rPr>
                <w:rFonts w:ascii="Arial" w:eastAsia="Arial" w:hAnsi="Arial" w:cs="Arial"/>
                <w:sz w:val="20"/>
                <w:szCs w:val="20"/>
              </w:rPr>
              <w:t>I - Gabinete do Reitor;</w:t>
            </w:r>
            <w:r>
              <w:rPr>
                <w:rFonts w:ascii="Arial" w:eastAsia="Arial" w:hAnsi="Arial" w:cs="Arial"/>
                <w:sz w:val="20"/>
                <w:szCs w:val="20"/>
              </w:rPr>
              <w:t xml:space="preserve"> </w:t>
            </w:r>
            <w:r w:rsidRPr="00AB0C53">
              <w:rPr>
                <w:rFonts w:ascii="Arial" w:eastAsia="Arial" w:hAnsi="Arial" w:cs="Arial"/>
                <w:sz w:val="20"/>
                <w:szCs w:val="20"/>
              </w:rPr>
              <w:t>II - Vice-Reitoria;</w:t>
            </w:r>
            <w:r>
              <w:rPr>
                <w:rFonts w:ascii="Arial" w:eastAsia="Arial" w:hAnsi="Arial" w:cs="Arial"/>
                <w:sz w:val="20"/>
                <w:szCs w:val="20"/>
              </w:rPr>
              <w:t xml:space="preserve"> </w:t>
            </w:r>
            <w:r w:rsidRPr="00AB0C53">
              <w:rPr>
                <w:rFonts w:ascii="Arial" w:eastAsia="Arial" w:hAnsi="Arial" w:cs="Arial"/>
                <w:sz w:val="20"/>
                <w:szCs w:val="20"/>
              </w:rPr>
              <w:t>III - Procuradoria Jurídica;</w:t>
            </w:r>
            <w:r>
              <w:rPr>
                <w:rFonts w:ascii="Arial" w:eastAsia="Arial" w:hAnsi="Arial" w:cs="Arial"/>
                <w:sz w:val="20"/>
                <w:szCs w:val="20"/>
              </w:rPr>
              <w:t xml:space="preserve"> </w:t>
            </w:r>
            <w:r w:rsidRPr="00AB0C53">
              <w:rPr>
                <w:rFonts w:ascii="Arial" w:eastAsia="Arial" w:hAnsi="Arial" w:cs="Arial"/>
                <w:sz w:val="20"/>
                <w:szCs w:val="20"/>
              </w:rPr>
              <w:t>IV - Assessoria Técnica;</w:t>
            </w:r>
            <w:r>
              <w:rPr>
                <w:rFonts w:ascii="Arial" w:eastAsia="Arial" w:hAnsi="Arial" w:cs="Arial"/>
                <w:sz w:val="20"/>
                <w:szCs w:val="20"/>
              </w:rPr>
              <w:t xml:space="preserve"> </w:t>
            </w:r>
            <w:r w:rsidRPr="00AB0C53">
              <w:rPr>
                <w:rFonts w:ascii="Arial" w:eastAsia="Arial" w:hAnsi="Arial" w:cs="Arial"/>
                <w:sz w:val="20"/>
                <w:szCs w:val="20"/>
              </w:rPr>
              <w:t>V - Unidade de Desenvolvimento Organizacional;</w:t>
            </w:r>
            <w:r>
              <w:rPr>
                <w:rFonts w:ascii="Arial" w:eastAsia="Arial" w:hAnsi="Arial" w:cs="Arial"/>
                <w:sz w:val="20"/>
                <w:szCs w:val="20"/>
              </w:rPr>
              <w:t xml:space="preserve"> </w:t>
            </w:r>
            <w:r w:rsidRPr="00AB0C53">
              <w:rPr>
                <w:rFonts w:ascii="Arial" w:eastAsia="Arial" w:hAnsi="Arial" w:cs="Arial"/>
                <w:sz w:val="20"/>
                <w:szCs w:val="20"/>
              </w:rPr>
              <w:t xml:space="preserve">VI - </w:t>
            </w:r>
            <w:proofErr w:type="spellStart"/>
            <w:r w:rsidRPr="00AB0C53">
              <w:rPr>
                <w:rFonts w:ascii="Arial" w:eastAsia="Arial" w:hAnsi="Arial" w:cs="Arial"/>
                <w:sz w:val="20"/>
                <w:szCs w:val="20"/>
              </w:rPr>
              <w:t>Pró-Reitoria</w:t>
            </w:r>
            <w:proofErr w:type="spellEnd"/>
            <w:r w:rsidRPr="00AB0C53">
              <w:rPr>
                <w:rFonts w:ascii="Arial" w:eastAsia="Arial" w:hAnsi="Arial" w:cs="Arial"/>
                <w:sz w:val="20"/>
                <w:szCs w:val="20"/>
              </w:rPr>
              <w:t xml:space="preserve"> de Graduação;</w:t>
            </w:r>
            <w:r>
              <w:rPr>
                <w:rFonts w:ascii="Arial" w:eastAsia="Arial" w:hAnsi="Arial" w:cs="Arial"/>
                <w:sz w:val="20"/>
                <w:szCs w:val="20"/>
              </w:rPr>
              <w:t xml:space="preserve"> </w:t>
            </w:r>
            <w:r w:rsidRPr="00AB0C53">
              <w:rPr>
                <w:rFonts w:ascii="Arial" w:eastAsia="Arial" w:hAnsi="Arial" w:cs="Arial"/>
                <w:sz w:val="20"/>
                <w:szCs w:val="20"/>
              </w:rPr>
              <w:t xml:space="preserve">VII - </w:t>
            </w:r>
            <w:proofErr w:type="spellStart"/>
            <w:r w:rsidRPr="00AB0C53">
              <w:rPr>
                <w:rFonts w:ascii="Arial" w:eastAsia="Arial" w:hAnsi="Arial" w:cs="Arial"/>
                <w:sz w:val="20"/>
                <w:szCs w:val="20"/>
              </w:rPr>
              <w:t>Pró-Reitoria</w:t>
            </w:r>
            <w:proofErr w:type="spellEnd"/>
            <w:r w:rsidRPr="00AB0C53">
              <w:rPr>
                <w:rFonts w:ascii="Arial" w:eastAsia="Arial" w:hAnsi="Arial" w:cs="Arial"/>
                <w:sz w:val="20"/>
                <w:szCs w:val="20"/>
              </w:rPr>
              <w:t xml:space="preserve"> de Pesquisa e Pós-Graduação;</w:t>
            </w:r>
            <w:r>
              <w:rPr>
                <w:rFonts w:ascii="Arial" w:eastAsia="Arial" w:hAnsi="Arial" w:cs="Arial"/>
                <w:sz w:val="20"/>
                <w:szCs w:val="20"/>
              </w:rPr>
              <w:t xml:space="preserve"> </w:t>
            </w:r>
            <w:r w:rsidRPr="00AB0C53">
              <w:rPr>
                <w:rFonts w:ascii="Arial" w:eastAsia="Arial" w:hAnsi="Arial" w:cs="Arial"/>
                <w:sz w:val="20"/>
                <w:szCs w:val="20"/>
              </w:rPr>
              <w:t xml:space="preserve">VIII - </w:t>
            </w:r>
            <w:proofErr w:type="spellStart"/>
            <w:r w:rsidRPr="00AB0C53">
              <w:rPr>
                <w:rFonts w:ascii="Arial" w:eastAsia="Arial" w:hAnsi="Arial" w:cs="Arial"/>
                <w:sz w:val="20"/>
                <w:szCs w:val="20"/>
              </w:rPr>
              <w:t>Pró-Reitoria</w:t>
            </w:r>
            <w:proofErr w:type="spellEnd"/>
            <w:r w:rsidRPr="00AB0C53">
              <w:rPr>
                <w:rFonts w:ascii="Arial" w:eastAsia="Arial" w:hAnsi="Arial" w:cs="Arial"/>
                <w:sz w:val="20"/>
                <w:szCs w:val="20"/>
              </w:rPr>
              <w:t xml:space="preserve"> de Extensão;</w:t>
            </w:r>
            <w:r>
              <w:rPr>
                <w:rFonts w:ascii="Arial" w:eastAsia="Arial" w:hAnsi="Arial" w:cs="Arial"/>
                <w:sz w:val="20"/>
                <w:szCs w:val="20"/>
              </w:rPr>
              <w:t xml:space="preserve"> e </w:t>
            </w:r>
            <w:r w:rsidRPr="00AB0C53">
              <w:rPr>
                <w:rFonts w:ascii="Arial" w:eastAsia="Arial" w:hAnsi="Arial" w:cs="Arial"/>
                <w:sz w:val="20"/>
                <w:szCs w:val="20"/>
              </w:rPr>
              <w:t xml:space="preserve">IX - </w:t>
            </w:r>
            <w:proofErr w:type="spellStart"/>
            <w:r w:rsidRPr="00AB0C53">
              <w:rPr>
                <w:rFonts w:ascii="Arial" w:eastAsia="Arial" w:hAnsi="Arial" w:cs="Arial"/>
                <w:sz w:val="20"/>
                <w:szCs w:val="20"/>
              </w:rPr>
              <w:t>Pró-Reitor</w:t>
            </w:r>
            <w:r>
              <w:rPr>
                <w:rFonts w:ascii="Arial" w:eastAsia="Arial" w:hAnsi="Arial" w:cs="Arial"/>
                <w:sz w:val="20"/>
                <w:szCs w:val="20"/>
              </w:rPr>
              <w:t>ia</w:t>
            </w:r>
            <w:proofErr w:type="spellEnd"/>
            <w:r>
              <w:rPr>
                <w:rFonts w:ascii="Arial" w:eastAsia="Arial" w:hAnsi="Arial" w:cs="Arial"/>
                <w:sz w:val="20"/>
                <w:szCs w:val="20"/>
              </w:rPr>
              <w:t xml:space="preserve"> de Administração e Finanças. </w:t>
            </w:r>
          </w:p>
        </w:tc>
      </w:tr>
      <w:tr w:rsidR="00646355" w14:paraId="5085D2E7" w14:textId="77777777">
        <w:trPr>
          <w:trHeight w:val="1175"/>
        </w:trPr>
        <w:tc>
          <w:tcPr>
            <w:tcW w:w="2874" w:type="dxa"/>
            <w:tcBorders>
              <w:top w:val="nil"/>
              <w:left w:val="single" w:sz="8" w:space="0" w:color="00000A"/>
              <w:bottom w:val="single" w:sz="8" w:space="0" w:color="00000A"/>
              <w:right w:val="nil"/>
            </w:tcBorders>
            <w:tcMar>
              <w:top w:w="100" w:type="dxa"/>
              <w:left w:w="120" w:type="dxa"/>
              <w:bottom w:w="100" w:type="dxa"/>
              <w:right w:w="100" w:type="dxa"/>
            </w:tcMar>
          </w:tcPr>
          <w:p w14:paraId="67DD6F5A" w14:textId="77777777" w:rsidR="00646355" w:rsidRDefault="00D1210E">
            <w:pPr>
              <w:pBdr>
                <w:top w:val="none" w:sz="0" w:space="0" w:color="000000"/>
                <w:left w:val="none" w:sz="0" w:space="0" w:color="000000"/>
                <w:bottom w:val="none" w:sz="0" w:space="0" w:color="000000"/>
                <w:right w:val="none" w:sz="0" w:space="0" w:color="000000"/>
                <w:between w:val="nil"/>
              </w:pBdr>
              <w:spacing w:before="40" w:after="40" w:line="240" w:lineRule="auto"/>
              <w:ind w:left="0" w:hanging="2"/>
              <w:rPr>
                <w:rFonts w:ascii="Arial" w:eastAsia="Arial" w:hAnsi="Arial" w:cs="Arial"/>
                <w:color w:val="000000"/>
                <w:sz w:val="20"/>
                <w:szCs w:val="20"/>
              </w:rPr>
            </w:pPr>
            <w:bookmarkStart w:id="6" w:name="_heading=h.twyqaue7qy7k" w:colFirst="0" w:colLast="0"/>
            <w:bookmarkEnd w:id="6"/>
            <w:r>
              <w:rPr>
                <w:rFonts w:ascii="Arial" w:eastAsia="Arial" w:hAnsi="Arial" w:cs="Arial"/>
                <w:color w:val="000000"/>
                <w:sz w:val="20"/>
                <w:szCs w:val="20"/>
              </w:rPr>
              <w:lastRenderedPageBreak/>
              <w:t>Emenda n° 22/2015 à Constituição do Estado da Bahia.</w:t>
            </w:r>
          </w:p>
        </w:tc>
        <w:tc>
          <w:tcPr>
            <w:tcW w:w="6381" w:type="dxa"/>
            <w:tcBorders>
              <w:top w:val="nil"/>
              <w:left w:val="single" w:sz="8" w:space="0" w:color="00000A"/>
              <w:bottom w:val="single" w:sz="8" w:space="0" w:color="00000A"/>
              <w:right w:val="single" w:sz="8" w:space="0" w:color="00000A"/>
            </w:tcBorders>
            <w:tcMar>
              <w:top w:w="100" w:type="dxa"/>
              <w:left w:w="120" w:type="dxa"/>
              <w:bottom w:w="100" w:type="dxa"/>
              <w:right w:w="100" w:type="dxa"/>
            </w:tcMar>
          </w:tcPr>
          <w:p w14:paraId="3505B719" w14:textId="77777777" w:rsidR="00646355" w:rsidRDefault="00D1210E">
            <w:pPr>
              <w:pBdr>
                <w:top w:val="none" w:sz="0" w:space="0" w:color="000000"/>
                <w:left w:val="none" w:sz="0" w:space="0" w:color="000000"/>
                <w:bottom w:val="none" w:sz="0" w:space="0" w:color="000000"/>
                <w:right w:val="none" w:sz="0" w:space="0" w:color="000000"/>
                <w:between w:val="nil"/>
              </w:pBdr>
              <w:spacing w:before="40" w:after="4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O art. 140 da Constituição do Estado da Bahia foi alterado com o advento da Emenda Constitucional n° 22/2015, que estabeleceu que compete à Procuradoria Geral do Estado a representação judicial e extrajudicial, a consultoria e o assessoramento jurídico do Estado, de suas </w:t>
            </w:r>
            <w:r>
              <w:rPr>
                <w:rFonts w:ascii="Arial" w:eastAsia="Arial" w:hAnsi="Arial" w:cs="Arial"/>
                <w:b/>
                <w:color w:val="000000"/>
                <w:sz w:val="20"/>
                <w:szCs w:val="20"/>
                <w:u w:val="single"/>
              </w:rPr>
              <w:t>autarquias</w:t>
            </w:r>
            <w:r>
              <w:rPr>
                <w:rFonts w:ascii="Arial" w:eastAsia="Arial" w:hAnsi="Arial" w:cs="Arial"/>
                <w:color w:val="000000"/>
                <w:sz w:val="20"/>
                <w:szCs w:val="20"/>
              </w:rPr>
              <w:t xml:space="preserve"> e fundações públicas:</w:t>
            </w:r>
          </w:p>
          <w:p w14:paraId="374E0709" w14:textId="77777777" w:rsidR="00646355" w:rsidRDefault="00D1210E">
            <w:pPr>
              <w:shd w:val="clear" w:color="auto" w:fill="FFFFFF"/>
              <w:spacing w:before="240" w:after="240" w:line="294" w:lineRule="auto"/>
              <w:ind w:left="0" w:hanging="2"/>
              <w:jc w:val="both"/>
              <w:rPr>
                <w:rFonts w:ascii="Arial" w:eastAsia="Arial" w:hAnsi="Arial" w:cs="Arial"/>
                <w:sz w:val="20"/>
                <w:szCs w:val="20"/>
              </w:rPr>
            </w:pPr>
            <w:r>
              <w:rPr>
                <w:rFonts w:ascii="Arial" w:eastAsia="Arial" w:hAnsi="Arial" w:cs="Arial"/>
                <w:sz w:val="20"/>
                <w:szCs w:val="20"/>
              </w:rPr>
              <w:t>Art. 140 - A representação judicial e extrajudicial, a consultoria e o assessoramento jurídico do Estado, de suas autarquias e fundações públicas competem à Procuradoria Geral do Estado, órgão diretamente subordinado ao Governador. (NR) ......................................................................................................................“</w:t>
            </w:r>
          </w:p>
          <w:p w14:paraId="4770ACA6" w14:textId="77777777" w:rsidR="00646355" w:rsidRDefault="00D1210E">
            <w:pPr>
              <w:shd w:val="clear" w:color="auto" w:fill="FFFFFF"/>
              <w:spacing w:before="240" w:after="240" w:line="294" w:lineRule="auto"/>
              <w:ind w:left="0" w:hanging="2"/>
              <w:rPr>
                <w:rFonts w:ascii="Arial" w:eastAsia="Arial" w:hAnsi="Arial" w:cs="Arial"/>
                <w:sz w:val="20"/>
                <w:szCs w:val="20"/>
              </w:rPr>
            </w:pPr>
            <w:r>
              <w:rPr>
                <w:rFonts w:ascii="Arial" w:eastAsia="Arial" w:hAnsi="Arial" w:cs="Arial"/>
                <w:sz w:val="20"/>
                <w:szCs w:val="20"/>
              </w:rPr>
              <w:t>§ 2º - (Revogado)</w:t>
            </w:r>
          </w:p>
          <w:p w14:paraId="489C47FA" w14:textId="77777777" w:rsidR="00646355" w:rsidRDefault="00D1210E">
            <w:pPr>
              <w:shd w:val="clear" w:color="auto" w:fill="FFFFFF"/>
              <w:spacing w:before="240" w:after="240" w:line="294" w:lineRule="auto"/>
              <w:ind w:left="0" w:hanging="2"/>
              <w:jc w:val="both"/>
              <w:rPr>
                <w:rFonts w:ascii="Arial" w:eastAsia="Arial" w:hAnsi="Arial" w:cs="Arial"/>
                <w:sz w:val="20"/>
                <w:szCs w:val="20"/>
              </w:rPr>
            </w:pPr>
            <w:r>
              <w:rPr>
                <w:rFonts w:ascii="Arial" w:eastAsia="Arial" w:hAnsi="Arial" w:cs="Arial"/>
                <w:sz w:val="20"/>
                <w:szCs w:val="20"/>
              </w:rPr>
              <w:t>Art. 2º - A assunção das atividades das Procuradorias Jurídicas das autarquias e fundações do Estado pela Procuradoria Geral do Estado se dará na forma a ser estabelecida em Lei.</w:t>
            </w:r>
          </w:p>
          <w:p w14:paraId="2E821C56" w14:textId="7A2FE329" w:rsidR="00646355" w:rsidRDefault="00D1210E" w:rsidP="001B7B49">
            <w:pPr>
              <w:shd w:val="clear" w:color="auto" w:fill="FFFFFF"/>
              <w:spacing w:before="240" w:after="240" w:line="294" w:lineRule="auto"/>
              <w:ind w:left="0" w:hanging="2"/>
              <w:jc w:val="both"/>
              <w:rPr>
                <w:rFonts w:ascii="Arial" w:eastAsia="Arial" w:hAnsi="Arial" w:cs="Arial"/>
                <w:color w:val="333333"/>
                <w:sz w:val="20"/>
                <w:szCs w:val="20"/>
              </w:rPr>
            </w:pPr>
            <w:r>
              <w:rPr>
                <w:rFonts w:ascii="Arial" w:eastAsia="Arial" w:hAnsi="Arial" w:cs="Arial"/>
                <w:sz w:val="20"/>
                <w:szCs w:val="20"/>
              </w:rPr>
              <w:t xml:space="preserve">§1º - As Procuradorias Jurídicas continuarão exercendo as suas competências até a assunção das atividades de representação judicial e extrajudicial, de consultoria e assessoramento jurídico das autarquias e fundações </w:t>
            </w:r>
            <w:r>
              <w:rPr>
                <w:rFonts w:ascii="Arial" w:eastAsia="Arial" w:hAnsi="Arial" w:cs="Arial"/>
                <w:color w:val="333333"/>
                <w:sz w:val="20"/>
                <w:szCs w:val="20"/>
              </w:rPr>
              <w:t>públicas, pela Procuradoria Geral do Estado.</w:t>
            </w:r>
          </w:p>
        </w:tc>
      </w:tr>
    </w:tbl>
    <w:p w14:paraId="3A4D9FBA" w14:textId="77777777" w:rsidR="00646355" w:rsidRDefault="00D1210E" w:rsidP="00AE3DC5">
      <w:pPr>
        <w:ind w:leftChars="0" w:left="0" w:firstLineChars="0" w:firstLine="0"/>
      </w:pPr>
      <w:r>
        <w:rPr>
          <w:rFonts w:ascii="Arial" w:eastAsia="Arial" w:hAnsi="Arial" w:cs="Arial"/>
          <w:sz w:val="16"/>
          <w:szCs w:val="16"/>
        </w:rPr>
        <w:t>Fonte: PROJUR, 2021.</w:t>
      </w:r>
    </w:p>
    <w:p w14:paraId="4EF574FE" w14:textId="77777777" w:rsidR="00646355" w:rsidRDefault="00646355">
      <w:pPr>
        <w:ind w:left="0" w:hanging="2"/>
        <w:rPr>
          <w:rFonts w:ascii="Arial" w:eastAsia="Arial" w:hAnsi="Arial" w:cs="Arial"/>
          <w:color w:val="FF3333"/>
        </w:rPr>
      </w:pPr>
    </w:p>
    <w:p w14:paraId="3996069F" w14:textId="77777777" w:rsidR="00646355" w:rsidRDefault="00D1210E">
      <w:pPr>
        <w:ind w:left="0" w:hanging="2"/>
      </w:pPr>
      <w:r>
        <w:rPr>
          <w:rFonts w:ascii="Arial" w:eastAsia="Arial" w:hAnsi="Arial" w:cs="Arial"/>
          <w:b/>
          <w:color w:val="000000"/>
        </w:rPr>
        <w:t xml:space="preserve">1.3.2 </w:t>
      </w:r>
      <w:r>
        <w:rPr>
          <w:rFonts w:ascii="Arial" w:eastAsia="Arial" w:hAnsi="Arial" w:cs="Arial"/>
          <w:b/>
        </w:rPr>
        <w:t>Estrutura organizacional – Organograma funcional</w:t>
      </w:r>
    </w:p>
    <w:p w14:paraId="4B88CD24" w14:textId="77777777" w:rsidR="00646355" w:rsidRDefault="00646355">
      <w:pPr>
        <w:ind w:left="0" w:hanging="2"/>
        <w:jc w:val="both"/>
        <w:rPr>
          <w:rFonts w:ascii="Arial" w:eastAsia="Arial" w:hAnsi="Arial" w:cs="Arial"/>
          <w:color w:val="FF3333"/>
          <w:sz w:val="16"/>
          <w:szCs w:val="16"/>
        </w:rPr>
      </w:pPr>
    </w:p>
    <w:p w14:paraId="6539D5E3" w14:textId="1BE7ECF5" w:rsidR="00646355" w:rsidRDefault="00D1210E" w:rsidP="00300DF3">
      <w:pPr>
        <w:spacing w:line="240" w:lineRule="auto"/>
        <w:ind w:leftChars="0" w:left="0" w:firstLineChars="0" w:firstLine="720"/>
        <w:jc w:val="both"/>
        <w:rPr>
          <w:rFonts w:ascii="Arial" w:eastAsia="Arial" w:hAnsi="Arial" w:cs="Arial"/>
          <w:color w:val="000000"/>
        </w:rPr>
      </w:pPr>
      <w:r>
        <w:rPr>
          <w:rFonts w:ascii="Arial" w:eastAsia="Arial" w:hAnsi="Arial" w:cs="Arial"/>
          <w:color w:val="000000"/>
        </w:rPr>
        <w:t>A UESC é composta de três conselhos superiores, a saber: Conselho Universitário (CONSU), formado pelo Reitor, Vice-Reitor, Pró-Reitores, Diretores de Departamentos, Representantes do Corpo Discente, Representantes do Corpo Técnico-Administrativos, e, Representantes da Comunidade Regional; Conselho Superior de Ensino Pesquisa e Extensão (CONSEPE), formado pelo Reitor, Vice-Reitor, Pró-Reitores de Ensino, Pesquisa e Pós-Graduação, e, Extensão, Diretores de Departamentos, Coordenadores de Colegiados de Cursos, e, Representantes do Corpo Discente; e Conselho de Administração (CONSAD), formado pelo Secretário da Educação do Estado, Reitor, Vice-Reitor, Representante da Secretaria de Planejamento, Ciência e Tecnologia, Representante da Secretaria de administração, Representante da Procuradoria Geral do estado, Representante da Associação de Servidores, representante do Corpo Discente, Representante dos Docentes, representante da Comunidade Regional, Presidente da Central Nacional dos Produtores de cacau, Diretor Geral da Comissão Executiva do Plano da Lavoura cacaueira, e, Membro indicado pela família doadora do terreno em que se edificam as instalações da UESC.</w:t>
      </w:r>
    </w:p>
    <w:p w14:paraId="76CF5E79" w14:textId="44865AE2" w:rsidR="00646355" w:rsidRDefault="00D1210E" w:rsidP="00C0030E">
      <w:pPr>
        <w:ind w:leftChars="0" w:left="0" w:firstLineChars="0" w:firstLine="720"/>
        <w:jc w:val="both"/>
        <w:rPr>
          <w:rFonts w:ascii="Arial" w:eastAsia="Arial" w:hAnsi="Arial" w:cs="Arial"/>
          <w:color w:val="000000"/>
        </w:rPr>
      </w:pPr>
      <w:r>
        <w:rPr>
          <w:rFonts w:ascii="Arial" w:eastAsia="Arial" w:hAnsi="Arial" w:cs="Arial"/>
          <w:color w:val="000000"/>
        </w:rPr>
        <w:t xml:space="preserve">Além disso, integram a administração superior da instituição a Reitoria, </w:t>
      </w:r>
      <w:proofErr w:type="gramStart"/>
      <w:r w:rsidR="001B7B49">
        <w:rPr>
          <w:rFonts w:ascii="Arial" w:eastAsia="Arial" w:hAnsi="Arial" w:cs="Arial"/>
          <w:color w:val="000000"/>
        </w:rPr>
        <w:t>a</w:t>
      </w:r>
      <w:r>
        <w:rPr>
          <w:rFonts w:ascii="Arial" w:eastAsia="Arial" w:hAnsi="Arial" w:cs="Arial"/>
          <w:color w:val="000000"/>
        </w:rPr>
        <w:t xml:space="preserve">s  </w:t>
      </w:r>
      <w:proofErr w:type="spellStart"/>
      <w:r>
        <w:rPr>
          <w:rFonts w:ascii="Arial" w:eastAsia="Arial" w:hAnsi="Arial" w:cs="Arial"/>
          <w:color w:val="000000"/>
        </w:rPr>
        <w:t>Pró</w:t>
      </w:r>
      <w:proofErr w:type="gramEnd"/>
      <w:r>
        <w:rPr>
          <w:rFonts w:ascii="Arial" w:eastAsia="Arial" w:hAnsi="Arial" w:cs="Arial"/>
          <w:color w:val="000000"/>
        </w:rPr>
        <w:t>-Reitorias</w:t>
      </w:r>
      <w:proofErr w:type="spellEnd"/>
      <w:r>
        <w:rPr>
          <w:rFonts w:ascii="Arial" w:eastAsia="Arial" w:hAnsi="Arial" w:cs="Arial"/>
          <w:color w:val="000000"/>
        </w:rPr>
        <w:t xml:space="preserve"> e as Assessorias. Os órgãos suplementares e de apoio administrativo dão suporte direto às unidades e setores de toda a Universidade. </w:t>
      </w:r>
    </w:p>
    <w:p w14:paraId="0C682F36" w14:textId="04F67C6E" w:rsidR="00646355" w:rsidRDefault="00D1210E">
      <w:pPr>
        <w:ind w:left="0" w:hanging="2"/>
        <w:jc w:val="both"/>
        <w:rPr>
          <w:rFonts w:ascii="Arial" w:eastAsia="Arial" w:hAnsi="Arial" w:cs="Arial"/>
          <w:color w:val="000000"/>
        </w:rPr>
      </w:pPr>
      <w:r>
        <w:rPr>
          <w:rFonts w:ascii="Arial" w:eastAsia="Arial" w:hAnsi="Arial" w:cs="Arial"/>
          <w:color w:val="000000"/>
        </w:rPr>
        <w:t xml:space="preserve"> </w:t>
      </w:r>
      <w:r w:rsidR="001614B4">
        <w:rPr>
          <w:rFonts w:ascii="Arial" w:eastAsia="Arial" w:hAnsi="Arial" w:cs="Arial"/>
          <w:color w:val="000000"/>
        </w:rPr>
        <w:tab/>
      </w:r>
      <w:r>
        <w:rPr>
          <w:rFonts w:ascii="Arial" w:eastAsia="Arial" w:hAnsi="Arial" w:cs="Arial"/>
          <w:color w:val="000000"/>
        </w:rPr>
        <w:t>Com a alteração do Estatuto da UESC, através das Resoluções CONSU 16/2021 e 17/2021, a Coordenação de Controle Interno passou a fazer parte da estrutura básica de Instituição, como órgão administrativo.</w:t>
      </w:r>
    </w:p>
    <w:p w14:paraId="13E7E9C9" w14:textId="77777777" w:rsidR="00646355" w:rsidRDefault="00D1210E" w:rsidP="00BC6308">
      <w:pPr>
        <w:ind w:leftChars="0" w:left="0" w:firstLineChars="0" w:firstLine="720"/>
        <w:jc w:val="both"/>
        <w:rPr>
          <w:rFonts w:ascii="Arial" w:eastAsia="Arial" w:hAnsi="Arial" w:cs="Arial"/>
          <w:color w:val="000000"/>
        </w:rPr>
        <w:sectPr w:rsidR="00646355">
          <w:footerReference w:type="default" r:id="rId16"/>
          <w:footerReference w:type="first" r:id="rId17"/>
          <w:pgSz w:w="11906" w:h="16838"/>
          <w:pgMar w:top="1134" w:right="1134" w:bottom="1506" w:left="1701" w:header="720" w:footer="1016" w:gutter="0"/>
          <w:cols w:space="720"/>
        </w:sectPr>
      </w:pPr>
      <w:r>
        <w:rPr>
          <w:rFonts w:ascii="Arial" w:eastAsia="Arial" w:hAnsi="Arial" w:cs="Arial"/>
          <w:color w:val="000000"/>
        </w:rPr>
        <w:lastRenderedPageBreak/>
        <w:t>Os cursos de graduação e pós-graduação, presencial e, ou à distância, são organizados e geridos por meio dos Departamentos e dos Colegiados de cada curso, conforme se pode verificar por meio da Figura 1.</w:t>
      </w:r>
    </w:p>
    <w:p w14:paraId="43007C37" w14:textId="77777777" w:rsidR="00646355" w:rsidRDefault="00D1210E">
      <w:pPr>
        <w:ind w:left="0" w:hanging="2"/>
        <w:jc w:val="both"/>
        <w:rPr>
          <w:rFonts w:ascii="Arial" w:eastAsia="Arial" w:hAnsi="Arial" w:cs="Arial"/>
        </w:rPr>
      </w:pPr>
      <w:r>
        <w:rPr>
          <w:rFonts w:ascii="Arial" w:eastAsia="Arial" w:hAnsi="Arial" w:cs="Arial"/>
          <w:b/>
        </w:rPr>
        <w:lastRenderedPageBreak/>
        <w:t>Figura 1 –</w:t>
      </w:r>
      <w:r>
        <w:rPr>
          <w:rFonts w:ascii="Arial" w:eastAsia="Arial" w:hAnsi="Arial" w:cs="Arial"/>
        </w:rPr>
        <w:t xml:space="preserve"> Organograma da </w:t>
      </w:r>
      <w:r w:rsidR="005C3C59">
        <w:rPr>
          <w:rFonts w:ascii="Arial" w:eastAsia="Arial" w:hAnsi="Arial" w:cs="Arial"/>
        </w:rPr>
        <w:t xml:space="preserve">Universidade Estadual de Santa Cruz – </w:t>
      </w:r>
      <w:r>
        <w:rPr>
          <w:rFonts w:ascii="Arial" w:eastAsia="Arial" w:hAnsi="Arial" w:cs="Arial"/>
        </w:rPr>
        <w:t>UESC</w:t>
      </w:r>
      <w:r w:rsidR="005C3C59">
        <w:rPr>
          <w:rFonts w:ascii="Arial" w:eastAsia="Arial" w:hAnsi="Arial" w:cs="Arial"/>
        </w:rPr>
        <w:t>, 2021.</w:t>
      </w:r>
    </w:p>
    <w:p w14:paraId="04AA2CAA" w14:textId="77777777" w:rsidR="00646355" w:rsidRDefault="00D1210E">
      <w:pPr>
        <w:ind w:left="0" w:hanging="2"/>
        <w:jc w:val="both"/>
      </w:pPr>
      <w:r>
        <w:rPr>
          <w:noProof/>
          <w:lang w:eastAsia="pt-BR" w:bidi="ar-SA"/>
        </w:rPr>
        <w:drawing>
          <wp:inline distT="0" distB="0" distL="114300" distR="114300" wp14:anchorId="408E5C3D" wp14:editId="30755A91">
            <wp:extent cx="8863965" cy="508825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8863965" cy="5088255"/>
                    </a:xfrm>
                    <a:prstGeom prst="rect">
                      <a:avLst/>
                    </a:prstGeom>
                    <a:ln/>
                  </pic:spPr>
                </pic:pic>
              </a:graphicData>
            </a:graphic>
          </wp:inline>
        </w:drawing>
      </w:r>
    </w:p>
    <w:p w14:paraId="0F8031B4" w14:textId="77777777" w:rsidR="00646355" w:rsidRDefault="00646355">
      <w:pPr>
        <w:ind w:left="0" w:hanging="2"/>
        <w:rPr>
          <w:rFonts w:ascii="Arial" w:eastAsia="Arial" w:hAnsi="Arial" w:cs="Arial"/>
          <w:color w:val="000000"/>
        </w:rPr>
      </w:pPr>
    </w:p>
    <w:p w14:paraId="43FF85DB" w14:textId="77777777" w:rsidR="00646355" w:rsidRDefault="00D1210E">
      <w:pPr>
        <w:ind w:left="0" w:hanging="2"/>
        <w:rPr>
          <w:rFonts w:ascii="Arial" w:eastAsia="Arial" w:hAnsi="Arial" w:cs="Arial"/>
          <w:color w:val="000000"/>
          <w:sz w:val="16"/>
          <w:szCs w:val="16"/>
        </w:rPr>
        <w:sectPr w:rsidR="00646355">
          <w:pgSz w:w="16838" w:h="11906" w:orient="landscape"/>
          <w:pgMar w:top="1701" w:right="1134" w:bottom="1134" w:left="1508" w:header="720" w:footer="1015" w:gutter="0"/>
          <w:cols w:space="720"/>
        </w:sectPr>
      </w:pPr>
      <w:proofErr w:type="gramStart"/>
      <w:r>
        <w:rPr>
          <w:rFonts w:ascii="Arial" w:eastAsia="Arial" w:hAnsi="Arial" w:cs="Arial"/>
          <w:color w:val="000000"/>
          <w:sz w:val="16"/>
          <w:szCs w:val="16"/>
        </w:rPr>
        <w:t>Fonte :</w:t>
      </w:r>
      <w:proofErr w:type="gramEnd"/>
      <w:r>
        <w:rPr>
          <w:rFonts w:ascii="Arial" w:eastAsia="Arial" w:hAnsi="Arial" w:cs="Arial"/>
          <w:color w:val="000000"/>
          <w:sz w:val="16"/>
          <w:szCs w:val="16"/>
        </w:rPr>
        <w:t xml:space="preserve"> ASPLAN,2021.</w:t>
      </w:r>
    </w:p>
    <w:p w14:paraId="3CBEF6A1" w14:textId="77777777" w:rsidR="00646355" w:rsidRDefault="00646355">
      <w:pPr>
        <w:ind w:left="0" w:hanging="2"/>
        <w:rPr>
          <w:rFonts w:ascii="Arial" w:eastAsia="Arial" w:hAnsi="Arial" w:cs="Arial"/>
          <w:color w:val="000000"/>
        </w:rPr>
      </w:pPr>
    </w:p>
    <w:p w14:paraId="050850B0" w14:textId="77777777" w:rsidR="00646355" w:rsidRDefault="00D1210E">
      <w:pPr>
        <w:ind w:left="0" w:hanging="2"/>
      </w:pPr>
      <w:r>
        <w:rPr>
          <w:rFonts w:ascii="Arial" w:eastAsia="Arial" w:hAnsi="Arial" w:cs="Arial"/>
          <w:b/>
          <w:color w:val="000000"/>
        </w:rPr>
        <w:t>1.3.3 Finalidade</w:t>
      </w:r>
      <w:r w:rsidR="00713E1B">
        <w:rPr>
          <w:rFonts w:ascii="Arial" w:eastAsia="Arial" w:hAnsi="Arial" w:cs="Arial"/>
          <w:b/>
          <w:color w:val="000000"/>
        </w:rPr>
        <w:t>s</w:t>
      </w:r>
      <w:r>
        <w:rPr>
          <w:rFonts w:ascii="Arial" w:eastAsia="Arial" w:hAnsi="Arial" w:cs="Arial"/>
          <w:b/>
          <w:color w:val="000000"/>
        </w:rPr>
        <w:t xml:space="preserve"> e competências institucionais</w:t>
      </w:r>
    </w:p>
    <w:p w14:paraId="2B0C2D61" w14:textId="77777777" w:rsidR="00646355" w:rsidRDefault="00646355">
      <w:pPr>
        <w:ind w:left="0" w:hanging="2"/>
        <w:rPr>
          <w:rFonts w:ascii="Arial" w:eastAsia="Arial" w:hAnsi="Arial" w:cs="Arial"/>
          <w:color w:val="000000"/>
        </w:rPr>
      </w:pPr>
    </w:p>
    <w:p w14:paraId="0D35B9FC" w14:textId="77777777" w:rsidR="00646355" w:rsidRDefault="00D1210E" w:rsidP="00C0030E">
      <w:pPr>
        <w:ind w:leftChars="0" w:left="0" w:firstLineChars="0" w:firstLine="720"/>
        <w:jc w:val="both"/>
        <w:rPr>
          <w:rFonts w:ascii="Arial" w:eastAsia="Arial" w:hAnsi="Arial" w:cs="Arial"/>
          <w:color w:val="000000"/>
        </w:rPr>
      </w:pPr>
      <w:r>
        <w:rPr>
          <w:rFonts w:ascii="Arial" w:eastAsia="Arial" w:hAnsi="Arial" w:cs="Arial"/>
          <w:color w:val="000000"/>
        </w:rPr>
        <w:t>O Quadro 2 apresenta as áreas estratégicas com suas finalidades e competências conforme Estatuto e Regimento da UESC.</w:t>
      </w:r>
    </w:p>
    <w:p w14:paraId="612CA08F" w14:textId="77777777" w:rsidR="00646355" w:rsidRDefault="00646355">
      <w:pPr>
        <w:ind w:left="0" w:hanging="2"/>
        <w:jc w:val="both"/>
      </w:pPr>
    </w:p>
    <w:p w14:paraId="081867A4" w14:textId="77777777" w:rsidR="00646355" w:rsidRDefault="00D1210E">
      <w:pPr>
        <w:widowControl w:val="0"/>
        <w:pBdr>
          <w:top w:val="nil"/>
          <w:left w:val="nil"/>
          <w:bottom w:val="nil"/>
          <w:right w:val="nil"/>
          <w:between w:val="nil"/>
        </w:pBdr>
        <w:tabs>
          <w:tab w:val="left" w:pos="426"/>
        </w:tabs>
        <w:spacing w:line="240" w:lineRule="auto"/>
        <w:ind w:left="0" w:hanging="2"/>
        <w:rPr>
          <w:b/>
          <w:color w:val="000000"/>
          <w:sz w:val="20"/>
          <w:szCs w:val="20"/>
        </w:rPr>
      </w:pPr>
      <w:r>
        <w:rPr>
          <w:rFonts w:ascii="Arial" w:eastAsia="Arial" w:hAnsi="Arial" w:cs="Arial"/>
          <w:b/>
          <w:color w:val="000000"/>
        </w:rPr>
        <w:t>QUADRO 2</w:t>
      </w:r>
      <w:r>
        <w:rPr>
          <w:rFonts w:ascii="Arial" w:eastAsia="Arial" w:hAnsi="Arial" w:cs="Arial"/>
          <w:color w:val="000000"/>
        </w:rPr>
        <w:t xml:space="preserve"> – Principais finalidades e competências das áreas estratégicas da UJ</w:t>
      </w:r>
    </w:p>
    <w:tbl>
      <w:tblPr>
        <w:tblStyle w:val="a7"/>
        <w:tblW w:w="8745" w:type="dxa"/>
        <w:tblInd w:w="20" w:type="dxa"/>
        <w:tblBorders>
          <w:top w:val="nil"/>
          <w:left w:val="nil"/>
          <w:bottom w:val="nil"/>
          <w:right w:val="nil"/>
          <w:insideH w:val="nil"/>
          <w:insideV w:val="nil"/>
        </w:tblBorders>
        <w:tblLayout w:type="fixed"/>
        <w:tblLook w:val="0000" w:firstRow="0" w:lastRow="0" w:firstColumn="0" w:lastColumn="0" w:noHBand="0" w:noVBand="0"/>
      </w:tblPr>
      <w:tblGrid>
        <w:gridCol w:w="1830"/>
        <w:gridCol w:w="2490"/>
        <w:gridCol w:w="4425"/>
      </w:tblGrid>
      <w:tr w:rsidR="00646355" w14:paraId="4F01A1E0" w14:textId="77777777">
        <w:trPr>
          <w:trHeight w:val="725"/>
        </w:trPr>
        <w:tc>
          <w:tcPr>
            <w:tcW w:w="1830" w:type="dxa"/>
            <w:tcBorders>
              <w:top w:val="single" w:sz="8" w:space="0" w:color="00000A"/>
              <w:left w:val="single" w:sz="8" w:space="0" w:color="00000A"/>
              <w:bottom w:val="single" w:sz="8" w:space="0" w:color="00000A"/>
              <w:right w:val="nil"/>
            </w:tcBorders>
            <w:shd w:val="clear" w:color="auto" w:fill="B2B2B2"/>
            <w:tcMar>
              <w:top w:w="100" w:type="dxa"/>
              <w:left w:w="120" w:type="dxa"/>
              <w:bottom w:w="100" w:type="dxa"/>
              <w:right w:w="100" w:type="dxa"/>
            </w:tcMar>
          </w:tcPr>
          <w:p w14:paraId="2B4CC251" w14:textId="77777777" w:rsidR="00646355" w:rsidRDefault="00D1210E">
            <w:pPr>
              <w:widowControl w:val="0"/>
              <w:tabs>
                <w:tab w:val="left" w:pos="426"/>
              </w:tabs>
              <w:spacing w:before="40" w:after="40"/>
              <w:ind w:left="0" w:hanging="2"/>
              <w:jc w:val="center"/>
              <w:rPr>
                <w:rFonts w:ascii="Arial" w:eastAsia="Arial" w:hAnsi="Arial" w:cs="Arial"/>
                <w:sz w:val="20"/>
                <w:szCs w:val="20"/>
              </w:rPr>
            </w:pPr>
            <w:r>
              <w:rPr>
                <w:rFonts w:ascii="Arial" w:eastAsia="Arial" w:hAnsi="Arial" w:cs="Arial"/>
                <w:b/>
                <w:sz w:val="20"/>
                <w:szCs w:val="20"/>
              </w:rPr>
              <w:t>Nome da unidade</w:t>
            </w:r>
          </w:p>
        </w:tc>
        <w:tc>
          <w:tcPr>
            <w:tcW w:w="2490" w:type="dxa"/>
            <w:tcBorders>
              <w:top w:val="single" w:sz="8" w:space="0" w:color="00000A"/>
              <w:left w:val="single" w:sz="8" w:space="0" w:color="00000A"/>
              <w:bottom w:val="single" w:sz="8" w:space="0" w:color="00000A"/>
              <w:right w:val="nil"/>
            </w:tcBorders>
            <w:shd w:val="clear" w:color="auto" w:fill="B2B2B2"/>
            <w:tcMar>
              <w:top w:w="100" w:type="dxa"/>
              <w:left w:w="120" w:type="dxa"/>
              <w:bottom w:w="100" w:type="dxa"/>
              <w:right w:w="100" w:type="dxa"/>
            </w:tcMar>
          </w:tcPr>
          <w:p w14:paraId="3AC758B2" w14:textId="77777777" w:rsidR="00646355" w:rsidRDefault="00D1210E">
            <w:pPr>
              <w:widowControl w:val="0"/>
              <w:tabs>
                <w:tab w:val="left" w:pos="426"/>
              </w:tabs>
              <w:spacing w:before="40" w:after="40"/>
              <w:ind w:left="0" w:hanging="2"/>
              <w:jc w:val="center"/>
              <w:rPr>
                <w:rFonts w:ascii="Arial" w:eastAsia="Arial" w:hAnsi="Arial" w:cs="Arial"/>
                <w:sz w:val="20"/>
                <w:szCs w:val="20"/>
              </w:rPr>
            </w:pPr>
            <w:r>
              <w:rPr>
                <w:rFonts w:ascii="Arial" w:eastAsia="Arial" w:hAnsi="Arial" w:cs="Arial"/>
                <w:b/>
                <w:sz w:val="20"/>
                <w:szCs w:val="20"/>
              </w:rPr>
              <w:t>Finalidades</w:t>
            </w:r>
          </w:p>
        </w:tc>
        <w:tc>
          <w:tcPr>
            <w:tcW w:w="4425" w:type="dxa"/>
            <w:tcBorders>
              <w:top w:val="single" w:sz="8" w:space="0" w:color="00000A"/>
              <w:left w:val="single" w:sz="8" w:space="0" w:color="00000A"/>
              <w:bottom w:val="single" w:sz="8" w:space="0" w:color="00000A"/>
              <w:right w:val="single" w:sz="8" w:space="0" w:color="00000A"/>
            </w:tcBorders>
            <w:shd w:val="clear" w:color="auto" w:fill="B2B2B2"/>
            <w:tcMar>
              <w:top w:w="100" w:type="dxa"/>
              <w:left w:w="120" w:type="dxa"/>
              <w:bottom w:w="100" w:type="dxa"/>
              <w:right w:w="100" w:type="dxa"/>
            </w:tcMar>
          </w:tcPr>
          <w:p w14:paraId="0CA27225" w14:textId="77777777" w:rsidR="00646355" w:rsidRDefault="00D1210E">
            <w:pPr>
              <w:widowControl w:val="0"/>
              <w:tabs>
                <w:tab w:val="left" w:pos="426"/>
              </w:tabs>
              <w:spacing w:before="40" w:after="40"/>
              <w:ind w:left="0" w:hanging="2"/>
              <w:jc w:val="center"/>
              <w:rPr>
                <w:rFonts w:ascii="Arial" w:eastAsia="Arial" w:hAnsi="Arial" w:cs="Arial"/>
                <w:sz w:val="20"/>
                <w:szCs w:val="20"/>
              </w:rPr>
            </w:pPr>
            <w:r>
              <w:rPr>
                <w:rFonts w:ascii="Arial" w:eastAsia="Arial" w:hAnsi="Arial" w:cs="Arial"/>
                <w:b/>
                <w:sz w:val="20"/>
                <w:szCs w:val="20"/>
              </w:rPr>
              <w:t>Competências</w:t>
            </w:r>
          </w:p>
        </w:tc>
      </w:tr>
      <w:tr w:rsidR="00646355" w14:paraId="7776AEDD" w14:textId="77777777">
        <w:trPr>
          <w:trHeight w:val="645"/>
        </w:trPr>
        <w:tc>
          <w:tcPr>
            <w:tcW w:w="1830" w:type="dxa"/>
            <w:tcBorders>
              <w:top w:val="nil"/>
              <w:left w:val="single" w:sz="8" w:space="0" w:color="00000A"/>
              <w:bottom w:val="single" w:sz="8" w:space="0" w:color="00000A"/>
              <w:right w:val="nil"/>
            </w:tcBorders>
            <w:tcMar>
              <w:top w:w="100" w:type="dxa"/>
              <w:left w:w="120" w:type="dxa"/>
              <w:bottom w:w="100" w:type="dxa"/>
              <w:right w:w="100" w:type="dxa"/>
            </w:tcMar>
          </w:tcPr>
          <w:p w14:paraId="0CABDD34" w14:textId="77777777" w:rsidR="00646355" w:rsidRDefault="00D1210E">
            <w:pPr>
              <w:widowControl w:val="0"/>
              <w:pBdr>
                <w:top w:val="none" w:sz="0" w:space="0" w:color="000000"/>
                <w:left w:val="none" w:sz="0" w:space="0" w:color="000000"/>
                <w:bottom w:val="none" w:sz="0" w:space="0" w:color="000000"/>
                <w:right w:val="none" w:sz="0" w:space="0" w:color="000000"/>
                <w:between w:val="nil"/>
              </w:pBdr>
              <w:tabs>
                <w:tab w:val="left" w:pos="426"/>
              </w:tabs>
              <w:spacing w:before="40" w:after="40" w:line="240" w:lineRule="auto"/>
              <w:ind w:left="0" w:hanging="2"/>
              <w:jc w:val="both"/>
              <w:rPr>
                <w:rFonts w:ascii="Arial" w:eastAsia="Arial" w:hAnsi="Arial" w:cs="Arial"/>
                <w:b/>
                <w:color w:val="000000"/>
                <w:sz w:val="20"/>
                <w:szCs w:val="20"/>
              </w:rPr>
            </w:pPr>
            <w:bookmarkStart w:id="7" w:name="_heading=h.7401s1r0k6l3" w:colFirst="0" w:colLast="0"/>
            <w:bookmarkEnd w:id="7"/>
            <w:r>
              <w:rPr>
                <w:rFonts w:ascii="Arial" w:eastAsia="Arial" w:hAnsi="Arial" w:cs="Arial"/>
                <w:b/>
                <w:color w:val="000000"/>
                <w:sz w:val="20"/>
                <w:szCs w:val="20"/>
              </w:rPr>
              <w:t>Reitoria</w:t>
            </w:r>
          </w:p>
        </w:tc>
        <w:tc>
          <w:tcPr>
            <w:tcW w:w="2490" w:type="dxa"/>
            <w:tcBorders>
              <w:top w:val="nil"/>
              <w:left w:val="single" w:sz="8" w:space="0" w:color="00000A"/>
              <w:bottom w:val="single" w:sz="8" w:space="0" w:color="00000A"/>
              <w:right w:val="nil"/>
            </w:tcBorders>
            <w:tcMar>
              <w:top w:w="100" w:type="dxa"/>
              <w:left w:w="120" w:type="dxa"/>
              <w:bottom w:w="100" w:type="dxa"/>
              <w:right w:w="100" w:type="dxa"/>
            </w:tcMar>
          </w:tcPr>
          <w:p w14:paraId="3851CAAA" w14:textId="77777777" w:rsidR="00646355" w:rsidRDefault="00D1210E">
            <w:pPr>
              <w:widowControl w:val="0"/>
              <w:pBdr>
                <w:top w:val="none" w:sz="0" w:space="0" w:color="000000"/>
                <w:left w:val="none" w:sz="0" w:space="0" w:color="000000"/>
                <w:bottom w:val="none" w:sz="0" w:space="0" w:color="000000"/>
                <w:right w:val="none" w:sz="0" w:space="0" w:color="000000"/>
                <w:between w:val="nil"/>
              </w:pBdr>
              <w:spacing w:before="40" w:after="40" w:line="240" w:lineRule="auto"/>
              <w:ind w:left="0" w:hanging="2"/>
              <w:jc w:val="both"/>
              <w:rPr>
                <w:rFonts w:ascii="Arial" w:eastAsia="Arial" w:hAnsi="Arial" w:cs="Arial"/>
                <w:color w:val="000000"/>
                <w:sz w:val="20"/>
                <w:szCs w:val="20"/>
              </w:rPr>
            </w:pPr>
            <w:bookmarkStart w:id="8" w:name="_heading=h.ozjrj4paks7h" w:colFirst="0" w:colLast="0"/>
            <w:bookmarkEnd w:id="8"/>
            <w:r>
              <w:rPr>
                <w:rFonts w:ascii="Arial" w:eastAsia="Arial" w:hAnsi="Arial" w:cs="Arial"/>
                <w:color w:val="000000"/>
                <w:sz w:val="20"/>
                <w:szCs w:val="20"/>
              </w:rPr>
              <w:t>Administração Geral da Autarquia</w:t>
            </w:r>
            <w:r w:rsidR="00713E1B">
              <w:rPr>
                <w:rFonts w:ascii="Arial" w:eastAsia="Arial" w:hAnsi="Arial" w:cs="Arial"/>
                <w:color w:val="000000"/>
                <w:sz w:val="20"/>
                <w:szCs w:val="20"/>
              </w:rPr>
              <w:t>.</w:t>
            </w:r>
          </w:p>
        </w:tc>
        <w:tc>
          <w:tcPr>
            <w:tcW w:w="4425" w:type="dxa"/>
            <w:tcBorders>
              <w:top w:val="nil"/>
              <w:left w:val="single" w:sz="8" w:space="0" w:color="00000A"/>
              <w:bottom w:val="single" w:sz="8" w:space="0" w:color="00000A"/>
              <w:right w:val="single" w:sz="8" w:space="0" w:color="00000A"/>
            </w:tcBorders>
            <w:tcMar>
              <w:top w:w="100" w:type="dxa"/>
              <w:left w:w="120" w:type="dxa"/>
              <w:bottom w:w="100" w:type="dxa"/>
              <w:right w:w="100" w:type="dxa"/>
            </w:tcMar>
          </w:tcPr>
          <w:p w14:paraId="34D8AD22" w14:textId="77777777" w:rsidR="00646355" w:rsidRDefault="00D1210E">
            <w:pPr>
              <w:widowControl w:val="0"/>
              <w:pBdr>
                <w:top w:val="none" w:sz="0" w:space="0" w:color="000000"/>
                <w:left w:val="none" w:sz="0" w:space="0" w:color="000000"/>
                <w:bottom w:val="none" w:sz="0" w:space="0" w:color="000000"/>
                <w:right w:val="none" w:sz="0" w:space="0" w:color="000000"/>
                <w:between w:val="nil"/>
              </w:pBdr>
              <w:tabs>
                <w:tab w:val="left" w:pos="426"/>
              </w:tabs>
              <w:spacing w:before="40" w:after="4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Representação administrativa e judicial da Autarquia, administração geral da universidade.</w:t>
            </w:r>
          </w:p>
        </w:tc>
      </w:tr>
      <w:tr w:rsidR="00646355" w14:paraId="4132E739" w14:textId="77777777">
        <w:trPr>
          <w:trHeight w:val="1368"/>
        </w:trPr>
        <w:tc>
          <w:tcPr>
            <w:tcW w:w="1830" w:type="dxa"/>
            <w:tcBorders>
              <w:top w:val="nil"/>
              <w:left w:val="single" w:sz="8" w:space="0" w:color="00000A"/>
              <w:bottom w:val="single" w:sz="8" w:space="0" w:color="00000A"/>
              <w:right w:val="nil"/>
            </w:tcBorders>
            <w:tcMar>
              <w:top w:w="100" w:type="dxa"/>
              <w:left w:w="120" w:type="dxa"/>
              <w:bottom w:w="100" w:type="dxa"/>
              <w:right w:w="100" w:type="dxa"/>
            </w:tcMar>
          </w:tcPr>
          <w:p w14:paraId="1F1F595C" w14:textId="77777777" w:rsidR="00646355" w:rsidRDefault="00D1210E">
            <w:pPr>
              <w:widowControl w:val="0"/>
              <w:pBdr>
                <w:top w:val="none" w:sz="0" w:space="0" w:color="000000"/>
                <w:left w:val="none" w:sz="0" w:space="0" w:color="000000"/>
                <w:bottom w:val="none" w:sz="0" w:space="0" w:color="000000"/>
                <w:right w:val="none" w:sz="0" w:space="0" w:color="000000"/>
                <w:between w:val="nil"/>
              </w:pBdr>
              <w:tabs>
                <w:tab w:val="left" w:pos="426"/>
              </w:tabs>
              <w:spacing w:before="40" w:after="40" w:line="240" w:lineRule="auto"/>
              <w:ind w:left="0" w:hanging="2"/>
              <w:jc w:val="both"/>
              <w:rPr>
                <w:rFonts w:ascii="Arial" w:eastAsia="Arial" w:hAnsi="Arial" w:cs="Arial"/>
                <w:b/>
                <w:color w:val="000000"/>
                <w:sz w:val="20"/>
                <w:szCs w:val="20"/>
              </w:rPr>
            </w:pPr>
            <w:bookmarkStart w:id="9" w:name="_heading=h.4gaksritz7bn" w:colFirst="0" w:colLast="0"/>
            <w:bookmarkEnd w:id="9"/>
            <w:r>
              <w:rPr>
                <w:rFonts w:ascii="Arial" w:eastAsia="Arial" w:hAnsi="Arial" w:cs="Arial"/>
                <w:b/>
                <w:color w:val="000000"/>
                <w:sz w:val="20"/>
                <w:szCs w:val="20"/>
              </w:rPr>
              <w:t>Departamentos</w:t>
            </w:r>
          </w:p>
        </w:tc>
        <w:tc>
          <w:tcPr>
            <w:tcW w:w="2490" w:type="dxa"/>
            <w:tcBorders>
              <w:top w:val="nil"/>
              <w:left w:val="single" w:sz="8" w:space="0" w:color="00000A"/>
              <w:bottom w:val="single" w:sz="8" w:space="0" w:color="00000A"/>
              <w:right w:val="nil"/>
            </w:tcBorders>
            <w:tcMar>
              <w:top w:w="100" w:type="dxa"/>
              <w:left w:w="120" w:type="dxa"/>
              <w:bottom w:w="100" w:type="dxa"/>
              <w:right w:w="100" w:type="dxa"/>
            </w:tcMar>
          </w:tcPr>
          <w:p w14:paraId="10B3E8AE" w14:textId="77777777" w:rsidR="00646355" w:rsidRDefault="00D1210E">
            <w:pPr>
              <w:widowControl w:val="0"/>
              <w:pBdr>
                <w:top w:val="none" w:sz="0" w:space="0" w:color="000000"/>
                <w:left w:val="none" w:sz="0" w:space="0" w:color="000000"/>
                <w:bottom w:val="none" w:sz="0" w:space="0" w:color="000000"/>
                <w:right w:val="none" w:sz="0" w:space="0" w:color="000000"/>
                <w:between w:val="nil"/>
              </w:pBdr>
              <w:tabs>
                <w:tab w:val="left" w:pos="0"/>
              </w:tabs>
              <w:spacing w:before="40" w:after="40" w:line="240" w:lineRule="auto"/>
              <w:ind w:left="0" w:hanging="2"/>
              <w:jc w:val="both"/>
              <w:rPr>
                <w:rFonts w:ascii="Arial" w:eastAsia="Arial" w:hAnsi="Arial" w:cs="Arial"/>
                <w:color w:val="000000"/>
                <w:sz w:val="20"/>
                <w:szCs w:val="20"/>
              </w:rPr>
            </w:pPr>
            <w:bookmarkStart w:id="10" w:name="_heading=h.k8c577jo5kt9" w:colFirst="0" w:colLast="0"/>
            <w:bookmarkEnd w:id="10"/>
            <w:r>
              <w:rPr>
                <w:rFonts w:ascii="Arial" w:eastAsia="Arial" w:hAnsi="Arial" w:cs="Arial"/>
                <w:color w:val="000000"/>
                <w:sz w:val="20"/>
                <w:szCs w:val="20"/>
              </w:rPr>
              <w:t>Administração setorial da universidade: a gestão de pessoal docente</w:t>
            </w:r>
            <w:r w:rsidR="00713E1B">
              <w:rPr>
                <w:rFonts w:ascii="Arial" w:eastAsia="Arial" w:hAnsi="Arial" w:cs="Arial"/>
                <w:color w:val="000000"/>
                <w:sz w:val="20"/>
                <w:szCs w:val="20"/>
              </w:rPr>
              <w:t>.</w:t>
            </w:r>
          </w:p>
        </w:tc>
        <w:tc>
          <w:tcPr>
            <w:tcW w:w="4425" w:type="dxa"/>
            <w:tcBorders>
              <w:top w:val="nil"/>
              <w:left w:val="single" w:sz="8" w:space="0" w:color="00000A"/>
              <w:bottom w:val="single" w:sz="8" w:space="0" w:color="00000A"/>
              <w:right w:val="single" w:sz="8" w:space="0" w:color="00000A"/>
            </w:tcBorders>
            <w:tcMar>
              <w:top w:w="100" w:type="dxa"/>
              <w:left w:w="120" w:type="dxa"/>
              <w:bottom w:w="100" w:type="dxa"/>
              <w:right w:w="100" w:type="dxa"/>
            </w:tcMar>
          </w:tcPr>
          <w:p w14:paraId="60F20EE9" w14:textId="77777777" w:rsidR="00646355" w:rsidRDefault="00D1210E">
            <w:pPr>
              <w:widowControl w:val="0"/>
              <w:pBdr>
                <w:top w:val="none" w:sz="0" w:space="0" w:color="000000"/>
                <w:left w:val="none" w:sz="0" w:space="0" w:color="000000"/>
                <w:bottom w:val="none" w:sz="0" w:space="0" w:color="000000"/>
                <w:right w:val="none" w:sz="0" w:space="0" w:color="000000"/>
                <w:between w:val="nil"/>
              </w:pBdr>
              <w:tabs>
                <w:tab w:val="left" w:pos="426"/>
              </w:tabs>
              <w:spacing w:before="40" w:after="4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Distribuição de carga horária e atribuição de encargos docentes, envolvendo a apuração de pontualidade e frequência, proposta de realização de concurso público, afastamento de pessoal docente e solução de questões envolvendo pessoal docente.</w:t>
            </w:r>
          </w:p>
        </w:tc>
      </w:tr>
      <w:tr w:rsidR="00646355" w14:paraId="650F96A9" w14:textId="77777777">
        <w:trPr>
          <w:trHeight w:val="725"/>
        </w:trPr>
        <w:tc>
          <w:tcPr>
            <w:tcW w:w="1830" w:type="dxa"/>
            <w:tcBorders>
              <w:top w:val="nil"/>
              <w:left w:val="single" w:sz="8" w:space="0" w:color="00000A"/>
              <w:bottom w:val="single" w:sz="8" w:space="0" w:color="00000A"/>
              <w:right w:val="nil"/>
            </w:tcBorders>
            <w:tcMar>
              <w:top w:w="100" w:type="dxa"/>
              <w:left w:w="120" w:type="dxa"/>
              <w:bottom w:w="100" w:type="dxa"/>
              <w:right w:w="100" w:type="dxa"/>
            </w:tcMar>
          </w:tcPr>
          <w:p w14:paraId="58DD42BB" w14:textId="77777777" w:rsidR="00646355" w:rsidRDefault="00D1210E">
            <w:pPr>
              <w:widowControl w:val="0"/>
              <w:pBdr>
                <w:top w:val="none" w:sz="0" w:space="0" w:color="000000"/>
                <w:left w:val="none" w:sz="0" w:space="0" w:color="000000"/>
                <w:bottom w:val="none" w:sz="0" w:space="0" w:color="000000"/>
                <w:right w:val="none" w:sz="0" w:space="0" w:color="000000"/>
                <w:between w:val="nil"/>
              </w:pBdr>
              <w:tabs>
                <w:tab w:val="left" w:pos="426"/>
              </w:tabs>
              <w:spacing w:before="40" w:after="40" w:line="240" w:lineRule="auto"/>
              <w:ind w:left="0" w:hanging="2"/>
              <w:jc w:val="both"/>
              <w:rPr>
                <w:rFonts w:ascii="Arial" w:eastAsia="Arial" w:hAnsi="Arial" w:cs="Arial"/>
                <w:b/>
                <w:color w:val="000000"/>
                <w:sz w:val="20"/>
                <w:szCs w:val="20"/>
              </w:rPr>
            </w:pPr>
            <w:bookmarkStart w:id="11" w:name="_heading=h.v7vezwrmhz53" w:colFirst="0" w:colLast="0"/>
            <w:bookmarkEnd w:id="11"/>
            <w:r>
              <w:rPr>
                <w:rFonts w:ascii="Arial" w:eastAsia="Arial" w:hAnsi="Arial" w:cs="Arial"/>
                <w:b/>
                <w:color w:val="000000"/>
                <w:sz w:val="20"/>
                <w:szCs w:val="20"/>
              </w:rPr>
              <w:t>Colegiados de Curso</w:t>
            </w:r>
            <w:r w:rsidR="00713E1B">
              <w:rPr>
                <w:rFonts w:ascii="Arial" w:eastAsia="Arial" w:hAnsi="Arial" w:cs="Arial"/>
                <w:b/>
                <w:color w:val="000000"/>
                <w:sz w:val="20"/>
                <w:szCs w:val="20"/>
              </w:rPr>
              <w:t>s</w:t>
            </w:r>
          </w:p>
        </w:tc>
        <w:tc>
          <w:tcPr>
            <w:tcW w:w="2490" w:type="dxa"/>
            <w:tcBorders>
              <w:top w:val="nil"/>
              <w:left w:val="single" w:sz="8" w:space="0" w:color="00000A"/>
              <w:bottom w:val="single" w:sz="8" w:space="0" w:color="00000A"/>
              <w:right w:val="nil"/>
            </w:tcBorders>
            <w:tcMar>
              <w:top w:w="100" w:type="dxa"/>
              <w:left w:w="120" w:type="dxa"/>
              <w:bottom w:w="100" w:type="dxa"/>
              <w:right w:w="100" w:type="dxa"/>
            </w:tcMar>
          </w:tcPr>
          <w:p w14:paraId="3B55F5A6" w14:textId="77777777" w:rsidR="00646355" w:rsidRDefault="00D1210E">
            <w:pPr>
              <w:widowControl w:val="0"/>
              <w:pBdr>
                <w:top w:val="none" w:sz="0" w:space="0" w:color="000000"/>
                <w:left w:val="none" w:sz="0" w:space="0" w:color="000000"/>
                <w:bottom w:val="none" w:sz="0" w:space="0" w:color="000000"/>
                <w:right w:val="none" w:sz="0" w:space="0" w:color="000000"/>
                <w:between w:val="nil"/>
              </w:pBdr>
              <w:spacing w:before="40" w:after="40" w:line="240" w:lineRule="auto"/>
              <w:ind w:left="0" w:hanging="2"/>
              <w:jc w:val="both"/>
              <w:rPr>
                <w:rFonts w:ascii="Arial" w:eastAsia="Arial" w:hAnsi="Arial" w:cs="Arial"/>
                <w:color w:val="000000"/>
                <w:sz w:val="20"/>
                <w:szCs w:val="20"/>
              </w:rPr>
            </w:pPr>
            <w:bookmarkStart w:id="12" w:name="_heading=h.72fk2pah4dt" w:colFirst="0" w:colLast="0"/>
            <w:bookmarkEnd w:id="12"/>
            <w:r>
              <w:rPr>
                <w:rFonts w:ascii="Arial" w:eastAsia="Arial" w:hAnsi="Arial" w:cs="Arial"/>
                <w:color w:val="000000"/>
                <w:sz w:val="20"/>
                <w:szCs w:val="20"/>
              </w:rPr>
              <w:t>Administração setorial da universidade</w:t>
            </w:r>
            <w:r w:rsidR="00713E1B">
              <w:rPr>
                <w:rFonts w:ascii="Arial" w:eastAsia="Arial" w:hAnsi="Arial" w:cs="Arial"/>
                <w:color w:val="000000"/>
                <w:sz w:val="20"/>
                <w:szCs w:val="20"/>
              </w:rPr>
              <w:t>.</w:t>
            </w:r>
          </w:p>
        </w:tc>
        <w:tc>
          <w:tcPr>
            <w:tcW w:w="4425" w:type="dxa"/>
            <w:tcBorders>
              <w:top w:val="nil"/>
              <w:left w:val="single" w:sz="8" w:space="0" w:color="00000A"/>
              <w:bottom w:val="single" w:sz="8" w:space="0" w:color="00000A"/>
              <w:right w:val="single" w:sz="8" w:space="0" w:color="00000A"/>
            </w:tcBorders>
            <w:tcMar>
              <w:top w:w="100" w:type="dxa"/>
              <w:left w:w="120" w:type="dxa"/>
              <w:bottom w:w="100" w:type="dxa"/>
              <w:right w:w="100" w:type="dxa"/>
            </w:tcMar>
          </w:tcPr>
          <w:p w14:paraId="6BBDA27D" w14:textId="3D05805E" w:rsidR="00646355" w:rsidRDefault="00D1210E">
            <w:pPr>
              <w:widowControl w:val="0"/>
              <w:pBdr>
                <w:top w:val="none" w:sz="0" w:space="0" w:color="000000"/>
                <w:left w:val="none" w:sz="0" w:space="0" w:color="000000"/>
                <w:bottom w:val="none" w:sz="0" w:space="0" w:color="000000"/>
                <w:right w:val="none" w:sz="0" w:space="0" w:color="000000"/>
                <w:between w:val="nil"/>
              </w:pBdr>
              <w:tabs>
                <w:tab w:val="left" w:pos="426"/>
              </w:tabs>
              <w:spacing w:before="40" w:after="4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Administração didático-pedagógica d</w:t>
            </w:r>
            <w:r w:rsidR="00713E1B">
              <w:rPr>
                <w:rFonts w:ascii="Arial" w:eastAsia="Arial" w:hAnsi="Arial" w:cs="Arial"/>
                <w:color w:val="000000"/>
                <w:sz w:val="20"/>
                <w:szCs w:val="20"/>
              </w:rPr>
              <w:t>os</w:t>
            </w:r>
            <w:r>
              <w:rPr>
                <w:rFonts w:ascii="Arial" w:eastAsia="Arial" w:hAnsi="Arial" w:cs="Arial"/>
                <w:color w:val="000000"/>
                <w:sz w:val="20"/>
                <w:szCs w:val="20"/>
              </w:rPr>
              <w:t xml:space="preserve"> curso</w:t>
            </w:r>
            <w:r w:rsidR="00713E1B">
              <w:rPr>
                <w:rFonts w:ascii="Arial" w:eastAsia="Arial" w:hAnsi="Arial" w:cs="Arial"/>
                <w:color w:val="000000"/>
                <w:sz w:val="20"/>
                <w:szCs w:val="20"/>
              </w:rPr>
              <w:t>s</w:t>
            </w:r>
            <w:r>
              <w:rPr>
                <w:rFonts w:ascii="Arial" w:eastAsia="Arial" w:hAnsi="Arial" w:cs="Arial"/>
                <w:color w:val="000000"/>
                <w:sz w:val="20"/>
                <w:szCs w:val="20"/>
              </w:rPr>
              <w:t xml:space="preserve"> de graduação ou programa</w:t>
            </w:r>
            <w:r w:rsidR="00713E1B">
              <w:rPr>
                <w:rFonts w:ascii="Arial" w:eastAsia="Arial" w:hAnsi="Arial" w:cs="Arial"/>
                <w:color w:val="000000"/>
                <w:sz w:val="20"/>
                <w:szCs w:val="20"/>
              </w:rPr>
              <w:t>s</w:t>
            </w:r>
            <w:r>
              <w:rPr>
                <w:rFonts w:ascii="Arial" w:eastAsia="Arial" w:hAnsi="Arial" w:cs="Arial"/>
                <w:color w:val="000000"/>
                <w:sz w:val="20"/>
                <w:szCs w:val="20"/>
              </w:rPr>
              <w:t xml:space="preserve"> de pós-graduação.</w:t>
            </w:r>
          </w:p>
        </w:tc>
      </w:tr>
    </w:tbl>
    <w:p w14:paraId="6985987B" w14:textId="77777777" w:rsidR="00646355" w:rsidRDefault="00D1210E" w:rsidP="009E7230">
      <w:pPr>
        <w:ind w:leftChars="0" w:left="0" w:firstLineChars="0" w:firstLine="0"/>
      </w:pPr>
      <w:r>
        <w:rPr>
          <w:rFonts w:ascii="Arial" w:eastAsia="Arial" w:hAnsi="Arial" w:cs="Arial"/>
          <w:sz w:val="16"/>
          <w:szCs w:val="16"/>
        </w:rPr>
        <w:t>Fonte:</w:t>
      </w:r>
      <w:r>
        <w:rPr>
          <w:rFonts w:ascii="Arial" w:eastAsia="Arial" w:hAnsi="Arial" w:cs="Arial"/>
          <w:color w:val="000000"/>
          <w:sz w:val="16"/>
          <w:szCs w:val="16"/>
        </w:rPr>
        <w:t xml:space="preserve"> PROJUR.</w:t>
      </w:r>
    </w:p>
    <w:p w14:paraId="45379C65" w14:textId="77777777" w:rsidR="00646355" w:rsidRDefault="00D1210E">
      <w:pPr>
        <w:spacing w:before="60" w:after="120"/>
        <w:ind w:left="0" w:hanging="2"/>
        <w:rPr>
          <w:rFonts w:ascii="Arial" w:eastAsia="Arial" w:hAnsi="Arial" w:cs="Arial"/>
          <w:sz w:val="16"/>
          <w:szCs w:val="16"/>
        </w:rPr>
      </w:pPr>
      <w:r>
        <w:rPr>
          <w:rFonts w:ascii="Arial" w:eastAsia="Arial" w:hAnsi="Arial" w:cs="Arial"/>
          <w:sz w:val="16"/>
          <w:szCs w:val="16"/>
        </w:rPr>
        <w:t>Nota: áreas estratégicas são as unidades mais importantes, dentre aquelas do organograma.</w:t>
      </w:r>
    </w:p>
    <w:p w14:paraId="0177B63F" w14:textId="77777777" w:rsidR="00C0030E" w:rsidRDefault="00C0030E">
      <w:pPr>
        <w:spacing w:before="60" w:after="120"/>
        <w:ind w:left="0" w:hanging="2"/>
      </w:pPr>
    </w:p>
    <w:p w14:paraId="68974369" w14:textId="77777777" w:rsidR="00646355" w:rsidRDefault="00D1210E">
      <w:pPr>
        <w:ind w:left="0" w:hanging="2"/>
        <w:jc w:val="both"/>
      </w:pPr>
      <w:r>
        <w:rPr>
          <w:rFonts w:ascii="Arial" w:eastAsia="Arial" w:hAnsi="Arial" w:cs="Arial"/>
          <w:b/>
          <w:color w:val="000000"/>
        </w:rPr>
        <w:t>2 ÁREA ORÇAMENTÁRIA E FINANCEIRA</w:t>
      </w:r>
    </w:p>
    <w:p w14:paraId="0E01F9A7" w14:textId="77777777" w:rsidR="00646355" w:rsidRDefault="00646355">
      <w:pPr>
        <w:ind w:left="0" w:hanging="2"/>
        <w:jc w:val="both"/>
        <w:rPr>
          <w:rFonts w:ascii="Arial" w:eastAsia="Arial" w:hAnsi="Arial" w:cs="Arial"/>
          <w:color w:val="000000"/>
        </w:rPr>
      </w:pPr>
    </w:p>
    <w:p w14:paraId="7CD326D3" w14:textId="77777777" w:rsidR="00646355" w:rsidRDefault="00D1210E">
      <w:pPr>
        <w:widowControl w:val="0"/>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b/>
          <w:color w:val="000000"/>
          <w:highlight w:val="white"/>
        </w:rPr>
        <w:t>2.1 Análise da execução orçamentária e financeira</w:t>
      </w:r>
    </w:p>
    <w:p w14:paraId="4B855E78" w14:textId="77777777" w:rsidR="00646355" w:rsidRDefault="00646355">
      <w:pPr>
        <w:widowControl w:val="0"/>
        <w:pBdr>
          <w:top w:val="nil"/>
          <w:left w:val="nil"/>
          <w:bottom w:val="nil"/>
          <w:right w:val="nil"/>
          <w:between w:val="nil"/>
        </w:pBdr>
        <w:spacing w:line="240" w:lineRule="auto"/>
        <w:ind w:left="0" w:hanging="2"/>
        <w:jc w:val="both"/>
        <w:rPr>
          <w:color w:val="000000"/>
        </w:rPr>
      </w:pPr>
    </w:p>
    <w:p w14:paraId="5685F823"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FF3333"/>
          <w:sz w:val="16"/>
          <w:szCs w:val="16"/>
        </w:rPr>
      </w:pPr>
    </w:p>
    <w:p w14:paraId="6C8D28AF" w14:textId="76047AE2" w:rsidR="00646355" w:rsidRDefault="00D1210E" w:rsidP="00C0030E">
      <w:pPr>
        <w:ind w:leftChars="0" w:left="0" w:firstLineChars="0" w:firstLine="720"/>
        <w:jc w:val="both"/>
        <w:rPr>
          <w:rFonts w:ascii="Arial" w:eastAsia="Arial" w:hAnsi="Arial" w:cs="Arial"/>
        </w:rPr>
      </w:pPr>
      <w:r>
        <w:rPr>
          <w:rFonts w:ascii="Arial" w:eastAsia="Arial" w:hAnsi="Arial" w:cs="Arial"/>
        </w:rPr>
        <w:t xml:space="preserve">Após </w:t>
      </w:r>
      <w:r w:rsidR="00713E1B">
        <w:rPr>
          <w:rFonts w:ascii="Arial" w:eastAsia="Arial" w:hAnsi="Arial" w:cs="Arial"/>
        </w:rPr>
        <w:t xml:space="preserve">2020, </w:t>
      </w:r>
      <w:r>
        <w:rPr>
          <w:rFonts w:ascii="Arial" w:eastAsia="Arial" w:hAnsi="Arial" w:cs="Arial"/>
        </w:rPr>
        <w:t xml:space="preserve">ano atípico em virtude da pandemia da COVID-19, esperava-se que 2021 fosse um ano de retomada da normalidade, contudo, no Brasil, os registros </w:t>
      </w:r>
      <w:r w:rsidR="00713E1B">
        <w:rPr>
          <w:rFonts w:ascii="Arial" w:eastAsia="Arial" w:hAnsi="Arial" w:cs="Arial"/>
        </w:rPr>
        <w:t>de 2021</w:t>
      </w:r>
      <w:r>
        <w:rPr>
          <w:rFonts w:ascii="Arial" w:eastAsia="Arial" w:hAnsi="Arial" w:cs="Arial"/>
        </w:rPr>
        <w:t xml:space="preserve"> supera</w:t>
      </w:r>
      <w:r w:rsidR="00713E1B">
        <w:rPr>
          <w:rFonts w:ascii="Arial" w:eastAsia="Arial" w:hAnsi="Arial" w:cs="Arial"/>
        </w:rPr>
        <w:t>ra</w:t>
      </w:r>
      <w:r>
        <w:rPr>
          <w:rFonts w:ascii="Arial" w:eastAsia="Arial" w:hAnsi="Arial" w:cs="Arial"/>
        </w:rPr>
        <w:t>m os de 2020</w:t>
      </w:r>
      <w:r w:rsidR="00713E1B">
        <w:rPr>
          <w:rFonts w:ascii="Arial" w:eastAsia="Arial" w:hAnsi="Arial" w:cs="Arial"/>
        </w:rPr>
        <w:t xml:space="preserve"> no que concerne não apenas às contaminações virais como também do número de mortes</w:t>
      </w:r>
      <w:r>
        <w:rPr>
          <w:rFonts w:ascii="Arial" w:eastAsia="Arial" w:hAnsi="Arial" w:cs="Arial"/>
        </w:rPr>
        <w:t xml:space="preserve">, dando continuidade ao </w:t>
      </w:r>
      <w:r w:rsidR="00713E1B">
        <w:rPr>
          <w:rFonts w:ascii="Arial" w:eastAsia="Arial" w:hAnsi="Arial" w:cs="Arial"/>
        </w:rPr>
        <w:t xml:space="preserve">distanciamento </w:t>
      </w:r>
      <w:r>
        <w:rPr>
          <w:rFonts w:ascii="Arial" w:eastAsia="Arial" w:hAnsi="Arial" w:cs="Arial"/>
        </w:rPr>
        <w:t xml:space="preserve">social e ao trabalho remoto na Instituição. </w:t>
      </w:r>
    </w:p>
    <w:p w14:paraId="7E5EB6D5" w14:textId="4132EB7D" w:rsidR="00646355" w:rsidRDefault="00D1210E" w:rsidP="00C0030E">
      <w:pPr>
        <w:ind w:leftChars="0" w:left="0" w:firstLineChars="0" w:firstLine="720"/>
        <w:jc w:val="both"/>
        <w:rPr>
          <w:rFonts w:ascii="Arial" w:eastAsia="Arial" w:hAnsi="Arial" w:cs="Arial"/>
        </w:rPr>
      </w:pPr>
      <w:r>
        <w:rPr>
          <w:rFonts w:ascii="Arial" w:eastAsia="Arial" w:hAnsi="Arial" w:cs="Arial"/>
        </w:rPr>
        <w:t>Mesmo com este cenário de pandemia</w:t>
      </w:r>
      <w:r w:rsidR="00713E1B">
        <w:rPr>
          <w:rFonts w:ascii="Arial" w:eastAsia="Arial" w:hAnsi="Arial" w:cs="Arial"/>
        </w:rPr>
        <w:t>,</w:t>
      </w:r>
      <w:r>
        <w:rPr>
          <w:rFonts w:ascii="Arial" w:eastAsia="Arial" w:hAnsi="Arial" w:cs="Arial"/>
        </w:rPr>
        <w:t xml:space="preserve"> a previsão orçamentária da UESC no exercício 2021 fixou receitas na ordem de R$276.056.000,00 um aumento 5,8% em relação ao previsto em 2020. Mas, com a manutenção do cenário econômico ruim, por conseguinte a baixa arrecadação e a necessidade de adequações no orçamento da Secretaria d</w:t>
      </w:r>
      <w:r w:rsidR="00713E1B">
        <w:rPr>
          <w:rFonts w:ascii="Arial" w:eastAsia="Arial" w:hAnsi="Arial" w:cs="Arial"/>
        </w:rPr>
        <w:t>a</w:t>
      </w:r>
      <w:r>
        <w:rPr>
          <w:rFonts w:ascii="Arial" w:eastAsia="Arial" w:hAnsi="Arial" w:cs="Arial"/>
        </w:rPr>
        <w:t xml:space="preserve"> Educação, as cotas do tesouro estadual sofreram reduções de 22,6%, passando para R$263.761.924,00, e sendo executados R$213.760.846,02.  </w:t>
      </w:r>
    </w:p>
    <w:p w14:paraId="129913ED" w14:textId="414FA222" w:rsidR="00646355" w:rsidRDefault="00D1210E" w:rsidP="00C0030E">
      <w:pPr>
        <w:ind w:leftChars="0" w:left="0" w:firstLineChars="0" w:firstLine="720"/>
        <w:jc w:val="both"/>
        <w:rPr>
          <w:rFonts w:ascii="Arial" w:eastAsia="Arial" w:hAnsi="Arial" w:cs="Arial"/>
        </w:rPr>
      </w:pPr>
      <w:r>
        <w:rPr>
          <w:rFonts w:ascii="Arial" w:eastAsia="Arial" w:hAnsi="Arial" w:cs="Arial"/>
        </w:rPr>
        <w:t xml:space="preserve">Considerando apenas as transferências de cotas financeiras do Tesouro do Estado, que são destinadas a pagamentos de despesas orçamentárias e de compromissos independentes da execução orçamentária, a redução foi de </w:t>
      </w:r>
      <w:sdt>
        <w:sdtPr>
          <w:tag w:val="goog_rdk_2"/>
          <w:id w:val="898642102"/>
        </w:sdtPr>
        <w:sdtEndPr/>
        <w:sdtContent/>
      </w:sdt>
      <w:r>
        <w:rPr>
          <w:rFonts w:ascii="Arial" w:eastAsia="Arial" w:hAnsi="Arial" w:cs="Arial"/>
        </w:rPr>
        <w:t xml:space="preserve">23,3% com previsão inicial em R$273.556.000,00 o valor de concessão final ficou em R$209.907.861,41. </w:t>
      </w:r>
    </w:p>
    <w:p w14:paraId="159E1908" w14:textId="55D2D9EA" w:rsidR="00646355" w:rsidRDefault="00D1210E" w:rsidP="00C0030E">
      <w:pPr>
        <w:ind w:leftChars="0" w:left="0" w:firstLineChars="0" w:firstLine="720"/>
        <w:jc w:val="both"/>
        <w:rPr>
          <w:rFonts w:ascii="Arial" w:eastAsia="Arial" w:hAnsi="Arial" w:cs="Arial"/>
        </w:rPr>
      </w:pPr>
      <w:r>
        <w:rPr>
          <w:rFonts w:ascii="Arial" w:eastAsia="Arial" w:hAnsi="Arial" w:cs="Arial"/>
        </w:rPr>
        <w:t xml:space="preserve">A queda de receita também ocorreu nas outras fontes de recursos da Instituição, com receitas próprias foram arrecadados R$1.604.314,85, queda de 35,8% da previsão inicial. Destaque negativo para a arrecadação advinda do programa </w:t>
      </w:r>
      <w:r>
        <w:rPr>
          <w:rFonts w:ascii="Arial" w:eastAsia="Arial" w:hAnsi="Arial" w:cs="Arial"/>
        </w:rPr>
        <w:lastRenderedPageBreak/>
        <w:t>Universidade Para Todos (UPT), com apenas R$</w:t>
      </w:r>
      <w:sdt>
        <w:sdtPr>
          <w:tag w:val="goog_rdk_6"/>
          <w:id w:val="-1872291658"/>
          <w:showingPlcHdr/>
        </w:sdtPr>
        <w:sdtEndPr/>
        <w:sdtContent>
          <w:r w:rsidR="00520AC3">
            <w:t xml:space="preserve">     </w:t>
          </w:r>
        </w:sdtContent>
      </w:sdt>
      <w:r>
        <w:rPr>
          <w:rFonts w:ascii="Arial" w:eastAsia="Arial" w:hAnsi="Arial" w:cs="Arial"/>
        </w:rPr>
        <w:t xml:space="preserve">139.020,00 no ano, uma redução de 66,1% em comparação com o valor inicialmente previsto. </w:t>
      </w:r>
    </w:p>
    <w:p w14:paraId="6D3308A4" w14:textId="3F5C6A4B" w:rsidR="00646355" w:rsidRDefault="00D1210E" w:rsidP="00C0030E">
      <w:pPr>
        <w:ind w:leftChars="0" w:left="0" w:firstLineChars="0" w:firstLine="720"/>
        <w:jc w:val="both"/>
        <w:rPr>
          <w:rFonts w:ascii="Arial" w:eastAsia="Arial" w:hAnsi="Arial" w:cs="Arial"/>
        </w:rPr>
      </w:pPr>
      <w:r>
        <w:rPr>
          <w:rFonts w:ascii="Arial" w:eastAsia="Arial" w:hAnsi="Arial" w:cs="Arial"/>
        </w:rPr>
        <w:t>As receitas provenientes de recursos externos ficaram com previsão orçamentária de R$12.456.722,00</w:t>
      </w:r>
      <w:r w:rsidR="00713E1B">
        <w:rPr>
          <w:rFonts w:ascii="Arial" w:eastAsia="Arial" w:hAnsi="Arial" w:cs="Arial"/>
        </w:rPr>
        <w:t>;</w:t>
      </w:r>
      <w:r>
        <w:rPr>
          <w:rFonts w:ascii="Arial" w:eastAsia="Arial" w:hAnsi="Arial" w:cs="Arial"/>
        </w:rPr>
        <w:t xml:space="preserve"> desde valor</w:t>
      </w:r>
      <w:r w:rsidR="009E7230">
        <w:rPr>
          <w:rFonts w:ascii="Arial" w:eastAsia="Arial" w:hAnsi="Arial" w:cs="Arial"/>
        </w:rPr>
        <w:t>,</w:t>
      </w:r>
      <w:r>
        <w:rPr>
          <w:rFonts w:ascii="Arial" w:eastAsia="Arial" w:hAnsi="Arial" w:cs="Arial"/>
        </w:rPr>
        <w:t xml:space="preserve"> R$9.866.896,00 referente </w:t>
      </w:r>
      <w:r w:rsidR="00713E1B">
        <w:rPr>
          <w:rFonts w:ascii="Arial" w:eastAsia="Arial" w:hAnsi="Arial" w:cs="Arial"/>
        </w:rPr>
        <w:t>à</w:t>
      </w:r>
      <w:r>
        <w:rPr>
          <w:rFonts w:ascii="Arial" w:eastAsia="Arial" w:hAnsi="Arial" w:cs="Arial"/>
        </w:rPr>
        <w:t xml:space="preserve"> realização do </w:t>
      </w:r>
      <w:r w:rsidR="00DD6884">
        <w:rPr>
          <w:rFonts w:ascii="Arial" w:eastAsia="Arial" w:hAnsi="Arial" w:cs="Arial"/>
        </w:rPr>
        <w:t>Superávit</w:t>
      </w:r>
      <w:r>
        <w:rPr>
          <w:rFonts w:ascii="Arial" w:eastAsia="Arial" w:hAnsi="Arial" w:cs="Arial"/>
        </w:rPr>
        <w:t xml:space="preserve"> financeiro de exercícios anteriores de transferência de recursos de convênios Federal e Internacional, não foram efetivados</w:t>
      </w:r>
      <w:r w:rsidR="00A310F1">
        <w:rPr>
          <w:rFonts w:ascii="Arial" w:eastAsia="Arial" w:hAnsi="Arial" w:cs="Arial"/>
        </w:rPr>
        <w:t>. Ao final</w:t>
      </w:r>
      <w:r>
        <w:rPr>
          <w:rFonts w:ascii="Arial" w:eastAsia="Arial" w:hAnsi="Arial" w:cs="Arial"/>
        </w:rPr>
        <w:t xml:space="preserve">, </w:t>
      </w:r>
      <w:r w:rsidR="00A310F1">
        <w:rPr>
          <w:rFonts w:ascii="Arial" w:eastAsia="Arial" w:hAnsi="Arial" w:cs="Arial"/>
        </w:rPr>
        <w:t>realizou-</w:t>
      </w:r>
      <w:r w:rsidR="00997CF3">
        <w:rPr>
          <w:rFonts w:ascii="Arial" w:eastAsia="Arial" w:hAnsi="Arial" w:cs="Arial"/>
        </w:rPr>
        <w:t>se apenas</w:t>
      </w:r>
      <w:r>
        <w:rPr>
          <w:rFonts w:ascii="Arial" w:eastAsia="Arial" w:hAnsi="Arial" w:cs="Arial"/>
        </w:rPr>
        <w:t xml:space="preserve"> R$2.248.669,76.</w:t>
      </w:r>
    </w:p>
    <w:p w14:paraId="59DF7962" w14:textId="77777777" w:rsidR="00646355" w:rsidRDefault="00D1210E" w:rsidP="00C0030E">
      <w:pPr>
        <w:ind w:leftChars="0" w:left="0" w:firstLineChars="0" w:firstLine="720"/>
        <w:jc w:val="both"/>
        <w:rPr>
          <w:rFonts w:ascii="Arial" w:eastAsia="Arial" w:hAnsi="Arial" w:cs="Arial"/>
        </w:rPr>
      </w:pPr>
      <w:r>
        <w:rPr>
          <w:rFonts w:ascii="Arial" w:eastAsia="Arial" w:hAnsi="Arial" w:cs="Arial"/>
        </w:rPr>
        <w:t>A execução da receita financeira da UESC em 2021 é detalhada abaixo na TABELA 1.</w:t>
      </w:r>
    </w:p>
    <w:p w14:paraId="6D407D8A" w14:textId="77777777" w:rsidR="00646355" w:rsidRDefault="00646355">
      <w:pPr>
        <w:spacing w:line="360" w:lineRule="auto"/>
        <w:ind w:left="0" w:hanging="2"/>
        <w:jc w:val="both"/>
        <w:rPr>
          <w:rFonts w:ascii="Arial" w:eastAsia="Arial" w:hAnsi="Arial" w:cs="Arial"/>
        </w:rPr>
      </w:pPr>
    </w:p>
    <w:p w14:paraId="5E1D0846" w14:textId="77777777" w:rsidR="009B0E4B" w:rsidRDefault="009B0E4B">
      <w:pPr>
        <w:spacing w:line="360" w:lineRule="auto"/>
        <w:ind w:left="0" w:hanging="2"/>
        <w:jc w:val="both"/>
        <w:rPr>
          <w:rFonts w:ascii="Arial" w:eastAsia="Arial" w:hAnsi="Arial" w:cs="Arial"/>
        </w:rPr>
        <w:sectPr w:rsidR="009B0E4B">
          <w:pgSz w:w="11906" w:h="16838"/>
          <w:pgMar w:top="1134" w:right="1134" w:bottom="1506" w:left="1701" w:header="720" w:footer="1016" w:gutter="0"/>
          <w:cols w:space="720"/>
        </w:sectPr>
      </w:pPr>
      <w:r>
        <w:rPr>
          <w:rFonts w:ascii="Arial" w:eastAsia="Arial" w:hAnsi="Arial" w:cs="Arial"/>
        </w:rPr>
        <w:tab/>
      </w:r>
      <w:r w:rsidR="00FC1CAA">
        <w:rPr>
          <w:rFonts w:ascii="Arial" w:eastAsia="Arial" w:hAnsi="Arial" w:cs="Arial"/>
        </w:rPr>
        <w:t xml:space="preserve"> </w:t>
      </w:r>
    </w:p>
    <w:p w14:paraId="1AD34A10" w14:textId="77777777" w:rsidR="00646355" w:rsidRDefault="00D1210E">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r>
        <w:rPr>
          <w:rFonts w:ascii="Arial" w:eastAsia="Arial" w:hAnsi="Arial" w:cs="Arial"/>
          <w:b/>
          <w:color w:val="000000"/>
          <w:highlight w:val="white"/>
        </w:rPr>
        <w:lastRenderedPageBreak/>
        <w:t xml:space="preserve">TABELA 1 – </w:t>
      </w:r>
      <w:r>
        <w:rPr>
          <w:rFonts w:ascii="Arial" w:eastAsia="Arial" w:hAnsi="Arial" w:cs="Arial"/>
          <w:color w:val="000000"/>
          <w:highlight w:val="white"/>
        </w:rPr>
        <w:t>Execução da receita</w:t>
      </w:r>
      <w:r w:rsidR="00A310F1">
        <w:rPr>
          <w:rFonts w:ascii="Arial" w:eastAsia="Arial" w:hAnsi="Arial" w:cs="Arial"/>
          <w:color w:val="000000"/>
          <w:highlight w:val="white"/>
        </w:rPr>
        <w:t xml:space="preserve"> da Universidade Estadual de Santa Cruz – UESC, 2021</w:t>
      </w:r>
    </w:p>
    <w:tbl>
      <w:tblPr>
        <w:tblStyle w:val="a8"/>
        <w:tblW w:w="14336" w:type="dxa"/>
        <w:tblInd w:w="0" w:type="dxa"/>
        <w:tblLayout w:type="fixed"/>
        <w:tblLook w:val="0000" w:firstRow="0" w:lastRow="0" w:firstColumn="0" w:lastColumn="0" w:noHBand="0" w:noVBand="0"/>
      </w:tblPr>
      <w:tblGrid>
        <w:gridCol w:w="752"/>
        <w:gridCol w:w="1958"/>
        <w:gridCol w:w="5961"/>
        <w:gridCol w:w="1872"/>
        <w:gridCol w:w="1872"/>
        <w:gridCol w:w="1921"/>
      </w:tblGrid>
      <w:tr w:rsidR="00646355" w:rsidRPr="009E7230" w14:paraId="14CFD66A" w14:textId="77777777">
        <w:trPr>
          <w:cantSplit/>
          <w:trHeight w:val="283"/>
        </w:trPr>
        <w:tc>
          <w:tcPr>
            <w:tcW w:w="8671" w:type="dxa"/>
            <w:gridSpan w:val="3"/>
            <w:tcBorders>
              <w:top w:val="single" w:sz="4" w:space="0" w:color="000000"/>
              <w:left w:val="single" w:sz="4" w:space="0" w:color="000000"/>
              <w:bottom w:val="single" w:sz="4" w:space="0" w:color="000000"/>
              <w:right w:val="single" w:sz="4" w:space="0" w:color="000000"/>
            </w:tcBorders>
            <w:shd w:val="clear" w:color="auto" w:fill="D8D8D8"/>
            <w:vAlign w:val="center"/>
          </w:tcPr>
          <w:p w14:paraId="36CCF91E"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color w:val="000000"/>
                <w:sz w:val="20"/>
                <w:szCs w:val="20"/>
              </w:rPr>
              <w:t>11304 - Universidade Estadual de Santa Cruz</w:t>
            </w:r>
          </w:p>
        </w:tc>
        <w:tc>
          <w:tcPr>
            <w:tcW w:w="1872" w:type="dxa"/>
            <w:vMerge w:val="restart"/>
            <w:tcBorders>
              <w:top w:val="single" w:sz="4" w:space="0" w:color="000000"/>
              <w:left w:val="single" w:sz="4" w:space="0" w:color="000000"/>
              <w:bottom w:val="single" w:sz="4" w:space="0" w:color="000000"/>
              <w:right w:val="single" w:sz="4" w:space="0" w:color="000000"/>
            </w:tcBorders>
            <w:shd w:val="clear" w:color="auto" w:fill="D8D8D8"/>
            <w:vAlign w:val="center"/>
          </w:tcPr>
          <w:p w14:paraId="707DBB4D"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color w:val="000000"/>
                <w:sz w:val="20"/>
                <w:szCs w:val="20"/>
              </w:rPr>
              <w:t>Prevista</w:t>
            </w:r>
          </w:p>
        </w:tc>
        <w:tc>
          <w:tcPr>
            <w:tcW w:w="1872" w:type="dxa"/>
            <w:vMerge w:val="restart"/>
            <w:tcBorders>
              <w:top w:val="single" w:sz="4" w:space="0" w:color="000000"/>
              <w:left w:val="single" w:sz="4" w:space="0" w:color="000000"/>
              <w:bottom w:val="single" w:sz="4" w:space="0" w:color="000000"/>
              <w:right w:val="single" w:sz="4" w:space="0" w:color="000000"/>
            </w:tcBorders>
            <w:shd w:val="clear" w:color="auto" w:fill="D8D8D8"/>
            <w:vAlign w:val="center"/>
          </w:tcPr>
          <w:p w14:paraId="22877D26"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color w:val="000000"/>
                <w:sz w:val="20"/>
                <w:szCs w:val="20"/>
              </w:rPr>
              <w:t>Atual</w:t>
            </w:r>
          </w:p>
        </w:tc>
        <w:tc>
          <w:tcPr>
            <w:tcW w:w="1921" w:type="dxa"/>
            <w:vMerge w:val="restart"/>
            <w:tcBorders>
              <w:top w:val="single" w:sz="4" w:space="0" w:color="000000"/>
              <w:left w:val="single" w:sz="4" w:space="0" w:color="000000"/>
              <w:bottom w:val="single" w:sz="4" w:space="0" w:color="000000"/>
              <w:right w:val="single" w:sz="4" w:space="0" w:color="000000"/>
            </w:tcBorders>
            <w:shd w:val="clear" w:color="auto" w:fill="D8D8D8"/>
            <w:vAlign w:val="center"/>
          </w:tcPr>
          <w:p w14:paraId="42D8DE2A"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color w:val="000000"/>
                <w:sz w:val="20"/>
                <w:szCs w:val="20"/>
              </w:rPr>
              <w:t>Realizada</w:t>
            </w:r>
          </w:p>
        </w:tc>
      </w:tr>
      <w:tr w:rsidR="00646355" w:rsidRPr="009E7230" w14:paraId="02678CD9" w14:textId="77777777">
        <w:trPr>
          <w:cantSplit/>
          <w:trHeight w:val="117"/>
        </w:trPr>
        <w:tc>
          <w:tcPr>
            <w:tcW w:w="752" w:type="dxa"/>
            <w:tcBorders>
              <w:top w:val="nil"/>
              <w:left w:val="single" w:sz="4" w:space="0" w:color="000000"/>
              <w:bottom w:val="single" w:sz="4" w:space="0" w:color="000000"/>
              <w:right w:val="single" w:sz="4" w:space="0" w:color="000000"/>
            </w:tcBorders>
            <w:shd w:val="clear" w:color="auto" w:fill="D8D8D8"/>
            <w:vAlign w:val="center"/>
          </w:tcPr>
          <w:p w14:paraId="04615C3B"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color w:val="000000"/>
                <w:sz w:val="20"/>
                <w:szCs w:val="20"/>
              </w:rPr>
              <w:t>Fonte</w:t>
            </w:r>
          </w:p>
        </w:tc>
        <w:tc>
          <w:tcPr>
            <w:tcW w:w="1958" w:type="dxa"/>
            <w:tcBorders>
              <w:top w:val="nil"/>
              <w:left w:val="nil"/>
              <w:bottom w:val="single" w:sz="4" w:space="0" w:color="000000"/>
              <w:right w:val="single" w:sz="4" w:space="0" w:color="000000"/>
            </w:tcBorders>
            <w:shd w:val="clear" w:color="auto" w:fill="D8D8D8"/>
            <w:vAlign w:val="center"/>
          </w:tcPr>
          <w:p w14:paraId="261BEDFF"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color w:val="000000"/>
                <w:sz w:val="20"/>
                <w:szCs w:val="20"/>
              </w:rPr>
              <w:t>Código</w:t>
            </w:r>
          </w:p>
        </w:tc>
        <w:tc>
          <w:tcPr>
            <w:tcW w:w="5961" w:type="dxa"/>
            <w:tcBorders>
              <w:top w:val="nil"/>
              <w:left w:val="nil"/>
              <w:bottom w:val="single" w:sz="4" w:space="0" w:color="000000"/>
              <w:right w:val="single" w:sz="4" w:space="0" w:color="000000"/>
            </w:tcBorders>
            <w:shd w:val="clear" w:color="auto" w:fill="D8D8D8"/>
            <w:vAlign w:val="center"/>
          </w:tcPr>
          <w:p w14:paraId="188609B5"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color w:val="000000"/>
                <w:sz w:val="20"/>
                <w:szCs w:val="20"/>
              </w:rPr>
              <w:t>Descrição</w:t>
            </w:r>
          </w:p>
        </w:tc>
        <w:tc>
          <w:tcPr>
            <w:tcW w:w="1872" w:type="dxa"/>
            <w:vMerge/>
            <w:tcBorders>
              <w:top w:val="single" w:sz="4" w:space="0" w:color="000000"/>
              <w:left w:val="single" w:sz="4" w:space="0" w:color="000000"/>
              <w:bottom w:val="single" w:sz="4" w:space="0" w:color="000000"/>
              <w:right w:val="single" w:sz="4" w:space="0" w:color="000000"/>
            </w:tcBorders>
            <w:shd w:val="clear" w:color="auto" w:fill="D8D8D8"/>
            <w:vAlign w:val="center"/>
          </w:tcPr>
          <w:p w14:paraId="692F35D3" w14:textId="77777777" w:rsidR="00646355" w:rsidRPr="009E7230"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872" w:type="dxa"/>
            <w:vMerge/>
            <w:tcBorders>
              <w:top w:val="single" w:sz="4" w:space="0" w:color="000000"/>
              <w:left w:val="single" w:sz="4" w:space="0" w:color="000000"/>
              <w:bottom w:val="single" w:sz="4" w:space="0" w:color="000000"/>
              <w:right w:val="single" w:sz="4" w:space="0" w:color="000000"/>
            </w:tcBorders>
            <w:shd w:val="clear" w:color="auto" w:fill="D8D8D8"/>
            <w:vAlign w:val="center"/>
          </w:tcPr>
          <w:p w14:paraId="5330CE05" w14:textId="77777777" w:rsidR="00646355" w:rsidRPr="009E7230"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921" w:type="dxa"/>
            <w:vMerge/>
            <w:tcBorders>
              <w:top w:val="single" w:sz="4" w:space="0" w:color="000000"/>
              <w:left w:val="single" w:sz="4" w:space="0" w:color="000000"/>
              <w:bottom w:val="single" w:sz="4" w:space="0" w:color="000000"/>
              <w:right w:val="single" w:sz="4" w:space="0" w:color="000000"/>
            </w:tcBorders>
            <w:shd w:val="clear" w:color="auto" w:fill="D8D8D8"/>
            <w:vAlign w:val="center"/>
          </w:tcPr>
          <w:p w14:paraId="125C8503" w14:textId="77777777" w:rsidR="00646355" w:rsidRPr="009E7230"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rsidRPr="009E7230" w14:paraId="376527F2" w14:textId="77777777">
        <w:trPr>
          <w:trHeight w:val="259"/>
        </w:trPr>
        <w:tc>
          <w:tcPr>
            <w:tcW w:w="752" w:type="dxa"/>
            <w:tcBorders>
              <w:top w:val="nil"/>
              <w:left w:val="single" w:sz="4" w:space="0" w:color="000000"/>
              <w:bottom w:val="nil"/>
              <w:right w:val="single" w:sz="4" w:space="0" w:color="000000"/>
            </w:tcBorders>
          </w:tcPr>
          <w:p w14:paraId="5993229E"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114</w:t>
            </w:r>
          </w:p>
        </w:tc>
        <w:tc>
          <w:tcPr>
            <w:tcW w:w="1958" w:type="dxa"/>
            <w:tcBorders>
              <w:top w:val="nil"/>
              <w:left w:val="nil"/>
              <w:bottom w:val="nil"/>
              <w:right w:val="single" w:sz="4" w:space="0" w:color="000000"/>
            </w:tcBorders>
          </w:tcPr>
          <w:p w14:paraId="7CA3F3AB"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1.9.9.8.99.99.01</w:t>
            </w:r>
          </w:p>
        </w:tc>
        <w:tc>
          <w:tcPr>
            <w:tcW w:w="5961" w:type="dxa"/>
            <w:tcBorders>
              <w:top w:val="nil"/>
              <w:left w:val="nil"/>
              <w:bottom w:val="nil"/>
              <w:right w:val="single" w:sz="4" w:space="0" w:color="000000"/>
            </w:tcBorders>
          </w:tcPr>
          <w:p w14:paraId="38C7EA06"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Cotas para Despesas Correntes</w:t>
            </w:r>
          </w:p>
        </w:tc>
        <w:tc>
          <w:tcPr>
            <w:tcW w:w="1872" w:type="dxa"/>
            <w:tcBorders>
              <w:top w:val="nil"/>
              <w:left w:val="nil"/>
              <w:bottom w:val="nil"/>
              <w:right w:val="single" w:sz="4" w:space="0" w:color="000000"/>
            </w:tcBorders>
          </w:tcPr>
          <w:p w14:paraId="6869A83E"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264.412.000,00 </w:t>
            </w:r>
          </w:p>
        </w:tc>
        <w:tc>
          <w:tcPr>
            <w:tcW w:w="1872" w:type="dxa"/>
            <w:tcBorders>
              <w:top w:val="nil"/>
              <w:left w:val="nil"/>
              <w:bottom w:val="nil"/>
              <w:right w:val="single" w:sz="4" w:space="0" w:color="000000"/>
            </w:tcBorders>
          </w:tcPr>
          <w:p w14:paraId="386837FA"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255.231.421,00 </w:t>
            </w:r>
          </w:p>
        </w:tc>
        <w:tc>
          <w:tcPr>
            <w:tcW w:w="1921" w:type="dxa"/>
            <w:tcBorders>
              <w:top w:val="nil"/>
              <w:left w:val="nil"/>
              <w:bottom w:val="nil"/>
              <w:right w:val="single" w:sz="4" w:space="0" w:color="000000"/>
            </w:tcBorders>
          </w:tcPr>
          <w:p w14:paraId="1138496A"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208.399.126,91 </w:t>
            </w:r>
          </w:p>
        </w:tc>
      </w:tr>
      <w:tr w:rsidR="00646355" w:rsidRPr="009E7230" w14:paraId="2C29E3A6" w14:textId="77777777">
        <w:trPr>
          <w:trHeight w:val="259"/>
        </w:trPr>
        <w:tc>
          <w:tcPr>
            <w:tcW w:w="752" w:type="dxa"/>
            <w:tcBorders>
              <w:top w:val="nil"/>
              <w:left w:val="single" w:sz="4" w:space="0" w:color="000000"/>
              <w:bottom w:val="nil"/>
              <w:right w:val="single" w:sz="4" w:space="0" w:color="000000"/>
            </w:tcBorders>
          </w:tcPr>
          <w:p w14:paraId="3EBA50D9"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114</w:t>
            </w:r>
          </w:p>
        </w:tc>
        <w:tc>
          <w:tcPr>
            <w:tcW w:w="1958" w:type="dxa"/>
            <w:tcBorders>
              <w:top w:val="nil"/>
              <w:left w:val="nil"/>
              <w:bottom w:val="nil"/>
              <w:right w:val="single" w:sz="4" w:space="0" w:color="000000"/>
            </w:tcBorders>
          </w:tcPr>
          <w:p w14:paraId="0CBC57D2"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2.9.9.8.99.99.01</w:t>
            </w:r>
          </w:p>
        </w:tc>
        <w:tc>
          <w:tcPr>
            <w:tcW w:w="5961" w:type="dxa"/>
            <w:tcBorders>
              <w:top w:val="nil"/>
              <w:left w:val="nil"/>
              <w:bottom w:val="nil"/>
              <w:right w:val="single" w:sz="4" w:space="0" w:color="000000"/>
            </w:tcBorders>
          </w:tcPr>
          <w:p w14:paraId="3081D59A"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Cotas de Capital</w:t>
            </w:r>
          </w:p>
        </w:tc>
        <w:tc>
          <w:tcPr>
            <w:tcW w:w="1872" w:type="dxa"/>
            <w:tcBorders>
              <w:top w:val="nil"/>
              <w:left w:val="nil"/>
              <w:bottom w:val="nil"/>
              <w:right w:val="single" w:sz="4" w:space="0" w:color="000000"/>
            </w:tcBorders>
          </w:tcPr>
          <w:p w14:paraId="7FEC4544"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9.025.000,00 </w:t>
            </w:r>
          </w:p>
        </w:tc>
        <w:tc>
          <w:tcPr>
            <w:tcW w:w="1872" w:type="dxa"/>
            <w:tcBorders>
              <w:top w:val="nil"/>
              <w:left w:val="nil"/>
              <w:bottom w:val="nil"/>
              <w:right w:val="single" w:sz="4" w:space="0" w:color="000000"/>
            </w:tcBorders>
          </w:tcPr>
          <w:p w14:paraId="262A371E"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8.023.200,00 </w:t>
            </w:r>
          </w:p>
        </w:tc>
        <w:tc>
          <w:tcPr>
            <w:tcW w:w="1921" w:type="dxa"/>
            <w:tcBorders>
              <w:top w:val="nil"/>
              <w:left w:val="nil"/>
              <w:bottom w:val="nil"/>
              <w:right w:val="single" w:sz="4" w:space="0" w:color="000000"/>
            </w:tcBorders>
          </w:tcPr>
          <w:p w14:paraId="3C9145A7"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1.003.854,59 </w:t>
            </w:r>
          </w:p>
        </w:tc>
      </w:tr>
      <w:tr w:rsidR="00646355" w:rsidRPr="009E7230" w14:paraId="7E0520BA" w14:textId="77777777">
        <w:trPr>
          <w:trHeight w:val="259"/>
        </w:trPr>
        <w:tc>
          <w:tcPr>
            <w:tcW w:w="752" w:type="dxa"/>
            <w:tcBorders>
              <w:top w:val="nil"/>
              <w:left w:val="single" w:sz="4" w:space="0" w:color="000000"/>
              <w:bottom w:val="nil"/>
              <w:right w:val="single" w:sz="4" w:space="0" w:color="000000"/>
            </w:tcBorders>
          </w:tcPr>
          <w:p w14:paraId="5E0F11D2"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100</w:t>
            </w:r>
          </w:p>
        </w:tc>
        <w:tc>
          <w:tcPr>
            <w:tcW w:w="1958" w:type="dxa"/>
            <w:tcBorders>
              <w:top w:val="nil"/>
              <w:left w:val="nil"/>
              <w:bottom w:val="nil"/>
              <w:right w:val="single" w:sz="4" w:space="0" w:color="000000"/>
            </w:tcBorders>
          </w:tcPr>
          <w:p w14:paraId="032BA02D"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1.9.9.0.99.99.01</w:t>
            </w:r>
          </w:p>
        </w:tc>
        <w:tc>
          <w:tcPr>
            <w:tcW w:w="5961" w:type="dxa"/>
            <w:tcBorders>
              <w:top w:val="nil"/>
              <w:left w:val="nil"/>
              <w:bottom w:val="nil"/>
              <w:right w:val="single" w:sz="4" w:space="0" w:color="000000"/>
            </w:tcBorders>
          </w:tcPr>
          <w:p w14:paraId="3BAC8DA1"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Cotas para Despesas Correntes</w:t>
            </w:r>
          </w:p>
        </w:tc>
        <w:tc>
          <w:tcPr>
            <w:tcW w:w="1872" w:type="dxa"/>
            <w:tcBorders>
              <w:top w:val="nil"/>
              <w:left w:val="nil"/>
              <w:bottom w:val="nil"/>
              <w:right w:val="single" w:sz="4" w:space="0" w:color="000000"/>
            </w:tcBorders>
          </w:tcPr>
          <w:p w14:paraId="65C22491"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FF0000"/>
                <w:sz w:val="20"/>
                <w:szCs w:val="20"/>
              </w:rPr>
              <w:t> </w:t>
            </w:r>
          </w:p>
        </w:tc>
        <w:tc>
          <w:tcPr>
            <w:tcW w:w="1872" w:type="dxa"/>
            <w:tcBorders>
              <w:top w:val="nil"/>
              <w:left w:val="nil"/>
              <w:bottom w:val="nil"/>
              <w:right w:val="single" w:sz="4" w:space="0" w:color="000000"/>
            </w:tcBorders>
          </w:tcPr>
          <w:p w14:paraId="6401BFAA"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   </w:t>
            </w:r>
          </w:p>
        </w:tc>
        <w:tc>
          <w:tcPr>
            <w:tcW w:w="1921" w:type="dxa"/>
            <w:tcBorders>
              <w:top w:val="nil"/>
              <w:left w:val="nil"/>
              <w:bottom w:val="nil"/>
              <w:right w:val="single" w:sz="4" w:space="0" w:color="000000"/>
            </w:tcBorders>
          </w:tcPr>
          <w:p w14:paraId="3222D9AA"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51.600,00 </w:t>
            </w:r>
          </w:p>
        </w:tc>
      </w:tr>
      <w:tr w:rsidR="00646355" w:rsidRPr="009E7230" w14:paraId="145C0EF1" w14:textId="77777777">
        <w:trPr>
          <w:trHeight w:val="259"/>
        </w:trPr>
        <w:tc>
          <w:tcPr>
            <w:tcW w:w="752" w:type="dxa"/>
            <w:tcBorders>
              <w:top w:val="nil"/>
              <w:left w:val="single" w:sz="4" w:space="0" w:color="000000"/>
              <w:bottom w:val="nil"/>
              <w:right w:val="single" w:sz="4" w:space="0" w:color="000000"/>
            </w:tcBorders>
          </w:tcPr>
          <w:p w14:paraId="25C574D6"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100</w:t>
            </w:r>
          </w:p>
        </w:tc>
        <w:tc>
          <w:tcPr>
            <w:tcW w:w="1958" w:type="dxa"/>
            <w:tcBorders>
              <w:top w:val="nil"/>
              <w:left w:val="nil"/>
              <w:bottom w:val="nil"/>
              <w:right w:val="single" w:sz="4" w:space="0" w:color="000000"/>
            </w:tcBorders>
          </w:tcPr>
          <w:p w14:paraId="231FF38F"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2.9.9.8.99.9.9.01</w:t>
            </w:r>
          </w:p>
        </w:tc>
        <w:tc>
          <w:tcPr>
            <w:tcW w:w="5961" w:type="dxa"/>
            <w:tcBorders>
              <w:top w:val="nil"/>
              <w:left w:val="nil"/>
              <w:bottom w:val="nil"/>
              <w:right w:val="single" w:sz="4" w:space="0" w:color="000000"/>
            </w:tcBorders>
          </w:tcPr>
          <w:p w14:paraId="1BCF892C"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Cotas de Capital</w:t>
            </w:r>
          </w:p>
        </w:tc>
        <w:tc>
          <w:tcPr>
            <w:tcW w:w="1872" w:type="dxa"/>
            <w:tcBorders>
              <w:top w:val="nil"/>
              <w:left w:val="nil"/>
              <w:bottom w:val="nil"/>
              <w:right w:val="single" w:sz="4" w:space="0" w:color="000000"/>
            </w:tcBorders>
          </w:tcPr>
          <w:p w14:paraId="03CE16C2"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FF0000"/>
                <w:sz w:val="20"/>
                <w:szCs w:val="20"/>
              </w:rPr>
              <w:t> </w:t>
            </w:r>
          </w:p>
        </w:tc>
        <w:tc>
          <w:tcPr>
            <w:tcW w:w="1872" w:type="dxa"/>
            <w:tcBorders>
              <w:top w:val="nil"/>
              <w:left w:val="nil"/>
              <w:bottom w:val="nil"/>
              <w:right w:val="single" w:sz="4" w:space="0" w:color="000000"/>
            </w:tcBorders>
          </w:tcPr>
          <w:p w14:paraId="144BC5AE"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   </w:t>
            </w:r>
          </w:p>
        </w:tc>
        <w:tc>
          <w:tcPr>
            <w:tcW w:w="1921" w:type="dxa"/>
            <w:tcBorders>
              <w:top w:val="nil"/>
              <w:left w:val="nil"/>
              <w:bottom w:val="nil"/>
              <w:right w:val="single" w:sz="4" w:space="0" w:color="000000"/>
            </w:tcBorders>
          </w:tcPr>
          <w:p w14:paraId="39EB5657"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11.000,00 </w:t>
            </w:r>
          </w:p>
        </w:tc>
      </w:tr>
      <w:tr w:rsidR="00646355" w:rsidRPr="009E7230" w14:paraId="02B158C2" w14:textId="77777777">
        <w:trPr>
          <w:trHeight w:val="259"/>
        </w:trPr>
        <w:tc>
          <w:tcPr>
            <w:tcW w:w="752" w:type="dxa"/>
            <w:tcBorders>
              <w:top w:val="nil"/>
              <w:left w:val="single" w:sz="4" w:space="0" w:color="000000"/>
              <w:bottom w:val="nil"/>
              <w:right w:val="single" w:sz="4" w:space="0" w:color="000000"/>
            </w:tcBorders>
          </w:tcPr>
          <w:p w14:paraId="2AB5E408"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5114</w:t>
            </w:r>
          </w:p>
        </w:tc>
        <w:tc>
          <w:tcPr>
            <w:tcW w:w="1958" w:type="dxa"/>
            <w:tcBorders>
              <w:top w:val="nil"/>
              <w:left w:val="nil"/>
              <w:bottom w:val="nil"/>
              <w:right w:val="single" w:sz="4" w:space="0" w:color="000000"/>
            </w:tcBorders>
          </w:tcPr>
          <w:p w14:paraId="1EF9CE64"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1.9.9.0.99.99.01</w:t>
            </w:r>
          </w:p>
        </w:tc>
        <w:tc>
          <w:tcPr>
            <w:tcW w:w="5961" w:type="dxa"/>
            <w:tcBorders>
              <w:top w:val="nil"/>
              <w:left w:val="nil"/>
              <w:bottom w:val="nil"/>
              <w:right w:val="single" w:sz="4" w:space="0" w:color="000000"/>
            </w:tcBorders>
          </w:tcPr>
          <w:p w14:paraId="706F90BE"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Cotas para Despesas Correntes</w:t>
            </w:r>
          </w:p>
        </w:tc>
        <w:tc>
          <w:tcPr>
            <w:tcW w:w="1872" w:type="dxa"/>
            <w:tcBorders>
              <w:top w:val="nil"/>
              <w:left w:val="nil"/>
              <w:bottom w:val="nil"/>
              <w:right w:val="single" w:sz="4" w:space="0" w:color="000000"/>
            </w:tcBorders>
          </w:tcPr>
          <w:p w14:paraId="0310AEA1"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FF0000"/>
                <w:sz w:val="20"/>
                <w:szCs w:val="20"/>
              </w:rPr>
              <w:t> </w:t>
            </w:r>
          </w:p>
        </w:tc>
        <w:tc>
          <w:tcPr>
            <w:tcW w:w="1872" w:type="dxa"/>
            <w:tcBorders>
              <w:top w:val="nil"/>
              <w:left w:val="nil"/>
              <w:bottom w:val="nil"/>
              <w:right w:val="single" w:sz="4" w:space="0" w:color="000000"/>
            </w:tcBorders>
          </w:tcPr>
          <w:p w14:paraId="320815A7"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34.303,00 </w:t>
            </w:r>
          </w:p>
        </w:tc>
        <w:tc>
          <w:tcPr>
            <w:tcW w:w="1921" w:type="dxa"/>
            <w:tcBorders>
              <w:top w:val="nil"/>
              <w:left w:val="nil"/>
              <w:bottom w:val="nil"/>
              <w:right w:val="single" w:sz="4" w:space="0" w:color="000000"/>
            </w:tcBorders>
          </w:tcPr>
          <w:p w14:paraId="7B33863A"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32.502,67 </w:t>
            </w:r>
          </w:p>
        </w:tc>
      </w:tr>
      <w:tr w:rsidR="00646355" w:rsidRPr="009E7230" w14:paraId="18721A1F" w14:textId="77777777">
        <w:trPr>
          <w:trHeight w:val="259"/>
        </w:trPr>
        <w:tc>
          <w:tcPr>
            <w:tcW w:w="752" w:type="dxa"/>
            <w:tcBorders>
              <w:top w:val="nil"/>
              <w:left w:val="single" w:sz="4" w:space="0" w:color="000000"/>
              <w:bottom w:val="nil"/>
              <w:right w:val="single" w:sz="4" w:space="0" w:color="000000"/>
            </w:tcBorders>
          </w:tcPr>
          <w:p w14:paraId="68A6BD5A"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128</w:t>
            </w:r>
          </w:p>
        </w:tc>
        <w:tc>
          <w:tcPr>
            <w:tcW w:w="1958" w:type="dxa"/>
            <w:tcBorders>
              <w:top w:val="nil"/>
              <w:left w:val="nil"/>
              <w:bottom w:val="nil"/>
              <w:right w:val="single" w:sz="4" w:space="0" w:color="000000"/>
            </w:tcBorders>
          </w:tcPr>
          <w:p w14:paraId="5FBB0C59"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1.9.9.8.99.99.01</w:t>
            </w:r>
          </w:p>
        </w:tc>
        <w:tc>
          <w:tcPr>
            <w:tcW w:w="5961" w:type="dxa"/>
            <w:tcBorders>
              <w:top w:val="nil"/>
              <w:left w:val="nil"/>
              <w:bottom w:val="nil"/>
              <w:right w:val="single" w:sz="4" w:space="0" w:color="000000"/>
            </w:tcBorders>
          </w:tcPr>
          <w:p w14:paraId="25D59D55"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Cotas para Despesas Correntes</w:t>
            </w:r>
          </w:p>
        </w:tc>
        <w:tc>
          <w:tcPr>
            <w:tcW w:w="1872" w:type="dxa"/>
            <w:tcBorders>
              <w:top w:val="nil"/>
              <w:left w:val="nil"/>
              <w:bottom w:val="nil"/>
              <w:right w:val="single" w:sz="4" w:space="0" w:color="000000"/>
            </w:tcBorders>
          </w:tcPr>
          <w:p w14:paraId="0F01880B"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119.000,00 </w:t>
            </w:r>
          </w:p>
        </w:tc>
        <w:tc>
          <w:tcPr>
            <w:tcW w:w="1872" w:type="dxa"/>
            <w:tcBorders>
              <w:top w:val="nil"/>
              <w:left w:val="nil"/>
              <w:bottom w:val="nil"/>
              <w:right w:val="single" w:sz="4" w:space="0" w:color="000000"/>
            </w:tcBorders>
          </w:tcPr>
          <w:p w14:paraId="48CCD062"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473.000,00 </w:t>
            </w:r>
          </w:p>
        </w:tc>
        <w:tc>
          <w:tcPr>
            <w:tcW w:w="1921" w:type="dxa"/>
            <w:tcBorders>
              <w:top w:val="nil"/>
              <w:left w:val="nil"/>
              <w:bottom w:val="nil"/>
              <w:right w:val="single" w:sz="4" w:space="0" w:color="000000"/>
            </w:tcBorders>
          </w:tcPr>
          <w:p w14:paraId="746316E4"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409.777,24 </w:t>
            </w:r>
          </w:p>
        </w:tc>
      </w:tr>
      <w:tr w:rsidR="00646355" w:rsidRPr="009E7230" w14:paraId="55ACA2CF" w14:textId="77777777">
        <w:trPr>
          <w:trHeight w:val="282"/>
        </w:trPr>
        <w:tc>
          <w:tcPr>
            <w:tcW w:w="8671" w:type="dxa"/>
            <w:gridSpan w:val="3"/>
            <w:tcBorders>
              <w:top w:val="nil"/>
              <w:left w:val="single" w:sz="4" w:space="0" w:color="000000"/>
              <w:bottom w:val="nil"/>
              <w:right w:val="single" w:sz="4" w:space="0" w:color="000000"/>
            </w:tcBorders>
            <w:shd w:val="clear" w:color="auto" w:fill="D8D8D8"/>
            <w:vAlign w:val="center"/>
          </w:tcPr>
          <w:p w14:paraId="6C60E350" w14:textId="77777777" w:rsidR="00646355" w:rsidRPr="009E7230" w:rsidRDefault="00D1210E">
            <w:pPr>
              <w:ind w:left="0" w:hanging="2"/>
              <w:jc w:val="center"/>
              <w:rPr>
                <w:rFonts w:ascii="Arial" w:eastAsia="Arial" w:hAnsi="Arial" w:cs="Arial"/>
                <w:sz w:val="20"/>
                <w:szCs w:val="20"/>
              </w:rPr>
            </w:pPr>
            <w:r w:rsidRPr="009E7230">
              <w:rPr>
                <w:rFonts w:ascii="Arial" w:eastAsia="Arial" w:hAnsi="Arial" w:cs="Arial"/>
                <w:b/>
                <w:sz w:val="20"/>
                <w:szCs w:val="20"/>
              </w:rPr>
              <w:t>Cotas do Tesouro Estadual Resultantes da Execução Orçamentária</w:t>
            </w:r>
          </w:p>
        </w:tc>
        <w:tc>
          <w:tcPr>
            <w:tcW w:w="1872" w:type="dxa"/>
            <w:tcBorders>
              <w:top w:val="nil"/>
              <w:left w:val="nil"/>
              <w:bottom w:val="nil"/>
              <w:right w:val="single" w:sz="4" w:space="0" w:color="000000"/>
            </w:tcBorders>
            <w:shd w:val="clear" w:color="auto" w:fill="D8D8D8"/>
            <w:vAlign w:val="center"/>
          </w:tcPr>
          <w:p w14:paraId="5BFD5BE9"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273.556.000,00 </w:t>
            </w:r>
          </w:p>
        </w:tc>
        <w:tc>
          <w:tcPr>
            <w:tcW w:w="1872" w:type="dxa"/>
            <w:tcBorders>
              <w:top w:val="nil"/>
              <w:left w:val="nil"/>
              <w:bottom w:val="nil"/>
              <w:right w:val="single" w:sz="4" w:space="0" w:color="000000"/>
            </w:tcBorders>
            <w:shd w:val="clear" w:color="auto" w:fill="D8D8D8"/>
            <w:vAlign w:val="center"/>
          </w:tcPr>
          <w:p w14:paraId="21BBF08F"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263.761.924,00 </w:t>
            </w:r>
          </w:p>
        </w:tc>
        <w:tc>
          <w:tcPr>
            <w:tcW w:w="1921" w:type="dxa"/>
            <w:tcBorders>
              <w:top w:val="nil"/>
              <w:left w:val="nil"/>
              <w:right w:val="single" w:sz="4" w:space="0" w:color="000000"/>
            </w:tcBorders>
            <w:shd w:val="clear" w:color="auto" w:fill="D8D8D8"/>
            <w:vAlign w:val="center"/>
          </w:tcPr>
          <w:p w14:paraId="42085B8A"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209.907.861,41 </w:t>
            </w:r>
          </w:p>
        </w:tc>
      </w:tr>
      <w:tr w:rsidR="00646355" w:rsidRPr="009E7230" w14:paraId="725DE0D0" w14:textId="77777777">
        <w:trPr>
          <w:trHeight w:val="282"/>
        </w:trPr>
        <w:tc>
          <w:tcPr>
            <w:tcW w:w="8671" w:type="dxa"/>
            <w:gridSpan w:val="3"/>
            <w:tcBorders>
              <w:top w:val="nil"/>
              <w:left w:val="single" w:sz="4" w:space="0" w:color="000000"/>
              <w:bottom w:val="nil"/>
              <w:right w:val="single" w:sz="4" w:space="0" w:color="000000"/>
            </w:tcBorders>
            <w:shd w:val="clear" w:color="auto" w:fill="FCD5B4"/>
            <w:vAlign w:val="center"/>
          </w:tcPr>
          <w:p w14:paraId="5AEECBB2" w14:textId="77777777" w:rsidR="00646355" w:rsidRPr="009E7230" w:rsidRDefault="00D1210E">
            <w:pPr>
              <w:ind w:left="0" w:hanging="2"/>
              <w:jc w:val="center"/>
              <w:rPr>
                <w:rFonts w:ascii="Arial" w:eastAsia="Arial" w:hAnsi="Arial" w:cs="Arial"/>
                <w:sz w:val="20"/>
                <w:szCs w:val="20"/>
              </w:rPr>
            </w:pPr>
            <w:r w:rsidRPr="009E7230">
              <w:rPr>
                <w:rFonts w:ascii="Arial" w:eastAsia="Arial" w:hAnsi="Arial" w:cs="Arial"/>
                <w:b/>
                <w:sz w:val="20"/>
                <w:szCs w:val="20"/>
              </w:rPr>
              <w:t>SOMA DAS COTAS DO TESOURO ESTADUAL</w:t>
            </w:r>
          </w:p>
        </w:tc>
        <w:tc>
          <w:tcPr>
            <w:tcW w:w="1872" w:type="dxa"/>
            <w:tcBorders>
              <w:top w:val="nil"/>
              <w:left w:val="nil"/>
              <w:bottom w:val="nil"/>
              <w:right w:val="nil"/>
            </w:tcBorders>
            <w:shd w:val="clear" w:color="auto" w:fill="FCD5B4"/>
            <w:vAlign w:val="center"/>
          </w:tcPr>
          <w:p w14:paraId="1609461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273.556.000,00 </w:t>
            </w:r>
          </w:p>
        </w:tc>
        <w:tc>
          <w:tcPr>
            <w:tcW w:w="1872" w:type="dxa"/>
            <w:tcBorders>
              <w:top w:val="nil"/>
              <w:left w:val="single" w:sz="4" w:space="0" w:color="000000"/>
              <w:bottom w:val="nil"/>
              <w:right w:val="nil"/>
            </w:tcBorders>
            <w:shd w:val="clear" w:color="auto" w:fill="FCD5B4"/>
            <w:vAlign w:val="center"/>
          </w:tcPr>
          <w:p w14:paraId="7CD3367F"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263.761.924,00 </w:t>
            </w:r>
          </w:p>
        </w:tc>
        <w:tc>
          <w:tcPr>
            <w:tcW w:w="1921" w:type="dxa"/>
            <w:tcBorders>
              <w:top w:val="nil"/>
              <w:left w:val="single" w:sz="4" w:space="0" w:color="000000"/>
              <w:bottom w:val="nil"/>
              <w:right w:val="single" w:sz="4" w:space="0" w:color="000000"/>
            </w:tcBorders>
            <w:shd w:val="clear" w:color="auto" w:fill="FCD5B4"/>
          </w:tcPr>
          <w:p w14:paraId="4DDEAB49"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209.907.861,41 </w:t>
            </w:r>
          </w:p>
        </w:tc>
      </w:tr>
      <w:tr w:rsidR="00646355" w:rsidRPr="009E7230" w14:paraId="6228009F" w14:textId="77777777">
        <w:trPr>
          <w:trHeight w:val="160"/>
        </w:trPr>
        <w:tc>
          <w:tcPr>
            <w:tcW w:w="752" w:type="dxa"/>
            <w:tcBorders>
              <w:top w:val="nil"/>
              <w:left w:val="single" w:sz="4" w:space="0" w:color="000000"/>
              <w:bottom w:val="nil"/>
              <w:right w:val="nil"/>
            </w:tcBorders>
            <w:shd w:val="clear" w:color="auto" w:fill="8DB4E3"/>
            <w:vAlign w:val="center"/>
          </w:tcPr>
          <w:p w14:paraId="16868ED7" w14:textId="77777777" w:rsidR="00646355" w:rsidRPr="009E7230" w:rsidRDefault="00D1210E">
            <w:pPr>
              <w:ind w:left="0" w:hanging="2"/>
              <w:rPr>
                <w:rFonts w:ascii="Arial" w:eastAsia="Calibri" w:hAnsi="Arial" w:cs="Arial"/>
                <w:sz w:val="20"/>
                <w:szCs w:val="20"/>
              </w:rPr>
            </w:pPr>
            <w:r w:rsidRPr="009E7230">
              <w:rPr>
                <w:rFonts w:ascii="Arial" w:eastAsia="Calibri" w:hAnsi="Arial" w:cs="Arial"/>
                <w:b/>
                <w:sz w:val="20"/>
                <w:szCs w:val="20"/>
              </w:rPr>
              <w:t> </w:t>
            </w:r>
          </w:p>
        </w:tc>
        <w:tc>
          <w:tcPr>
            <w:tcW w:w="7919" w:type="dxa"/>
            <w:gridSpan w:val="2"/>
            <w:tcBorders>
              <w:top w:val="nil"/>
              <w:left w:val="nil"/>
              <w:bottom w:val="nil"/>
              <w:right w:val="single" w:sz="4" w:space="0" w:color="000000"/>
            </w:tcBorders>
            <w:shd w:val="clear" w:color="auto" w:fill="8DB4E3"/>
            <w:vAlign w:val="center"/>
          </w:tcPr>
          <w:p w14:paraId="43228A93"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RECURSOS PRÓPRIOS</w:t>
            </w:r>
          </w:p>
        </w:tc>
        <w:tc>
          <w:tcPr>
            <w:tcW w:w="1872" w:type="dxa"/>
            <w:tcBorders>
              <w:top w:val="nil"/>
              <w:left w:val="nil"/>
              <w:bottom w:val="nil"/>
              <w:right w:val="single" w:sz="4" w:space="0" w:color="000000"/>
            </w:tcBorders>
            <w:shd w:val="clear" w:color="auto" w:fill="8DB4E3"/>
            <w:vAlign w:val="center"/>
          </w:tcPr>
          <w:p w14:paraId="1F2AF349"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 </w:t>
            </w:r>
          </w:p>
        </w:tc>
        <w:tc>
          <w:tcPr>
            <w:tcW w:w="1872" w:type="dxa"/>
            <w:tcBorders>
              <w:top w:val="nil"/>
              <w:left w:val="nil"/>
              <w:bottom w:val="nil"/>
              <w:right w:val="single" w:sz="4" w:space="0" w:color="000000"/>
            </w:tcBorders>
            <w:shd w:val="clear" w:color="auto" w:fill="8DB4E3"/>
            <w:vAlign w:val="center"/>
          </w:tcPr>
          <w:p w14:paraId="4DC3EEBE"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 </w:t>
            </w:r>
          </w:p>
        </w:tc>
        <w:tc>
          <w:tcPr>
            <w:tcW w:w="1921" w:type="dxa"/>
            <w:tcBorders>
              <w:top w:val="nil"/>
              <w:left w:val="nil"/>
              <w:bottom w:val="nil"/>
              <w:right w:val="single" w:sz="4" w:space="0" w:color="000000"/>
            </w:tcBorders>
            <w:shd w:val="clear" w:color="auto" w:fill="8DB4E3"/>
            <w:vAlign w:val="center"/>
          </w:tcPr>
          <w:p w14:paraId="70AAC3D7"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 </w:t>
            </w:r>
          </w:p>
        </w:tc>
      </w:tr>
      <w:tr w:rsidR="00646355" w:rsidRPr="009E7230" w14:paraId="15872B1E" w14:textId="77777777">
        <w:trPr>
          <w:trHeight w:val="240"/>
        </w:trPr>
        <w:tc>
          <w:tcPr>
            <w:tcW w:w="752" w:type="dxa"/>
            <w:tcBorders>
              <w:top w:val="nil"/>
              <w:left w:val="single" w:sz="4" w:space="0" w:color="000000"/>
              <w:bottom w:val="nil"/>
              <w:right w:val="single" w:sz="4" w:space="0" w:color="000000"/>
            </w:tcBorders>
            <w:shd w:val="clear" w:color="auto" w:fill="auto"/>
          </w:tcPr>
          <w:p w14:paraId="33ACB4CC"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shd w:val="clear" w:color="auto" w:fill="auto"/>
          </w:tcPr>
          <w:p w14:paraId="03A0B235"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shd w:val="clear" w:color="auto" w:fill="FFFFFF"/>
            <w:vAlign w:val="center"/>
          </w:tcPr>
          <w:p w14:paraId="46E1424B"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RECEITA CORRENTE</w:t>
            </w:r>
          </w:p>
        </w:tc>
        <w:tc>
          <w:tcPr>
            <w:tcW w:w="1872" w:type="dxa"/>
            <w:tcBorders>
              <w:top w:val="nil"/>
              <w:left w:val="nil"/>
              <w:bottom w:val="nil"/>
              <w:right w:val="single" w:sz="4" w:space="0" w:color="000000"/>
            </w:tcBorders>
          </w:tcPr>
          <w:p w14:paraId="4AB9031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872" w:type="dxa"/>
            <w:tcBorders>
              <w:top w:val="nil"/>
              <w:left w:val="nil"/>
              <w:bottom w:val="nil"/>
              <w:right w:val="single" w:sz="4" w:space="0" w:color="000000"/>
            </w:tcBorders>
          </w:tcPr>
          <w:p w14:paraId="36B7C2D9"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921" w:type="dxa"/>
            <w:tcBorders>
              <w:top w:val="nil"/>
              <w:left w:val="nil"/>
              <w:bottom w:val="nil"/>
              <w:right w:val="single" w:sz="4" w:space="0" w:color="000000"/>
            </w:tcBorders>
          </w:tcPr>
          <w:p w14:paraId="42BADB98"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r>
      <w:tr w:rsidR="00646355" w:rsidRPr="009E7230" w14:paraId="70F20214" w14:textId="77777777">
        <w:trPr>
          <w:trHeight w:val="319"/>
        </w:trPr>
        <w:tc>
          <w:tcPr>
            <w:tcW w:w="752" w:type="dxa"/>
            <w:tcBorders>
              <w:top w:val="nil"/>
              <w:left w:val="single" w:sz="4" w:space="0" w:color="000000"/>
              <w:bottom w:val="nil"/>
              <w:right w:val="nil"/>
            </w:tcBorders>
            <w:shd w:val="clear" w:color="auto" w:fill="FFFFFF"/>
            <w:vAlign w:val="center"/>
          </w:tcPr>
          <w:p w14:paraId="7D8DC9A7" w14:textId="77777777" w:rsidR="00646355" w:rsidRPr="009E7230" w:rsidRDefault="00D1210E">
            <w:pPr>
              <w:ind w:left="0" w:hanging="2"/>
              <w:jc w:val="center"/>
              <w:rPr>
                <w:rFonts w:ascii="Arial" w:eastAsia="Calibri" w:hAnsi="Arial" w:cs="Arial"/>
                <w:sz w:val="20"/>
                <w:szCs w:val="20"/>
              </w:rPr>
            </w:pPr>
            <w:r w:rsidRPr="009E7230">
              <w:rPr>
                <w:rFonts w:ascii="Arial" w:eastAsia="Calibri" w:hAnsi="Arial" w:cs="Arial"/>
                <w:b/>
                <w:sz w:val="20"/>
                <w:szCs w:val="20"/>
              </w:rPr>
              <w:t> </w:t>
            </w:r>
          </w:p>
        </w:tc>
        <w:tc>
          <w:tcPr>
            <w:tcW w:w="1958" w:type="dxa"/>
            <w:tcBorders>
              <w:top w:val="nil"/>
              <w:left w:val="single" w:sz="4" w:space="0" w:color="000000"/>
              <w:bottom w:val="nil"/>
              <w:right w:val="single" w:sz="4" w:space="0" w:color="000000"/>
            </w:tcBorders>
            <w:shd w:val="clear" w:color="auto" w:fill="FFFFFF"/>
            <w:vAlign w:val="center"/>
          </w:tcPr>
          <w:p w14:paraId="437E0EDE" w14:textId="77777777" w:rsidR="00646355" w:rsidRPr="009E7230" w:rsidRDefault="00D1210E">
            <w:pPr>
              <w:ind w:left="0" w:hanging="2"/>
              <w:jc w:val="center"/>
              <w:rPr>
                <w:rFonts w:ascii="Arial" w:eastAsia="Calibri" w:hAnsi="Arial" w:cs="Arial"/>
                <w:sz w:val="20"/>
                <w:szCs w:val="20"/>
              </w:rPr>
            </w:pPr>
            <w:r w:rsidRPr="009E7230">
              <w:rPr>
                <w:rFonts w:ascii="Arial" w:eastAsia="Calibri" w:hAnsi="Arial" w:cs="Arial"/>
                <w:b/>
                <w:sz w:val="20"/>
                <w:szCs w:val="20"/>
              </w:rPr>
              <w:t> </w:t>
            </w:r>
          </w:p>
        </w:tc>
        <w:tc>
          <w:tcPr>
            <w:tcW w:w="5961" w:type="dxa"/>
            <w:tcBorders>
              <w:top w:val="nil"/>
              <w:left w:val="nil"/>
              <w:bottom w:val="nil"/>
              <w:right w:val="single" w:sz="4" w:space="0" w:color="000000"/>
            </w:tcBorders>
            <w:shd w:val="clear" w:color="auto" w:fill="FFFFFF"/>
            <w:vAlign w:val="center"/>
          </w:tcPr>
          <w:p w14:paraId="560D3696"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Receita Patrimonial</w:t>
            </w:r>
          </w:p>
        </w:tc>
        <w:tc>
          <w:tcPr>
            <w:tcW w:w="1872" w:type="dxa"/>
            <w:tcBorders>
              <w:top w:val="nil"/>
              <w:left w:val="nil"/>
              <w:bottom w:val="nil"/>
              <w:right w:val="single" w:sz="4" w:space="0" w:color="000000"/>
            </w:tcBorders>
            <w:shd w:val="clear" w:color="auto" w:fill="FFFFFF"/>
            <w:vAlign w:val="center"/>
          </w:tcPr>
          <w:p w14:paraId="53F3ED76"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1.114.000,00 </w:t>
            </w:r>
          </w:p>
        </w:tc>
        <w:tc>
          <w:tcPr>
            <w:tcW w:w="1872" w:type="dxa"/>
            <w:tcBorders>
              <w:top w:val="nil"/>
              <w:left w:val="nil"/>
              <w:bottom w:val="nil"/>
              <w:right w:val="single" w:sz="4" w:space="0" w:color="000000"/>
            </w:tcBorders>
            <w:shd w:val="clear" w:color="auto" w:fill="FFFFFF"/>
            <w:vAlign w:val="center"/>
          </w:tcPr>
          <w:p w14:paraId="4FE9A0F5"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1.114.000,00 </w:t>
            </w:r>
          </w:p>
        </w:tc>
        <w:tc>
          <w:tcPr>
            <w:tcW w:w="1921" w:type="dxa"/>
            <w:tcBorders>
              <w:top w:val="nil"/>
              <w:left w:val="nil"/>
              <w:bottom w:val="nil"/>
              <w:right w:val="single" w:sz="4" w:space="0" w:color="000000"/>
            </w:tcBorders>
            <w:shd w:val="clear" w:color="auto" w:fill="FFFFFF"/>
            <w:vAlign w:val="center"/>
          </w:tcPr>
          <w:p w14:paraId="50D0AFB8"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507.240,13 </w:t>
            </w:r>
          </w:p>
        </w:tc>
      </w:tr>
      <w:tr w:rsidR="00646355" w:rsidRPr="009E7230" w14:paraId="0B39B502" w14:textId="77777777">
        <w:trPr>
          <w:trHeight w:val="282"/>
        </w:trPr>
        <w:tc>
          <w:tcPr>
            <w:tcW w:w="752" w:type="dxa"/>
            <w:tcBorders>
              <w:top w:val="nil"/>
              <w:left w:val="single" w:sz="4" w:space="0" w:color="000000"/>
              <w:bottom w:val="nil"/>
              <w:right w:val="single" w:sz="4" w:space="0" w:color="000000"/>
            </w:tcBorders>
          </w:tcPr>
          <w:p w14:paraId="0F46AA1C"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24F8BCEE"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1.3.1.0.01.1.1.92</w:t>
            </w:r>
          </w:p>
        </w:tc>
        <w:tc>
          <w:tcPr>
            <w:tcW w:w="5961" w:type="dxa"/>
            <w:tcBorders>
              <w:top w:val="nil"/>
              <w:left w:val="nil"/>
              <w:bottom w:val="nil"/>
              <w:right w:val="single" w:sz="4" w:space="0" w:color="000000"/>
            </w:tcBorders>
            <w:vAlign w:val="center"/>
          </w:tcPr>
          <w:p w14:paraId="7574B83F"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Outras Receitas Aluguéis e Arrendamentos - AI </w:t>
            </w:r>
            <w:r w:rsidR="00C0030E" w:rsidRPr="009E7230">
              <w:rPr>
                <w:rFonts w:ascii="Arial" w:eastAsia="Arial" w:hAnsi="Arial" w:cs="Arial"/>
                <w:i/>
                <w:color w:val="000000"/>
                <w:sz w:val="20"/>
                <w:szCs w:val="20"/>
              </w:rPr>
              <w:t>–</w:t>
            </w:r>
            <w:r w:rsidRPr="009E7230">
              <w:rPr>
                <w:rFonts w:ascii="Arial" w:eastAsia="Arial" w:hAnsi="Arial" w:cs="Arial"/>
                <w:i/>
                <w:color w:val="000000"/>
                <w:sz w:val="20"/>
                <w:szCs w:val="20"/>
              </w:rPr>
              <w:t xml:space="preserve"> Principal</w:t>
            </w:r>
          </w:p>
        </w:tc>
        <w:tc>
          <w:tcPr>
            <w:tcW w:w="1872" w:type="dxa"/>
            <w:tcBorders>
              <w:top w:val="nil"/>
              <w:left w:val="nil"/>
              <w:bottom w:val="nil"/>
              <w:right w:val="single" w:sz="4" w:space="0" w:color="000000"/>
            </w:tcBorders>
          </w:tcPr>
          <w:p w14:paraId="19CD3529"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1.000.000,00 </w:t>
            </w:r>
          </w:p>
        </w:tc>
        <w:tc>
          <w:tcPr>
            <w:tcW w:w="1872" w:type="dxa"/>
            <w:tcBorders>
              <w:top w:val="nil"/>
              <w:left w:val="nil"/>
              <w:bottom w:val="nil"/>
              <w:right w:val="single" w:sz="4" w:space="0" w:color="000000"/>
            </w:tcBorders>
          </w:tcPr>
          <w:p w14:paraId="707D2B80"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1.000.000,00 </w:t>
            </w:r>
          </w:p>
        </w:tc>
        <w:tc>
          <w:tcPr>
            <w:tcW w:w="1921" w:type="dxa"/>
            <w:tcBorders>
              <w:top w:val="nil"/>
              <w:left w:val="nil"/>
              <w:bottom w:val="nil"/>
              <w:right w:val="single" w:sz="4" w:space="0" w:color="000000"/>
            </w:tcBorders>
          </w:tcPr>
          <w:p w14:paraId="0CFAC3E4"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321.463,41 </w:t>
            </w:r>
          </w:p>
        </w:tc>
      </w:tr>
      <w:tr w:rsidR="00646355" w:rsidRPr="009E7230" w14:paraId="0D606B1E" w14:textId="77777777">
        <w:trPr>
          <w:trHeight w:val="282"/>
        </w:trPr>
        <w:tc>
          <w:tcPr>
            <w:tcW w:w="752" w:type="dxa"/>
            <w:tcBorders>
              <w:top w:val="nil"/>
              <w:left w:val="single" w:sz="4" w:space="0" w:color="000000"/>
              <w:bottom w:val="nil"/>
              <w:right w:val="single" w:sz="4" w:space="0" w:color="000000"/>
            </w:tcBorders>
          </w:tcPr>
          <w:p w14:paraId="3FE1C387"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5316D58D"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1.3.2.1.00.1.1.32</w:t>
            </w:r>
          </w:p>
        </w:tc>
        <w:tc>
          <w:tcPr>
            <w:tcW w:w="5961" w:type="dxa"/>
            <w:tcBorders>
              <w:top w:val="nil"/>
              <w:left w:val="nil"/>
              <w:bottom w:val="nil"/>
              <w:right w:val="single" w:sz="4" w:space="0" w:color="000000"/>
            </w:tcBorders>
          </w:tcPr>
          <w:p w14:paraId="2E0B7550"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Remuneração de Depósito Bancário - AI </w:t>
            </w:r>
            <w:r w:rsidR="00C0030E" w:rsidRPr="009E7230">
              <w:rPr>
                <w:rFonts w:ascii="Arial" w:eastAsia="Arial" w:hAnsi="Arial" w:cs="Arial"/>
                <w:i/>
                <w:color w:val="000000"/>
                <w:sz w:val="20"/>
                <w:szCs w:val="20"/>
              </w:rPr>
              <w:t>–</w:t>
            </w:r>
            <w:r w:rsidRPr="009E7230">
              <w:rPr>
                <w:rFonts w:ascii="Arial" w:eastAsia="Arial" w:hAnsi="Arial" w:cs="Arial"/>
                <w:i/>
                <w:color w:val="000000"/>
                <w:sz w:val="20"/>
                <w:szCs w:val="20"/>
              </w:rPr>
              <w:t xml:space="preserve"> Principal</w:t>
            </w:r>
          </w:p>
        </w:tc>
        <w:tc>
          <w:tcPr>
            <w:tcW w:w="1872" w:type="dxa"/>
            <w:tcBorders>
              <w:top w:val="nil"/>
              <w:left w:val="nil"/>
              <w:bottom w:val="nil"/>
              <w:right w:val="single" w:sz="4" w:space="0" w:color="000000"/>
            </w:tcBorders>
          </w:tcPr>
          <w:p w14:paraId="08A057E8"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114.000,00 </w:t>
            </w:r>
          </w:p>
        </w:tc>
        <w:tc>
          <w:tcPr>
            <w:tcW w:w="1872" w:type="dxa"/>
            <w:tcBorders>
              <w:top w:val="nil"/>
              <w:left w:val="nil"/>
              <w:bottom w:val="nil"/>
              <w:right w:val="single" w:sz="4" w:space="0" w:color="000000"/>
            </w:tcBorders>
          </w:tcPr>
          <w:p w14:paraId="0A590A98"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114.000,00 </w:t>
            </w:r>
          </w:p>
        </w:tc>
        <w:tc>
          <w:tcPr>
            <w:tcW w:w="1921" w:type="dxa"/>
            <w:tcBorders>
              <w:top w:val="nil"/>
              <w:left w:val="nil"/>
              <w:bottom w:val="nil"/>
              <w:right w:val="single" w:sz="4" w:space="0" w:color="000000"/>
            </w:tcBorders>
          </w:tcPr>
          <w:p w14:paraId="14F81C3F"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185.776,72 </w:t>
            </w:r>
          </w:p>
        </w:tc>
      </w:tr>
      <w:tr w:rsidR="00646355" w:rsidRPr="009E7230" w14:paraId="13080747" w14:textId="77777777">
        <w:trPr>
          <w:trHeight w:val="255"/>
        </w:trPr>
        <w:tc>
          <w:tcPr>
            <w:tcW w:w="752" w:type="dxa"/>
            <w:tcBorders>
              <w:top w:val="nil"/>
              <w:left w:val="single" w:sz="4" w:space="0" w:color="000000"/>
              <w:bottom w:val="nil"/>
              <w:right w:val="single" w:sz="4" w:space="0" w:color="000000"/>
            </w:tcBorders>
            <w:vAlign w:val="center"/>
          </w:tcPr>
          <w:p w14:paraId="46FA034A"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vAlign w:val="center"/>
          </w:tcPr>
          <w:p w14:paraId="005CF9DD"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vAlign w:val="center"/>
          </w:tcPr>
          <w:p w14:paraId="09EA4DCF"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w:t>
            </w:r>
          </w:p>
        </w:tc>
        <w:tc>
          <w:tcPr>
            <w:tcW w:w="1872" w:type="dxa"/>
            <w:tcBorders>
              <w:top w:val="nil"/>
              <w:left w:val="nil"/>
              <w:bottom w:val="nil"/>
              <w:right w:val="single" w:sz="4" w:space="0" w:color="000000"/>
            </w:tcBorders>
            <w:vAlign w:val="center"/>
          </w:tcPr>
          <w:p w14:paraId="7CB7AC5A"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w:t>
            </w:r>
          </w:p>
        </w:tc>
        <w:tc>
          <w:tcPr>
            <w:tcW w:w="1872" w:type="dxa"/>
            <w:tcBorders>
              <w:top w:val="nil"/>
              <w:left w:val="nil"/>
              <w:bottom w:val="nil"/>
              <w:right w:val="single" w:sz="4" w:space="0" w:color="000000"/>
            </w:tcBorders>
            <w:vAlign w:val="center"/>
          </w:tcPr>
          <w:p w14:paraId="2D5C0314"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w:t>
            </w:r>
          </w:p>
        </w:tc>
        <w:tc>
          <w:tcPr>
            <w:tcW w:w="1921" w:type="dxa"/>
            <w:tcBorders>
              <w:top w:val="nil"/>
              <w:left w:val="nil"/>
              <w:bottom w:val="nil"/>
              <w:right w:val="single" w:sz="4" w:space="0" w:color="000000"/>
            </w:tcBorders>
            <w:vAlign w:val="center"/>
          </w:tcPr>
          <w:p w14:paraId="3DEEF3B4"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w:t>
            </w:r>
          </w:p>
        </w:tc>
      </w:tr>
      <w:tr w:rsidR="00646355" w:rsidRPr="009E7230" w14:paraId="4F00F3E7" w14:textId="77777777">
        <w:trPr>
          <w:trHeight w:val="282"/>
        </w:trPr>
        <w:tc>
          <w:tcPr>
            <w:tcW w:w="752" w:type="dxa"/>
            <w:tcBorders>
              <w:top w:val="nil"/>
              <w:left w:val="single" w:sz="4" w:space="0" w:color="000000"/>
              <w:bottom w:val="nil"/>
              <w:right w:val="single" w:sz="4" w:space="0" w:color="000000"/>
            </w:tcBorders>
            <w:shd w:val="clear" w:color="auto" w:fill="auto"/>
          </w:tcPr>
          <w:p w14:paraId="360BDBD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shd w:val="clear" w:color="auto" w:fill="auto"/>
          </w:tcPr>
          <w:p w14:paraId="7FFD0DDB"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shd w:val="clear" w:color="auto" w:fill="FFFFFF"/>
            <w:vAlign w:val="center"/>
          </w:tcPr>
          <w:p w14:paraId="2A099374"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 xml:space="preserve">Receita Agropecuária </w:t>
            </w:r>
          </w:p>
        </w:tc>
        <w:tc>
          <w:tcPr>
            <w:tcW w:w="1872" w:type="dxa"/>
            <w:tcBorders>
              <w:top w:val="nil"/>
              <w:left w:val="nil"/>
              <w:bottom w:val="nil"/>
              <w:right w:val="single" w:sz="4" w:space="0" w:color="000000"/>
            </w:tcBorders>
          </w:tcPr>
          <w:p w14:paraId="4C6A9D96"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50.000,00 </w:t>
            </w:r>
          </w:p>
        </w:tc>
        <w:tc>
          <w:tcPr>
            <w:tcW w:w="1872" w:type="dxa"/>
            <w:tcBorders>
              <w:top w:val="nil"/>
              <w:left w:val="nil"/>
              <w:bottom w:val="nil"/>
              <w:right w:val="single" w:sz="4" w:space="0" w:color="000000"/>
            </w:tcBorders>
          </w:tcPr>
          <w:p w14:paraId="312C522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50.000,00 </w:t>
            </w:r>
          </w:p>
        </w:tc>
        <w:tc>
          <w:tcPr>
            <w:tcW w:w="1921" w:type="dxa"/>
            <w:tcBorders>
              <w:top w:val="nil"/>
              <w:left w:val="nil"/>
              <w:bottom w:val="nil"/>
              <w:right w:val="single" w:sz="4" w:space="0" w:color="000000"/>
            </w:tcBorders>
          </w:tcPr>
          <w:p w14:paraId="0C590AD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r>
      <w:tr w:rsidR="00646355" w:rsidRPr="009E7230" w14:paraId="25ED0B15" w14:textId="77777777">
        <w:trPr>
          <w:trHeight w:val="282"/>
        </w:trPr>
        <w:tc>
          <w:tcPr>
            <w:tcW w:w="752" w:type="dxa"/>
            <w:tcBorders>
              <w:top w:val="nil"/>
              <w:left w:val="single" w:sz="4" w:space="0" w:color="000000"/>
              <w:bottom w:val="nil"/>
              <w:right w:val="single" w:sz="4" w:space="0" w:color="000000"/>
            </w:tcBorders>
          </w:tcPr>
          <w:p w14:paraId="7299C80C"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109C5A1D"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1.4.0.0.00.1.1.04</w:t>
            </w:r>
          </w:p>
        </w:tc>
        <w:tc>
          <w:tcPr>
            <w:tcW w:w="5961" w:type="dxa"/>
            <w:tcBorders>
              <w:top w:val="nil"/>
              <w:left w:val="nil"/>
              <w:bottom w:val="nil"/>
              <w:right w:val="single" w:sz="4" w:space="0" w:color="000000"/>
            </w:tcBorders>
          </w:tcPr>
          <w:p w14:paraId="5939D7C9"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Receitas Agropecuárias - AI - Principal </w:t>
            </w:r>
          </w:p>
        </w:tc>
        <w:tc>
          <w:tcPr>
            <w:tcW w:w="1872" w:type="dxa"/>
            <w:tcBorders>
              <w:top w:val="nil"/>
              <w:left w:val="nil"/>
              <w:bottom w:val="nil"/>
              <w:right w:val="single" w:sz="4" w:space="0" w:color="000000"/>
            </w:tcBorders>
          </w:tcPr>
          <w:p w14:paraId="1B181E47"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50.000,00 </w:t>
            </w:r>
          </w:p>
        </w:tc>
        <w:tc>
          <w:tcPr>
            <w:tcW w:w="1872" w:type="dxa"/>
            <w:tcBorders>
              <w:top w:val="nil"/>
              <w:left w:val="nil"/>
              <w:bottom w:val="nil"/>
              <w:right w:val="single" w:sz="4" w:space="0" w:color="000000"/>
            </w:tcBorders>
          </w:tcPr>
          <w:p w14:paraId="074E3E9F"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50.000,00 </w:t>
            </w:r>
          </w:p>
        </w:tc>
        <w:tc>
          <w:tcPr>
            <w:tcW w:w="1921" w:type="dxa"/>
            <w:tcBorders>
              <w:top w:val="nil"/>
              <w:left w:val="nil"/>
              <w:bottom w:val="nil"/>
              <w:right w:val="single" w:sz="4" w:space="0" w:color="000000"/>
            </w:tcBorders>
          </w:tcPr>
          <w:p w14:paraId="5FC50F69"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   </w:t>
            </w:r>
          </w:p>
        </w:tc>
      </w:tr>
      <w:tr w:rsidR="00646355" w:rsidRPr="009E7230" w14:paraId="2BE457AB" w14:textId="77777777">
        <w:trPr>
          <w:trHeight w:val="282"/>
        </w:trPr>
        <w:tc>
          <w:tcPr>
            <w:tcW w:w="752" w:type="dxa"/>
            <w:tcBorders>
              <w:top w:val="nil"/>
              <w:left w:val="single" w:sz="4" w:space="0" w:color="000000"/>
              <w:bottom w:val="nil"/>
              <w:right w:val="single" w:sz="4" w:space="0" w:color="000000"/>
            </w:tcBorders>
          </w:tcPr>
          <w:p w14:paraId="11CEF99A"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tcPr>
          <w:p w14:paraId="4C4A3BAC"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tcPr>
          <w:p w14:paraId="56E00E33"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w:t>
            </w:r>
          </w:p>
        </w:tc>
        <w:tc>
          <w:tcPr>
            <w:tcW w:w="1872" w:type="dxa"/>
            <w:tcBorders>
              <w:top w:val="nil"/>
              <w:left w:val="nil"/>
              <w:bottom w:val="nil"/>
              <w:right w:val="single" w:sz="4" w:space="0" w:color="000000"/>
            </w:tcBorders>
          </w:tcPr>
          <w:p w14:paraId="6C8D96C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w:t>
            </w:r>
          </w:p>
        </w:tc>
        <w:tc>
          <w:tcPr>
            <w:tcW w:w="1872" w:type="dxa"/>
            <w:tcBorders>
              <w:top w:val="nil"/>
              <w:left w:val="nil"/>
              <w:bottom w:val="nil"/>
              <w:right w:val="single" w:sz="4" w:space="0" w:color="000000"/>
            </w:tcBorders>
          </w:tcPr>
          <w:p w14:paraId="0EDDA7AF"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w:t>
            </w:r>
          </w:p>
        </w:tc>
        <w:tc>
          <w:tcPr>
            <w:tcW w:w="1921" w:type="dxa"/>
            <w:tcBorders>
              <w:top w:val="nil"/>
              <w:left w:val="nil"/>
              <w:bottom w:val="nil"/>
              <w:right w:val="single" w:sz="4" w:space="0" w:color="000000"/>
            </w:tcBorders>
          </w:tcPr>
          <w:p w14:paraId="6876AD54"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w:t>
            </w:r>
          </w:p>
        </w:tc>
      </w:tr>
      <w:tr w:rsidR="00646355" w:rsidRPr="009E7230" w14:paraId="277F4B2F" w14:textId="77777777">
        <w:trPr>
          <w:trHeight w:val="319"/>
        </w:trPr>
        <w:tc>
          <w:tcPr>
            <w:tcW w:w="752" w:type="dxa"/>
            <w:tcBorders>
              <w:top w:val="nil"/>
              <w:left w:val="single" w:sz="4" w:space="0" w:color="000000"/>
              <w:bottom w:val="nil"/>
              <w:right w:val="single" w:sz="4" w:space="0" w:color="000000"/>
            </w:tcBorders>
            <w:shd w:val="clear" w:color="auto" w:fill="auto"/>
          </w:tcPr>
          <w:p w14:paraId="72040107"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shd w:val="clear" w:color="auto" w:fill="auto"/>
          </w:tcPr>
          <w:p w14:paraId="1EA85571"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shd w:val="clear" w:color="auto" w:fill="FFFFFF"/>
            <w:vAlign w:val="center"/>
          </w:tcPr>
          <w:p w14:paraId="3AE2991B"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 xml:space="preserve">Receita de Serviços </w:t>
            </w:r>
          </w:p>
        </w:tc>
        <w:tc>
          <w:tcPr>
            <w:tcW w:w="1872" w:type="dxa"/>
            <w:tcBorders>
              <w:top w:val="nil"/>
              <w:left w:val="nil"/>
              <w:bottom w:val="nil"/>
              <w:right w:val="single" w:sz="4" w:space="0" w:color="000000"/>
            </w:tcBorders>
          </w:tcPr>
          <w:p w14:paraId="22187E79"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925.000,00 </w:t>
            </w:r>
          </w:p>
        </w:tc>
        <w:tc>
          <w:tcPr>
            <w:tcW w:w="1872" w:type="dxa"/>
            <w:tcBorders>
              <w:top w:val="nil"/>
              <w:left w:val="nil"/>
              <w:bottom w:val="nil"/>
              <w:right w:val="single" w:sz="4" w:space="0" w:color="000000"/>
            </w:tcBorders>
          </w:tcPr>
          <w:p w14:paraId="20B89D62"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925.000,00 </w:t>
            </w:r>
          </w:p>
        </w:tc>
        <w:tc>
          <w:tcPr>
            <w:tcW w:w="1921" w:type="dxa"/>
            <w:tcBorders>
              <w:top w:val="nil"/>
              <w:left w:val="nil"/>
              <w:bottom w:val="nil"/>
              <w:right w:val="single" w:sz="4" w:space="0" w:color="000000"/>
            </w:tcBorders>
          </w:tcPr>
          <w:p w14:paraId="657A7FA2"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419.558,26 </w:t>
            </w:r>
          </w:p>
        </w:tc>
      </w:tr>
      <w:tr w:rsidR="00646355" w:rsidRPr="009E7230" w14:paraId="60E3E63C" w14:textId="77777777">
        <w:trPr>
          <w:trHeight w:val="255"/>
        </w:trPr>
        <w:tc>
          <w:tcPr>
            <w:tcW w:w="752" w:type="dxa"/>
            <w:tcBorders>
              <w:top w:val="nil"/>
              <w:left w:val="single" w:sz="4" w:space="0" w:color="000000"/>
              <w:bottom w:val="nil"/>
              <w:right w:val="single" w:sz="4" w:space="0" w:color="000000"/>
            </w:tcBorders>
            <w:vAlign w:val="center"/>
          </w:tcPr>
          <w:p w14:paraId="5974220A"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vAlign w:val="center"/>
          </w:tcPr>
          <w:p w14:paraId="574ABCE9"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1.6.1.0.01.1.1.11</w:t>
            </w:r>
          </w:p>
        </w:tc>
        <w:tc>
          <w:tcPr>
            <w:tcW w:w="5961" w:type="dxa"/>
            <w:tcBorders>
              <w:top w:val="nil"/>
              <w:left w:val="nil"/>
              <w:bottom w:val="nil"/>
              <w:right w:val="single" w:sz="4" w:space="0" w:color="000000"/>
            </w:tcBorders>
          </w:tcPr>
          <w:p w14:paraId="693E2A55"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Serviço de Estudos e Pesquisas</w:t>
            </w:r>
          </w:p>
        </w:tc>
        <w:tc>
          <w:tcPr>
            <w:tcW w:w="1872" w:type="dxa"/>
            <w:tcBorders>
              <w:top w:val="nil"/>
              <w:left w:val="nil"/>
              <w:bottom w:val="nil"/>
              <w:right w:val="single" w:sz="4" w:space="0" w:color="000000"/>
            </w:tcBorders>
            <w:vAlign w:val="center"/>
          </w:tcPr>
          <w:p w14:paraId="10EAEA1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365.000,00 </w:t>
            </w:r>
          </w:p>
        </w:tc>
        <w:tc>
          <w:tcPr>
            <w:tcW w:w="1872" w:type="dxa"/>
            <w:tcBorders>
              <w:top w:val="nil"/>
              <w:left w:val="nil"/>
              <w:bottom w:val="nil"/>
              <w:right w:val="single" w:sz="4" w:space="0" w:color="000000"/>
            </w:tcBorders>
            <w:vAlign w:val="center"/>
          </w:tcPr>
          <w:p w14:paraId="1F23BE84"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365.000,00 </w:t>
            </w:r>
          </w:p>
        </w:tc>
        <w:tc>
          <w:tcPr>
            <w:tcW w:w="1921" w:type="dxa"/>
            <w:tcBorders>
              <w:top w:val="nil"/>
              <w:left w:val="nil"/>
              <w:bottom w:val="nil"/>
              <w:right w:val="single" w:sz="4" w:space="0" w:color="000000"/>
            </w:tcBorders>
            <w:vAlign w:val="center"/>
          </w:tcPr>
          <w:p w14:paraId="395083FA"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273.100,00 </w:t>
            </w:r>
          </w:p>
        </w:tc>
      </w:tr>
      <w:tr w:rsidR="00646355" w:rsidRPr="009E7230" w14:paraId="74757FE1" w14:textId="77777777">
        <w:trPr>
          <w:trHeight w:val="282"/>
        </w:trPr>
        <w:tc>
          <w:tcPr>
            <w:tcW w:w="752" w:type="dxa"/>
            <w:tcBorders>
              <w:top w:val="nil"/>
              <w:left w:val="single" w:sz="4" w:space="0" w:color="000000"/>
              <w:bottom w:val="nil"/>
              <w:right w:val="single" w:sz="4" w:space="0" w:color="000000"/>
            </w:tcBorders>
          </w:tcPr>
          <w:p w14:paraId="22047287"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1FAA59A5"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1.6.1.0.01.1.1.18</w:t>
            </w:r>
          </w:p>
        </w:tc>
        <w:tc>
          <w:tcPr>
            <w:tcW w:w="5961" w:type="dxa"/>
            <w:tcBorders>
              <w:top w:val="nil"/>
              <w:left w:val="nil"/>
              <w:bottom w:val="nil"/>
              <w:right w:val="single" w:sz="4" w:space="0" w:color="000000"/>
            </w:tcBorders>
          </w:tcPr>
          <w:p w14:paraId="653DD60C"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Outros Serviços Educacionais – UPT</w:t>
            </w:r>
          </w:p>
        </w:tc>
        <w:tc>
          <w:tcPr>
            <w:tcW w:w="1872" w:type="dxa"/>
            <w:tcBorders>
              <w:top w:val="nil"/>
              <w:left w:val="nil"/>
              <w:bottom w:val="nil"/>
              <w:right w:val="single" w:sz="4" w:space="0" w:color="000000"/>
            </w:tcBorders>
          </w:tcPr>
          <w:p w14:paraId="104972AA"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410.000,00 </w:t>
            </w:r>
          </w:p>
        </w:tc>
        <w:tc>
          <w:tcPr>
            <w:tcW w:w="1872" w:type="dxa"/>
            <w:tcBorders>
              <w:top w:val="nil"/>
              <w:left w:val="nil"/>
              <w:bottom w:val="nil"/>
              <w:right w:val="single" w:sz="4" w:space="0" w:color="000000"/>
            </w:tcBorders>
            <w:vAlign w:val="center"/>
          </w:tcPr>
          <w:p w14:paraId="6CC0913D"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410.000,00 </w:t>
            </w:r>
          </w:p>
        </w:tc>
        <w:tc>
          <w:tcPr>
            <w:tcW w:w="1921" w:type="dxa"/>
            <w:tcBorders>
              <w:top w:val="nil"/>
              <w:left w:val="nil"/>
              <w:bottom w:val="nil"/>
              <w:right w:val="single" w:sz="4" w:space="0" w:color="000000"/>
            </w:tcBorders>
            <w:vAlign w:val="center"/>
          </w:tcPr>
          <w:p w14:paraId="3290B4D1"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139.020,00 </w:t>
            </w:r>
          </w:p>
        </w:tc>
      </w:tr>
      <w:tr w:rsidR="00646355" w:rsidRPr="009E7230" w14:paraId="5CC3C699" w14:textId="77777777">
        <w:trPr>
          <w:trHeight w:val="282"/>
        </w:trPr>
        <w:tc>
          <w:tcPr>
            <w:tcW w:w="752" w:type="dxa"/>
            <w:tcBorders>
              <w:top w:val="nil"/>
              <w:left w:val="single" w:sz="4" w:space="0" w:color="000000"/>
              <w:bottom w:val="nil"/>
              <w:right w:val="single" w:sz="4" w:space="0" w:color="000000"/>
            </w:tcBorders>
            <w:vAlign w:val="center"/>
          </w:tcPr>
          <w:p w14:paraId="5AB7BF4A"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vAlign w:val="center"/>
          </w:tcPr>
          <w:p w14:paraId="56327118"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1.6.1.0.01.1.1.92</w:t>
            </w:r>
          </w:p>
        </w:tc>
        <w:tc>
          <w:tcPr>
            <w:tcW w:w="5961" w:type="dxa"/>
            <w:tcBorders>
              <w:top w:val="nil"/>
              <w:left w:val="nil"/>
              <w:bottom w:val="nil"/>
              <w:right w:val="single" w:sz="4" w:space="0" w:color="000000"/>
            </w:tcBorders>
            <w:vAlign w:val="center"/>
          </w:tcPr>
          <w:p w14:paraId="68297F2E"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Outros Serviços Administrativos e Comerciais Gerais</w:t>
            </w:r>
          </w:p>
        </w:tc>
        <w:tc>
          <w:tcPr>
            <w:tcW w:w="1872" w:type="dxa"/>
            <w:tcBorders>
              <w:top w:val="nil"/>
              <w:left w:val="nil"/>
              <w:bottom w:val="nil"/>
              <w:right w:val="single" w:sz="4" w:space="0" w:color="000000"/>
            </w:tcBorders>
            <w:vAlign w:val="center"/>
          </w:tcPr>
          <w:p w14:paraId="1B010345"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50.000,00 </w:t>
            </w:r>
          </w:p>
        </w:tc>
        <w:tc>
          <w:tcPr>
            <w:tcW w:w="1872" w:type="dxa"/>
            <w:tcBorders>
              <w:top w:val="nil"/>
              <w:left w:val="nil"/>
              <w:bottom w:val="nil"/>
              <w:right w:val="single" w:sz="4" w:space="0" w:color="000000"/>
            </w:tcBorders>
            <w:vAlign w:val="center"/>
          </w:tcPr>
          <w:p w14:paraId="10E735B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50.000,00 </w:t>
            </w:r>
          </w:p>
        </w:tc>
        <w:tc>
          <w:tcPr>
            <w:tcW w:w="1921" w:type="dxa"/>
            <w:tcBorders>
              <w:top w:val="nil"/>
              <w:left w:val="nil"/>
              <w:bottom w:val="nil"/>
              <w:right w:val="single" w:sz="4" w:space="0" w:color="000000"/>
            </w:tcBorders>
            <w:vAlign w:val="center"/>
          </w:tcPr>
          <w:p w14:paraId="1103E062"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6.588,26 </w:t>
            </w:r>
          </w:p>
        </w:tc>
      </w:tr>
      <w:tr w:rsidR="00646355" w:rsidRPr="009E7230" w14:paraId="419FED5D" w14:textId="77777777">
        <w:trPr>
          <w:trHeight w:val="282"/>
        </w:trPr>
        <w:tc>
          <w:tcPr>
            <w:tcW w:w="752" w:type="dxa"/>
            <w:tcBorders>
              <w:top w:val="nil"/>
              <w:left w:val="single" w:sz="4" w:space="0" w:color="000000"/>
              <w:bottom w:val="nil"/>
              <w:right w:val="single" w:sz="4" w:space="0" w:color="000000"/>
            </w:tcBorders>
          </w:tcPr>
          <w:p w14:paraId="5DA6C1DC"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6167EC70"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xml:space="preserve">1.6.1.0.02.1.1.03 </w:t>
            </w:r>
          </w:p>
        </w:tc>
        <w:tc>
          <w:tcPr>
            <w:tcW w:w="5961" w:type="dxa"/>
            <w:tcBorders>
              <w:top w:val="nil"/>
              <w:left w:val="nil"/>
              <w:bottom w:val="nil"/>
              <w:right w:val="single" w:sz="4" w:space="0" w:color="000000"/>
            </w:tcBorders>
          </w:tcPr>
          <w:p w14:paraId="6AE66485"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Inscrição em Concurso Público</w:t>
            </w:r>
          </w:p>
        </w:tc>
        <w:tc>
          <w:tcPr>
            <w:tcW w:w="1872" w:type="dxa"/>
            <w:tcBorders>
              <w:top w:val="nil"/>
              <w:left w:val="nil"/>
              <w:bottom w:val="nil"/>
              <w:right w:val="single" w:sz="4" w:space="0" w:color="000000"/>
            </w:tcBorders>
          </w:tcPr>
          <w:p w14:paraId="23AB285F"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100.000,00 </w:t>
            </w:r>
          </w:p>
        </w:tc>
        <w:tc>
          <w:tcPr>
            <w:tcW w:w="1872" w:type="dxa"/>
            <w:tcBorders>
              <w:top w:val="nil"/>
              <w:left w:val="nil"/>
              <w:bottom w:val="nil"/>
              <w:right w:val="single" w:sz="4" w:space="0" w:color="000000"/>
            </w:tcBorders>
            <w:vAlign w:val="center"/>
          </w:tcPr>
          <w:p w14:paraId="78388745"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100.000,00 </w:t>
            </w:r>
          </w:p>
        </w:tc>
        <w:tc>
          <w:tcPr>
            <w:tcW w:w="1921" w:type="dxa"/>
            <w:tcBorders>
              <w:top w:val="nil"/>
              <w:left w:val="nil"/>
              <w:bottom w:val="nil"/>
              <w:right w:val="single" w:sz="4" w:space="0" w:color="000000"/>
            </w:tcBorders>
            <w:vAlign w:val="center"/>
          </w:tcPr>
          <w:p w14:paraId="2BAA5C3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850,00 </w:t>
            </w:r>
          </w:p>
        </w:tc>
      </w:tr>
      <w:tr w:rsidR="00646355" w:rsidRPr="009E7230" w14:paraId="0CD46E0B" w14:textId="77777777">
        <w:trPr>
          <w:trHeight w:val="282"/>
        </w:trPr>
        <w:tc>
          <w:tcPr>
            <w:tcW w:w="752" w:type="dxa"/>
            <w:tcBorders>
              <w:top w:val="nil"/>
              <w:left w:val="single" w:sz="4" w:space="0" w:color="000000"/>
              <w:bottom w:val="nil"/>
              <w:right w:val="single" w:sz="4" w:space="0" w:color="000000"/>
            </w:tcBorders>
          </w:tcPr>
          <w:p w14:paraId="2F61E4A6"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598D824E"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xml:space="preserve">1.6.1.0.02.1.1.04 </w:t>
            </w:r>
          </w:p>
        </w:tc>
        <w:tc>
          <w:tcPr>
            <w:tcW w:w="5961" w:type="dxa"/>
            <w:tcBorders>
              <w:top w:val="nil"/>
              <w:left w:val="nil"/>
              <w:bottom w:val="nil"/>
              <w:right w:val="single" w:sz="4" w:space="0" w:color="000000"/>
            </w:tcBorders>
          </w:tcPr>
          <w:p w14:paraId="24CCC78C"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Inscrição em Vestibular</w:t>
            </w:r>
          </w:p>
        </w:tc>
        <w:tc>
          <w:tcPr>
            <w:tcW w:w="1872" w:type="dxa"/>
            <w:tcBorders>
              <w:top w:val="nil"/>
              <w:left w:val="nil"/>
              <w:bottom w:val="nil"/>
              <w:right w:val="single" w:sz="4" w:space="0" w:color="000000"/>
            </w:tcBorders>
          </w:tcPr>
          <w:p w14:paraId="5F101E3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   </w:t>
            </w:r>
          </w:p>
        </w:tc>
        <w:tc>
          <w:tcPr>
            <w:tcW w:w="1872" w:type="dxa"/>
            <w:tcBorders>
              <w:top w:val="nil"/>
              <w:left w:val="nil"/>
              <w:bottom w:val="nil"/>
              <w:right w:val="single" w:sz="4" w:space="0" w:color="000000"/>
            </w:tcBorders>
            <w:vAlign w:val="center"/>
          </w:tcPr>
          <w:p w14:paraId="08636A4A"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   </w:t>
            </w:r>
          </w:p>
        </w:tc>
        <w:tc>
          <w:tcPr>
            <w:tcW w:w="1921" w:type="dxa"/>
            <w:tcBorders>
              <w:top w:val="nil"/>
              <w:left w:val="nil"/>
              <w:bottom w:val="nil"/>
              <w:right w:val="single" w:sz="4" w:space="0" w:color="000000"/>
            </w:tcBorders>
            <w:vAlign w:val="center"/>
          </w:tcPr>
          <w:p w14:paraId="68F1519A"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   </w:t>
            </w:r>
          </w:p>
        </w:tc>
      </w:tr>
      <w:tr w:rsidR="00646355" w:rsidRPr="009E7230" w14:paraId="5F9C4021" w14:textId="77777777">
        <w:trPr>
          <w:trHeight w:val="282"/>
        </w:trPr>
        <w:tc>
          <w:tcPr>
            <w:tcW w:w="752" w:type="dxa"/>
            <w:tcBorders>
              <w:top w:val="nil"/>
              <w:left w:val="single" w:sz="4" w:space="0" w:color="000000"/>
              <w:bottom w:val="nil"/>
              <w:right w:val="single" w:sz="4" w:space="0" w:color="000000"/>
            </w:tcBorders>
          </w:tcPr>
          <w:p w14:paraId="4C8E6174"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0D3D8798"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7.6.1.0.01.1.1.11</w:t>
            </w:r>
          </w:p>
        </w:tc>
        <w:tc>
          <w:tcPr>
            <w:tcW w:w="5961" w:type="dxa"/>
            <w:tcBorders>
              <w:top w:val="nil"/>
              <w:left w:val="nil"/>
              <w:bottom w:val="nil"/>
              <w:right w:val="single" w:sz="4" w:space="0" w:color="000000"/>
            </w:tcBorders>
          </w:tcPr>
          <w:p w14:paraId="0C878DA4"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Serviço de Estudos e Pesquisas</w:t>
            </w:r>
          </w:p>
        </w:tc>
        <w:tc>
          <w:tcPr>
            <w:tcW w:w="1872" w:type="dxa"/>
            <w:tcBorders>
              <w:top w:val="nil"/>
              <w:left w:val="nil"/>
              <w:bottom w:val="nil"/>
              <w:right w:val="single" w:sz="4" w:space="0" w:color="000000"/>
            </w:tcBorders>
          </w:tcPr>
          <w:p w14:paraId="475181A1"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   </w:t>
            </w:r>
          </w:p>
        </w:tc>
        <w:tc>
          <w:tcPr>
            <w:tcW w:w="1872" w:type="dxa"/>
            <w:tcBorders>
              <w:top w:val="nil"/>
              <w:left w:val="nil"/>
              <w:bottom w:val="nil"/>
              <w:right w:val="single" w:sz="4" w:space="0" w:color="000000"/>
            </w:tcBorders>
          </w:tcPr>
          <w:p w14:paraId="1CE6C80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   </w:t>
            </w:r>
          </w:p>
        </w:tc>
        <w:tc>
          <w:tcPr>
            <w:tcW w:w="1921" w:type="dxa"/>
            <w:tcBorders>
              <w:top w:val="nil"/>
              <w:left w:val="nil"/>
              <w:bottom w:val="nil"/>
              <w:right w:val="single" w:sz="4" w:space="0" w:color="000000"/>
            </w:tcBorders>
          </w:tcPr>
          <w:p w14:paraId="5C951D92"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   </w:t>
            </w:r>
          </w:p>
        </w:tc>
      </w:tr>
      <w:tr w:rsidR="00646355" w:rsidRPr="009E7230" w14:paraId="3B2467B5" w14:textId="77777777">
        <w:trPr>
          <w:trHeight w:val="282"/>
        </w:trPr>
        <w:tc>
          <w:tcPr>
            <w:tcW w:w="752" w:type="dxa"/>
            <w:tcBorders>
              <w:top w:val="nil"/>
              <w:left w:val="single" w:sz="4" w:space="0" w:color="000000"/>
              <w:bottom w:val="nil"/>
              <w:right w:val="single" w:sz="4" w:space="0" w:color="000000"/>
            </w:tcBorders>
          </w:tcPr>
          <w:p w14:paraId="085526E1"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tcPr>
          <w:p w14:paraId="45C14700"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tcPr>
          <w:p w14:paraId="22CDACDC"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w:t>
            </w:r>
          </w:p>
        </w:tc>
        <w:tc>
          <w:tcPr>
            <w:tcW w:w="1872" w:type="dxa"/>
            <w:tcBorders>
              <w:top w:val="nil"/>
              <w:left w:val="nil"/>
              <w:bottom w:val="nil"/>
              <w:right w:val="single" w:sz="4" w:space="0" w:color="000000"/>
            </w:tcBorders>
          </w:tcPr>
          <w:p w14:paraId="476D2FF0"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w:t>
            </w:r>
          </w:p>
        </w:tc>
        <w:tc>
          <w:tcPr>
            <w:tcW w:w="1872" w:type="dxa"/>
            <w:tcBorders>
              <w:top w:val="nil"/>
              <w:left w:val="nil"/>
              <w:bottom w:val="nil"/>
              <w:right w:val="single" w:sz="4" w:space="0" w:color="000000"/>
            </w:tcBorders>
          </w:tcPr>
          <w:p w14:paraId="42D4F6FC" w14:textId="77777777" w:rsidR="00646355" w:rsidRPr="009E7230" w:rsidRDefault="00D1210E">
            <w:pPr>
              <w:ind w:left="0" w:hanging="2"/>
              <w:jc w:val="right"/>
              <w:rPr>
                <w:rFonts w:ascii="Arial" w:eastAsia="Arial" w:hAnsi="Arial" w:cs="Arial"/>
                <w:color w:val="FF0000"/>
                <w:sz w:val="20"/>
                <w:szCs w:val="20"/>
              </w:rPr>
            </w:pPr>
            <w:r w:rsidRPr="009E7230">
              <w:rPr>
                <w:rFonts w:ascii="Arial" w:eastAsia="Arial" w:hAnsi="Arial" w:cs="Arial"/>
                <w:color w:val="FF0000"/>
                <w:sz w:val="20"/>
                <w:szCs w:val="20"/>
              </w:rPr>
              <w:t> </w:t>
            </w:r>
          </w:p>
        </w:tc>
        <w:tc>
          <w:tcPr>
            <w:tcW w:w="1921" w:type="dxa"/>
            <w:tcBorders>
              <w:top w:val="nil"/>
              <w:left w:val="nil"/>
              <w:bottom w:val="nil"/>
              <w:right w:val="single" w:sz="4" w:space="0" w:color="000000"/>
            </w:tcBorders>
          </w:tcPr>
          <w:p w14:paraId="7F13F17E" w14:textId="77777777" w:rsidR="00646355" w:rsidRPr="009E7230" w:rsidRDefault="00D1210E">
            <w:pPr>
              <w:ind w:left="0" w:hanging="2"/>
              <w:jc w:val="right"/>
              <w:rPr>
                <w:rFonts w:ascii="Arial" w:eastAsia="Arial" w:hAnsi="Arial" w:cs="Arial"/>
                <w:color w:val="FF0000"/>
                <w:sz w:val="20"/>
                <w:szCs w:val="20"/>
              </w:rPr>
            </w:pPr>
            <w:r w:rsidRPr="009E7230">
              <w:rPr>
                <w:rFonts w:ascii="Arial" w:eastAsia="Arial" w:hAnsi="Arial" w:cs="Arial"/>
                <w:color w:val="FF0000"/>
                <w:sz w:val="20"/>
                <w:szCs w:val="20"/>
              </w:rPr>
              <w:t> </w:t>
            </w:r>
          </w:p>
        </w:tc>
      </w:tr>
      <w:tr w:rsidR="00646355" w:rsidRPr="009E7230" w14:paraId="0BA7176C" w14:textId="77777777">
        <w:trPr>
          <w:trHeight w:val="240"/>
        </w:trPr>
        <w:tc>
          <w:tcPr>
            <w:tcW w:w="752" w:type="dxa"/>
            <w:tcBorders>
              <w:top w:val="nil"/>
              <w:left w:val="single" w:sz="4" w:space="0" w:color="000000"/>
              <w:bottom w:val="nil"/>
              <w:right w:val="single" w:sz="4" w:space="0" w:color="000000"/>
            </w:tcBorders>
          </w:tcPr>
          <w:p w14:paraId="7EAB6B2F"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tcPr>
          <w:p w14:paraId="113BE18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tcPr>
          <w:p w14:paraId="414726BF"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i/>
                <w:color w:val="000000"/>
                <w:sz w:val="20"/>
                <w:szCs w:val="20"/>
              </w:rPr>
              <w:t>Outras Receitas Correntes</w:t>
            </w:r>
          </w:p>
        </w:tc>
        <w:tc>
          <w:tcPr>
            <w:tcW w:w="1872" w:type="dxa"/>
            <w:tcBorders>
              <w:top w:val="nil"/>
              <w:left w:val="nil"/>
              <w:bottom w:val="nil"/>
              <w:right w:val="single" w:sz="4" w:space="0" w:color="000000"/>
            </w:tcBorders>
          </w:tcPr>
          <w:p w14:paraId="61A64427"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411.000,00 </w:t>
            </w:r>
          </w:p>
        </w:tc>
        <w:tc>
          <w:tcPr>
            <w:tcW w:w="1872" w:type="dxa"/>
            <w:tcBorders>
              <w:top w:val="nil"/>
              <w:left w:val="nil"/>
              <w:bottom w:val="nil"/>
              <w:right w:val="single" w:sz="4" w:space="0" w:color="000000"/>
            </w:tcBorders>
          </w:tcPr>
          <w:p w14:paraId="4291730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411.000,00 </w:t>
            </w:r>
          </w:p>
        </w:tc>
        <w:tc>
          <w:tcPr>
            <w:tcW w:w="1921" w:type="dxa"/>
            <w:tcBorders>
              <w:top w:val="nil"/>
              <w:left w:val="nil"/>
              <w:bottom w:val="nil"/>
              <w:right w:val="single" w:sz="4" w:space="0" w:color="000000"/>
            </w:tcBorders>
          </w:tcPr>
          <w:p w14:paraId="60F755E5"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677.516,46 </w:t>
            </w:r>
          </w:p>
        </w:tc>
      </w:tr>
      <w:tr w:rsidR="00646355" w:rsidRPr="009E7230" w14:paraId="38A94E60" w14:textId="77777777">
        <w:trPr>
          <w:trHeight w:val="240"/>
        </w:trPr>
        <w:tc>
          <w:tcPr>
            <w:tcW w:w="752" w:type="dxa"/>
            <w:tcBorders>
              <w:top w:val="nil"/>
              <w:left w:val="single" w:sz="4" w:space="0" w:color="000000"/>
              <w:bottom w:val="nil"/>
              <w:right w:val="single" w:sz="4" w:space="0" w:color="000000"/>
            </w:tcBorders>
          </w:tcPr>
          <w:p w14:paraId="243A4CEC"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6BA5C689"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xml:space="preserve">1.9.1.0.09.1.1.08 </w:t>
            </w:r>
          </w:p>
        </w:tc>
        <w:tc>
          <w:tcPr>
            <w:tcW w:w="5961" w:type="dxa"/>
            <w:tcBorders>
              <w:top w:val="nil"/>
              <w:left w:val="nil"/>
              <w:bottom w:val="nil"/>
              <w:right w:val="single" w:sz="4" w:space="0" w:color="000000"/>
            </w:tcBorders>
          </w:tcPr>
          <w:p w14:paraId="51BE5693"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Multa e Juros de Mora de Contratos</w:t>
            </w:r>
          </w:p>
        </w:tc>
        <w:tc>
          <w:tcPr>
            <w:tcW w:w="1872" w:type="dxa"/>
            <w:tcBorders>
              <w:top w:val="nil"/>
              <w:left w:val="nil"/>
              <w:bottom w:val="nil"/>
              <w:right w:val="single" w:sz="4" w:space="0" w:color="000000"/>
            </w:tcBorders>
          </w:tcPr>
          <w:p w14:paraId="0E0C3952"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10.000,00 </w:t>
            </w:r>
          </w:p>
        </w:tc>
        <w:tc>
          <w:tcPr>
            <w:tcW w:w="1872" w:type="dxa"/>
            <w:tcBorders>
              <w:top w:val="nil"/>
              <w:left w:val="nil"/>
              <w:bottom w:val="nil"/>
              <w:right w:val="single" w:sz="4" w:space="0" w:color="000000"/>
            </w:tcBorders>
            <w:vAlign w:val="center"/>
          </w:tcPr>
          <w:p w14:paraId="05FFB232"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10.000,00 </w:t>
            </w:r>
          </w:p>
        </w:tc>
        <w:tc>
          <w:tcPr>
            <w:tcW w:w="1921" w:type="dxa"/>
            <w:tcBorders>
              <w:top w:val="nil"/>
              <w:left w:val="nil"/>
              <w:bottom w:val="nil"/>
              <w:right w:val="single" w:sz="4" w:space="0" w:color="000000"/>
            </w:tcBorders>
          </w:tcPr>
          <w:p w14:paraId="3D63CC81"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3.359,42 </w:t>
            </w:r>
          </w:p>
        </w:tc>
      </w:tr>
      <w:tr w:rsidR="00646355" w:rsidRPr="009E7230" w14:paraId="49E0F38E" w14:textId="77777777">
        <w:trPr>
          <w:trHeight w:val="240"/>
        </w:trPr>
        <w:tc>
          <w:tcPr>
            <w:tcW w:w="752" w:type="dxa"/>
            <w:tcBorders>
              <w:top w:val="nil"/>
              <w:left w:val="single" w:sz="4" w:space="0" w:color="000000"/>
              <w:bottom w:val="nil"/>
              <w:right w:val="single" w:sz="4" w:space="0" w:color="000000"/>
            </w:tcBorders>
          </w:tcPr>
          <w:p w14:paraId="523086BA"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2AAD5CD9"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1.9.2.2.01.1.1.10</w:t>
            </w:r>
          </w:p>
        </w:tc>
        <w:tc>
          <w:tcPr>
            <w:tcW w:w="5961" w:type="dxa"/>
            <w:tcBorders>
              <w:top w:val="nil"/>
              <w:left w:val="nil"/>
              <w:bottom w:val="nil"/>
              <w:right w:val="single" w:sz="4" w:space="0" w:color="000000"/>
            </w:tcBorders>
          </w:tcPr>
          <w:p w14:paraId="57CFAB0D"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Restituições de Convênios- AI – Principal</w:t>
            </w:r>
          </w:p>
        </w:tc>
        <w:tc>
          <w:tcPr>
            <w:tcW w:w="1872" w:type="dxa"/>
            <w:tcBorders>
              <w:top w:val="nil"/>
              <w:left w:val="nil"/>
              <w:bottom w:val="nil"/>
              <w:right w:val="single" w:sz="4" w:space="0" w:color="000000"/>
            </w:tcBorders>
          </w:tcPr>
          <w:p w14:paraId="54E1F0BB"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   </w:t>
            </w:r>
          </w:p>
        </w:tc>
        <w:tc>
          <w:tcPr>
            <w:tcW w:w="1872" w:type="dxa"/>
            <w:tcBorders>
              <w:top w:val="nil"/>
              <w:left w:val="nil"/>
              <w:bottom w:val="nil"/>
              <w:right w:val="single" w:sz="4" w:space="0" w:color="000000"/>
            </w:tcBorders>
          </w:tcPr>
          <w:p w14:paraId="7ADD1C0F"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FF0000"/>
                <w:sz w:val="20"/>
                <w:szCs w:val="20"/>
              </w:rPr>
              <w:t xml:space="preserve">                            -   </w:t>
            </w:r>
          </w:p>
        </w:tc>
        <w:tc>
          <w:tcPr>
            <w:tcW w:w="1921" w:type="dxa"/>
            <w:tcBorders>
              <w:top w:val="nil"/>
              <w:left w:val="nil"/>
              <w:bottom w:val="nil"/>
              <w:right w:val="single" w:sz="4" w:space="0" w:color="000000"/>
            </w:tcBorders>
          </w:tcPr>
          <w:p w14:paraId="0F8A5B65"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88.372,39 </w:t>
            </w:r>
          </w:p>
        </w:tc>
      </w:tr>
      <w:tr w:rsidR="00646355" w:rsidRPr="009E7230" w14:paraId="145CF02C" w14:textId="77777777">
        <w:trPr>
          <w:trHeight w:val="240"/>
        </w:trPr>
        <w:tc>
          <w:tcPr>
            <w:tcW w:w="752" w:type="dxa"/>
            <w:tcBorders>
              <w:top w:val="nil"/>
              <w:left w:val="single" w:sz="4" w:space="0" w:color="000000"/>
              <w:bottom w:val="nil"/>
              <w:right w:val="single" w:sz="4" w:space="0" w:color="000000"/>
            </w:tcBorders>
          </w:tcPr>
          <w:p w14:paraId="55EC5B76"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677DA5A4"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1.9.2.8.02.9.1.10</w:t>
            </w:r>
          </w:p>
        </w:tc>
        <w:tc>
          <w:tcPr>
            <w:tcW w:w="5961" w:type="dxa"/>
            <w:tcBorders>
              <w:top w:val="nil"/>
              <w:left w:val="nil"/>
              <w:bottom w:val="nil"/>
              <w:right w:val="single" w:sz="4" w:space="0" w:color="000000"/>
            </w:tcBorders>
          </w:tcPr>
          <w:p w14:paraId="5A48745F"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Outras Restituições</w:t>
            </w:r>
          </w:p>
        </w:tc>
        <w:tc>
          <w:tcPr>
            <w:tcW w:w="1872" w:type="dxa"/>
            <w:tcBorders>
              <w:top w:val="nil"/>
              <w:left w:val="nil"/>
              <w:bottom w:val="nil"/>
              <w:right w:val="single" w:sz="4" w:space="0" w:color="000000"/>
            </w:tcBorders>
          </w:tcPr>
          <w:p w14:paraId="28A53AA7"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1.000,00 </w:t>
            </w:r>
          </w:p>
        </w:tc>
        <w:tc>
          <w:tcPr>
            <w:tcW w:w="1872" w:type="dxa"/>
            <w:tcBorders>
              <w:top w:val="nil"/>
              <w:left w:val="nil"/>
              <w:bottom w:val="nil"/>
              <w:right w:val="single" w:sz="4" w:space="0" w:color="000000"/>
            </w:tcBorders>
            <w:vAlign w:val="center"/>
          </w:tcPr>
          <w:p w14:paraId="65C7DFD9"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1.000,00 </w:t>
            </w:r>
          </w:p>
        </w:tc>
        <w:tc>
          <w:tcPr>
            <w:tcW w:w="1921" w:type="dxa"/>
            <w:tcBorders>
              <w:top w:val="nil"/>
              <w:left w:val="nil"/>
              <w:bottom w:val="nil"/>
              <w:right w:val="single" w:sz="4" w:space="0" w:color="000000"/>
            </w:tcBorders>
          </w:tcPr>
          <w:p w14:paraId="3FE3771A"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   </w:t>
            </w:r>
          </w:p>
        </w:tc>
      </w:tr>
      <w:tr w:rsidR="00646355" w:rsidRPr="009E7230" w14:paraId="7A555C0D" w14:textId="77777777">
        <w:trPr>
          <w:trHeight w:val="240"/>
        </w:trPr>
        <w:tc>
          <w:tcPr>
            <w:tcW w:w="752" w:type="dxa"/>
            <w:tcBorders>
              <w:top w:val="nil"/>
              <w:left w:val="single" w:sz="4" w:space="0" w:color="000000"/>
              <w:bottom w:val="nil"/>
              <w:right w:val="single" w:sz="4" w:space="0" w:color="000000"/>
            </w:tcBorders>
          </w:tcPr>
          <w:p w14:paraId="4C7685A6"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213</w:t>
            </w:r>
          </w:p>
        </w:tc>
        <w:tc>
          <w:tcPr>
            <w:tcW w:w="1958" w:type="dxa"/>
            <w:tcBorders>
              <w:top w:val="nil"/>
              <w:left w:val="nil"/>
              <w:bottom w:val="nil"/>
              <w:right w:val="single" w:sz="4" w:space="0" w:color="000000"/>
            </w:tcBorders>
          </w:tcPr>
          <w:p w14:paraId="79F21DF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1.9.9.0.99.1.1.92</w:t>
            </w:r>
          </w:p>
        </w:tc>
        <w:tc>
          <w:tcPr>
            <w:tcW w:w="5961" w:type="dxa"/>
            <w:tcBorders>
              <w:top w:val="nil"/>
              <w:left w:val="nil"/>
              <w:bottom w:val="nil"/>
              <w:right w:val="single" w:sz="4" w:space="0" w:color="000000"/>
            </w:tcBorders>
          </w:tcPr>
          <w:p w14:paraId="5873DBA7"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Demais Receitas </w:t>
            </w:r>
          </w:p>
        </w:tc>
        <w:tc>
          <w:tcPr>
            <w:tcW w:w="1872" w:type="dxa"/>
            <w:tcBorders>
              <w:top w:val="nil"/>
              <w:left w:val="nil"/>
              <w:bottom w:val="nil"/>
              <w:right w:val="single" w:sz="4" w:space="0" w:color="000000"/>
            </w:tcBorders>
            <w:vAlign w:val="center"/>
          </w:tcPr>
          <w:p w14:paraId="6FBE708E"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400.000,00 </w:t>
            </w:r>
          </w:p>
        </w:tc>
        <w:tc>
          <w:tcPr>
            <w:tcW w:w="1872" w:type="dxa"/>
            <w:tcBorders>
              <w:top w:val="nil"/>
              <w:left w:val="nil"/>
              <w:bottom w:val="nil"/>
              <w:right w:val="single" w:sz="4" w:space="0" w:color="000000"/>
            </w:tcBorders>
            <w:vAlign w:val="center"/>
          </w:tcPr>
          <w:p w14:paraId="77F0DE16"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400.000,00 </w:t>
            </w:r>
          </w:p>
        </w:tc>
        <w:tc>
          <w:tcPr>
            <w:tcW w:w="1921" w:type="dxa"/>
            <w:tcBorders>
              <w:top w:val="nil"/>
              <w:left w:val="nil"/>
              <w:bottom w:val="nil"/>
              <w:right w:val="single" w:sz="4" w:space="0" w:color="000000"/>
            </w:tcBorders>
            <w:vAlign w:val="center"/>
          </w:tcPr>
          <w:p w14:paraId="6E84DE69"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585.784,65 </w:t>
            </w:r>
          </w:p>
        </w:tc>
      </w:tr>
      <w:tr w:rsidR="00646355" w:rsidRPr="009E7230" w14:paraId="4F965365" w14:textId="77777777">
        <w:trPr>
          <w:trHeight w:val="240"/>
        </w:trPr>
        <w:tc>
          <w:tcPr>
            <w:tcW w:w="752" w:type="dxa"/>
            <w:tcBorders>
              <w:top w:val="nil"/>
              <w:left w:val="single" w:sz="4" w:space="0" w:color="000000"/>
              <w:bottom w:val="nil"/>
              <w:right w:val="single" w:sz="4" w:space="0" w:color="000000"/>
            </w:tcBorders>
          </w:tcPr>
          <w:p w14:paraId="37B94CF1"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lastRenderedPageBreak/>
              <w:t> </w:t>
            </w:r>
          </w:p>
        </w:tc>
        <w:tc>
          <w:tcPr>
            <w:tcW w:w="1958" w:type="dxa"/>
            <w:tcBorders>
              <w:top w:val="nil"/>
              <w:left w:val="nil"/>
              <w:bottom w:val="nil"/>
              <w:right w:val="single" w:sz="4" w:space="0" w:color="000000"/>
            </w:tcBorders>
          </w:tcPr>
          <w:p w14:paraId="5AC99AE2"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tcPr>
          <w:p w14:paraId="0347A812"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i/>
                <w:color w:val="000000"/>
                <w:sz w:val="20"/>
                <w:szCs w:val="20"/>
              </w:rPr>
              <w:t>Demais Receitas Correntes Específicas do Estado</w:t>
            </w:r>
          </w:p>
        </w:tc>
        <w:tc>
          <w:tcPr>
            <w:tcW w:w="1872" w:type="dxa"/>
            <w:tcBorders>
              <w:top w:val="nil"/>
              <w:left w:val="nil"/>
              <w:bottom w:val="nil"/>
              <w:right w:val="single" w:sz="4" w:space="0" w:color="000000"/>
            </w:tcBorders>
          </w:tcPr>
          <w:p w14:paraId="6F077774"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c>
          <w:tcPr>
            <w:tcW w:w="1872" w:type="dxa"/>
            <w:tcBorders>
              <w:top w:val="nil"/>
              <w:left w:val="nil"/>
              <w:bottom w:val="nil"/>
              <w:right w:val="single" w:sz="4" w:space="0" w:color="000000"/>
            </w:tcBorders>
          </w:tcPr>
          <w:p w14:paraId="0C7E90D6"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3.659.649,00 </w:t>
            </w:r>
          </w:p>
        </w:tc>
        <w:tc>
          <w:tcPr>
            <w:tcW w:w="1921" w:type="dxa"/>
            <w:tcBorders>
              <w:top w:val="nil"/>
              <w:left w:val="nil"/>
              <w:bottom w:val="nil"/>
              <w:right w:val="single" w:sz="4" w:space="0" w:color="000000"/>
            </w:tcBorders>
          </w:tcPr>
          <w:p w14:paraId="6E871750"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r>
      <w:tr w:rsidR="00646355" w:rsidRPr="009E7230" w14:paraId="1BC64891" w14:textId="77777777">
        <w:trPr>
          <w:trHeight w:val="240"/>
        </w:trPr>
        <w:tc>
          <w:tcPr>
            <w:tcW w:w="752" w:type="dxa"/>
            <w:tcBorders>
              <w:top w:val="nil"/>
              <w:left w:val="single" w:sz="4" w:space="0" w:color="000000"/>
              <w:bottom w:val="nil"/>
              <w:right w:val="single" w:sz="4" w:space="0" w:color="000000"/>
            </w:tcBorders>
          </w:tcPr>
          <w:p w14:paraId="550A22EE"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613</w:t>
            </w:r>
          </w:p>
        </w:tc>
        <w:tc>
          <w:tcPr>
            <w:tcW w:w="1958" w:type="dxa"/>
            <w:tcBorders>
              <w:top w:val="nil"/>
              <w:left w:val="nil"/>
              <w:bottom w:val="nil"/>
              <w:right w:val="single" w:sz="4" w:space="0" w:color="000000"/>
            </w:tcBorders>
          </w:tcPr>
          <w:p w14:paraId="00EAEB1E"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1.9.9.8.98.9.2.02</w:t>
            </w:r>
          </w:p>
        </w:tc>
        <w:tc>
          <w:tcPr>
            <w:tcW w:w="5961" w:type="dxa"/>
            <w:tcBorders>
              <w:top w:val="nil"/>
              <w:left w:val="nil"/>
              <w:bottom w:val="nil"/>
              <w:right w:val="single" w:sz="4" w:space="0" w:color="000000"/>
            </w:tcBorders>
          </w:tcPr>
          <w:p w14:paraId="4F4A8B87"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Superavit </w:t>
            </w:r>
            <w:proofErr w:type="spellStart"/>
            <w:r w:rsidRPr="009E7230">
              <w:rPr>
                <w:rFonts w:ascii="Arial" w:eastAsia="Arial" w:hAnsi="Arial" w:cs="Arial"/>
                <w:i/>
                <w:color w:val="000000"/>
                <w:sz w:val="20"/>
                <w:szCs w:val="20"/>
              </w:rPr>
              <w:t>Financ</w:t>
            </w:r>
            <w:proofErr w:type="spellEnd"/>
            <w:r w:rsidRPr="009E7230">
              <w:rPr>
                <w:rFonts w:ascii="Arial" w:eastAsia="Arial" w:hAnsi="Arial" w:cs="Arial"/>
                <w:i/>
                <w:color w:val="000000"/>
                <w:sz w:val="20"/>
                <w:szCs w:val="20"/>
              </w:rPr>
              <w:t xml:space="preserve">. </w:t>
            </w:r>
            <w:proofErr w:type="spellStart"/>
            <w:r w:rsidRPr="009E7230">
              <w:rPr>
                <w:rFonts w:ascii="Arial" w:eastAsia="Arial" w:hAnsi="Arial" w:cs="Arial"/>
                <w:i/>
                <w:color w:val="000000"/>
                <w:sz w:val="20"/>
                <w:szCs w:val="20"/>
              </w:rPr>
              <w:t>Exerc</w:t>
            </w:r>
            <w:proofErr w:type="spellEnd"/>
            <w:r w:rsidRPr="009E7230">
              <w:rPr>
                <w:rFonts w:ascii="Arial" w:eastAsia="Arial" w:hAnsi="Arial" w:cs="Arial"/>
                <w:i/>
                <w:color w:val="000000"/>
                <w:sz w:val="20"/>
                <w:szCs w:val="20"/>
              </w:rPr>
              <w:t xml:space="preserve">. Anteriores - Al </w:t>
            </w:r>
          </w:p>
        </w:tc>
        <w:tc>
          <w:tcPr>
            <w:tcW w:w="1872" w:type="dxa"/>
            <w:tcBorders>
              <w:top w:val="nil"/>
              <w:left w:val="nil"/>
              <w:bottom w:val="nil"/>
              <w:right w:val="single" w:sz="4" w:space="0" w:color="000000"/>
            </w:tcBorders>
          </w:tcPr>
          <w:p w14:paraId="79D7ABA2"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w:t>
            </w:r>
          </w:p>
        </w:tc>
        <w:tc>
          <w:tcPr>
            <w:tcW w:w="1872" w:type="dxa"/>
            <w:tcBorders>
              <w:top w:val="nil"/>
              <w:left w:val="nil"/>
              <w:bottom w:val="nil"/>
              <w:right w:val="single" w:sz="4" w:space="0" w:color="000000"/>
            </w:tcBorders>
            <w:vAlign w:val="center"/>
          </w:tcPr>
          <w:p w14:paraId="61E0593D"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3.659.649,00 </w:t>
            </w:r>
          </w:p>
        </w:tc>
        <w:tc>
          <w:tcPr>
            <w:tcW w:w="1921" w:type="dxa"/>
            <w:tcBorders>
              <w:top w:val="nil"/>
              <w:left w:val="nil"/>
              <w:bottom w:val="nil"/>
              <w:right w:val="single" w:sz="4" w:space="0" w:color="000000"/>
            </w:tcBorders>
          </w:tcPr>
          <w:p w14:paraId="76CC6EDF"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   </w:t>
            </w:r>
          </w:p>
        </w:tc>
      </w:tr>
      <w:tr w:rsidR="00646355" w:rsidRPr="009E7230" w14:paraId="4FA2EB50" w14:textId="77777777">
        <w:trPr>
          <w:trHeight w:val="72"/>
        </w:trPr>
        <w:tc>
          <w:tcPr>
            <w:tcW w:w="8671" w:type="dxa"/>
            <w:gridSpan w:val="3"/>
            <w:tcBorders>
              <w:top w:val="single" w:sz="4" w:space="0" w:color="000000"/>
              <w:left w:val="single" w:sz="4" w:space="0" w:color="000000"/>
              <w:bottom w:val="single" w:sz="4" w:space="0" w:color="000000"/>
              <w:right w:val="single" w:sz="4" w:space="0" w:color="000000"/>
            </w:tcBorders>
            <w:shd w:val="clear" w:color="auto" w:fill="D8D8D8"/>
            <w:vAlign w:val="center"/>
          </w:tcPr>
          <w:p w14:paraId="20DA975A"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i/>
                <w:color w:val="000000"/>
                <w:sz w:val="20"/>
                <w:szCs w:val="20"/>
              </w:rPr>
              <w:t>Soma Receita Própria- Corrente</w:t>
            </w:r>
          </w:p>
        </w:tc>
        <w:tc>
          <w:tcPr>
            <w:tcW w:w="1872" w:type="dxa"/>
            <w:tcBorders>
              <w:top w:val="single" w:sz="4" w:space="0" w:color="000000"/>
              <w:left w:val="nil"/>
              <w:bottom w:val="single" w:sz="4" w:space="0" w:color="000000"/>
              <w:right w:val="single" w:sz="4" w:space="0" w:color="000000"/>
            </w:tcBorders>
            <w:shd w:val="clear" w:color="auto" w:fill="D8D8D8"/>
            <w:vAlign w:val="center"/>
          </w:tcPr>
          <w:p w14:paraId="7CED25C4"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b/>
                <w:i/>
                <w:color w:val="000000"/>
                <w:sz w:val="20"/>
                <w:szCs w:val="20"/>
              </w:rPr>
              <w:t xml:space="preserve">      2.500.000,00 </w:t>
            </w:r>
          </w:p>
        </w:tc>
        <w:tc>
          <w:tcPr>
            <w:tcW w:w="1872" w:type="dxa"/>
            <w:tcBorders>
              <w:top w:val="single" w:sz="4" w:space="0" w:color="000000"/>
              <w:left w:val="nil"/>
              <w:bottom w:val="single" w:sz="4" w:space="0" w:color="000000"/>
              <w:right w:val="single" w:sz="4" w:space="0" w:color="000000"/>
            </w:tcBorders>
            <w:shd w:val="clear" w:color="auto" w:fill="D8D8D8"/>
            <w:vAlign w:val="center"/>
          </w:tcPr>
          <w:p w14:paraId="30CEDABF"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b/>
                <w:i/>
                <w:color w:val="000000"/>
                <w:sz w:val="20"/>
                <w:szCs w:val="20"/>
              </w:rPr>
              <w:t xml:space="preserve">      6.159.649,00 </w:t>
            </w:r>
          </w:p>
        </w:tc>
        <w:tc>
          <w:tcPr>
            <w:tcW w:w="1921" w:type="dxa"/>
            <w:tcBorders>
              <w:top w:val="single" w:sz="4" w:space="0" w:color="000000"/>
              <w:left w:val="nil"/>
              <w:bottom w:val="single" w:sz="4" w:space="0" w:color="000000"/>
              <w:right w:val="single" w:sz="4" w:space="0" w:color="000000"/>
            </w:tcBorders>
            <w:shd w:val="clear" w:color="auto" w:fill="D8D8D8"/>
            <w:vAlign w:val="center"/>
          </w:tcPr>
          <w:p w14:paraId="0AAAA5AF"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b/>
                <w:i/>
                <w:color w:val="000000"/>
                <w:sz w:val="20"/>
                <w:szCs w:val="20"/>
              </w:rPr>
              <w:t xml:space="preserve">       1.604.314,85 </w:t>
            </w:r>
          </w:p>
        </w:tc>
      </w:tr>
      <w:tr w:rsidR="00646355" w:rsidRPr="009E7230" w14:paraId="2628F703" w14:textId="77777777">
        <w:trPr>
          <w:trHeight w:val="345"/>
        </w:trPr>
        <w:tc>
          <w:tcPr>
            <w:tcW w:w="752" w:type="dxa"/>
            <w:tcBorders>
              <w:top w:val="nil"/>
              <w:left w:val="single" w:sz="4" w:space="0" w:color="000000"/>
              <w:bottom w:val="nil"/>
              <w:right w:val="single" w:sz="4" w:space="0" w:color="000000"/>
            </w:tcBorders>
            <w:shd w:val="clear" w:color="auto" w:fill="FFFFFF"/>
            <w:vAlign w:val="center"/>
          </w:tcPr>
          <w:p w14:paraId="382A3381"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b/>
                <w:i/>
                <w:color w:val="000000"/>
                <w:sz w:val="20"/>
                <w:szCs w:val="20"/>
              </w:rPr>
              <w:t> </w:t>
            </w:r>
          </w:p>
        </w:tc>
        <w:tc>
          <w:tcPr>
            <w:tcW w:w="1958" w:type="dxa"/>
            <w:tcBorders>
              <w:top w:val="nil"/>
              <w:left w:val="nil"/>
              <w:bottom w:val="nil"/>
              <w:right w:val="single" w:sz="4" w:space="0" w:color="000000"/>
            </w:tcBorders>
            <w:shd w:val="clear" w:color="auto" w:fill="FFFFFF"/>
          </w:tcPr>
          <w:p w14:paraId="4606B4BA" w14:textId="77777777" w:rsidR="00646355" w:rsidRPr="009E7230" w:rsidRDefault="00D1210E">
            <w:pPr>
              <w:ind w:left="0" w:hanging="2"/>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shd w:val="clear" w:color="auto" w:fill="FFFFFF"/>
            <w:vAlign w:val="center"/>
          </w:tcPr>
          <w:p w14:paraId="0A502DBF"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color w:val="000000"/>
                <w:sz w:val="20"/>
                <w:szCs w:val="20"/>
              </w:rPr>
              <w:t>RECEITAS DE CAPITAL</w:t>
            </w:r>
          </w:p>
        </w:tc>
        <w:tc>
          <w:tcPr>
            <w:tcW w:w="1872" w:type="dxa"/>
            <w:tcBorders>
              <w:top w:val="nil"/>
              <w:left w:val="nil"/>
              <w:bottom w:val="nil"/>
              <w:right w:val="single" w:sz="4" w:space="0" w:color="000000"/>
            </w:tcBorders>
            <w:shd w:val="clear" w:color="auto" w:fill="FFFFFF"/>
            <w:vAlign w:val="center"/>
          </w:tcPr>
          <w:p w14:paraId="40F7BAA0"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872" w:type="dxa"/>
            <w:tcBorders>
              <w:top w:val="nil"/>
              <w:left w:val="nil"/>
              <w:bottom w:val="nil"/>
              <w:right w:val="single" w:sz="4" w:space="0" w:color="000000"/>
            </w:tcBorders>
            <w:shd w:val="clear" w:color="auto" w:fill="FFFFFF"/>
            <w:vAlign w:val="center"/>
          </w:tcPr>
          <w:p w14:paraId="7ABF557A"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921" w:type="dxa"/>
            <w:tcBorders>
              <w:top w:val="nil"/>
              <w:left w:val="nil"/>
              <w:bottom w:val="nil"/>
              <w:right w:val="single" w:sz="4" w:space="0" w:color="000000"/>
            </w:tcBorders>
            <w:shd w:val="clear" w:color="auto" w:fill="FFFFFF"/>
            <w:vAlign w:val="center"/>
          </w:tcPr>
          <w:p w14:paraId="193F22D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r>
      <w:tr w:rsidR="00646355" w:rsidRPr="009E7230" w14:paraId="61366789" w14:textId="77777777">
        <w:trPr>
          <w:trHeight w:val="240"/>
        </w:trPr>
        <w:tc>
          <w:tcPr>
            <w:tcW w:w="752" w:type="dxa"/>
            <w:tcBorders>
              <w:top w:val="nil"/>
              <w:left w:val="single" w:sz="4" w:space="0" w:color="000000"/>
              <w:bottom w:val="nil"/>
              <w:right w:val="single" w:sz="4" w:space="0" w:color="000000"/>
            </w:tcBorders>
          </w:tcPr>
          <w:p w14:paraId="0C990490"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tcPr>
          <w:p w14:paraId="6550ACF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tcPr>
          <w:p w14:paraId="6307DFA9"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i/>
                <w:color w:val="000000"/>
                <w:sz w:val="20"/>
                <w:szCs w:val="20"/>
              </w:rPr>
              <w:t>Outras Receitas de Capital</w:t>
            </w:r>
          </w:p>
        </w:tc>
        <w:tc>
          <w:tcPr>
            <w:tcW w:w="1872" w:type="dxa"/>
            <w:tcBorders>
              <w:top w:val="nil"/>
              <w:left w:val="nil"/>
              <w:bottom w:val="nil"/>
              <w:right w:val="single" w:sz="4" w:space="0" w:color="000000"/>
            </w:tcBorders>
          </w:tcPr>
          <w:p w14:paraId="401C3A20" w14:textId="77777777" w:rsidR="00646355" w:rsidRPr="009E7230" w:rsidRDefault="00D1210E">
            <w:pPr>
              <w:ind w:left="0" w:hanging="2"/>
              <w:jc w:val="center"/>
              <w:rPr>
                <w:rFonts w:ascii="Arial" w:eastAsia="Arial" w:hAnsi="Arial" w:cs="Arial"/>
                <w:sz w:val="20"/>
                <w:szCs w:val="20"/>
              </w:rPr>
            </w:pPr>
            <w:r w:rsidRPr="009E7230">
              <w:rPr>
                <w:rFonts w:ascii="Arial" w:eastAsia="Arial" w:hAnsi="Arial" w:cs="Arial"/>
                <w:b/>
                <w:sz w:val="20"/>
                <w:szCs w:val="20"/>
              </w:rPr>
              <w:t>-</w:t>
            </w:r>
          </w:p>
        </w:tc>
        <w:tc>
          <w:tcPr>
            <w:tcW w:w="1872" w:type="dxa"/>
            <w:tcBorders>
              <w:top w:val="nil"/>
              <w:left w:val="nil"/>
              <w:bottom w:val="nil"/>
              <w:right w:val="single" w:sz="4" w:space="0" w:color="000000"/>
            </w:tcBorders>
          </w:tcPr>
          <w:p w14:paraId="15EEAE67" w14:textId="77777777" w:rsidR="00646355" w:rsidRPr="009E7230" w:rsidRDefault="00D1210E">
            <w:pPr>
              <w:ind w:left="0" w:hanging="2"/>
              <w:jc w:val="center"/>
              <w:rPr>
                <w:rFonts w:ascii="Arial" w:eastAsia="Arial" w:hAnsi="Arial" w:cs="Arial"/>
                <w:sz w:val="20"/>
                <w:szCs w:val="20"/>
              </w:rPr>
            </w:pPr>
            <w:r w:rsidRPr="009E7230">
              <w:rPr>
                <w:rFonts w:ascii="Arial" w:eastAsia="Arial" w:hAnsi="Arial" w:cs="Arial"/>
                <w:b/>
                <w:sz w:val="20"/>
                <w:szCs w:val="20"/>
              </w:rPr>
              <w:t>-</w:t>
            </w:r>
          </w:p>
        </w:tc>
        <w:tc>
          <w:tcPr>
            <w:tcW w:w="1921" w:type="dxa"/>
            <w:tcBorders>
              <w:top w:val="nil"/>
              <w:left w:val="nil"/>
              <w:bottom w:val="nil"/>
              <w:right w:val="single" w:sz="4" w:space="0" w:color="000000"/>
            </w:tcBorders>
          </w:tcPr>
          <w:p w14:paraId="00A5518E" w14:textId="77777777" w:rsidR="00646355" w:rsidRPr="009E7230" w:rsidRDefault="00D1210E">
            <w:pPr>
              <w:ind w:left="0" w:hanging="2"/>
              <w:jc w:val="center"/>
              <w:rPr>
                <w:rFonts w:ascii="Arial" w:eastAsia="Arial" w:hAnsi="Arial" w:cs="Arial"/>
                <w:sz w:val="20"/>
                <w:szCs w:val="20"/>
              </w:rPr>
            </w:pPr>
            <w:r w:rsidRPr="009E7230">
              <w:rPr>
                <w:rFonts w:ascii="Arial" w:eastAsia="Arial" w:hAnsi="Arial" w:cs="Arial"/>
                <w:b/>
                <w:sz w:val="20"/>
                <w:szCs w:val="20"/>
              </w:rPr>
              <w:t>-</w:t>
            </w:r>
          </w:p>
        </w:tc>
      </w:tr>
      <w:tr w:rsidR="00646355" w:rsidRPr="009E7230" w14:paraId="73D4C04F" w14:textId="77777777">
        <w:trPr>
          <w:trHeight w:val="240"/>
        </w:trPr>
        <w:tc>
          <w:tcPr>
            <w:tcW w:w="752" w:type="dxa"/>
            <w:tcBorders>
              <w:top w:val="nil"/>
              <w:left w:val="single" w:sz="4" w:space="0" w:color="000000"/>
              <w:bottom w:val="nil"/>
              <w:right w:val="single" w:sz="4" w:space="0" w:color="000000"/>
            </w:tcBorders>
          </w:tcPr>
          <w:p w14:paraId="7F2EE06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613</w:t>
            </w:r>
          </w:p>
        </w:tc>
        <w:tc>
          <w:tcPr>
            <w:tcW w:w="1958" w:type="dxa"/>
            <w:tcBorders>
              <w:top w:val="nil"/>
              <w:left w:val="nil"/>
              <w:bottom w:val="nil"/>
              <w:right w:val="single" w:sz="4" w:space="0" w:color="000000"/>
            </w:tcBorders>
          </w:tcPr>
          <w:p w14:paraId="446337AA"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2.9.9.8.98.9.2.01</w:t>
            </w:r>
          </w:p>
        </w:tc>
        <w:tc>
          <w:tcPr>
            <w:tcW w:w="5961" w:type="dxa"/>
            <w:tcBorders>
              <w:top w:val="nil"/>
              <w:left w:val="nil"/>
              <w:bottom w:val="nil"/>
              <w:right w:val="single" w:sz="4" w:space="0" w:color="000000"/>
            </w:tcBorders>
          </w:tcPr>
          <w:p w14:paraId="2D5B5EC8"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Superávit Financeiro de Exercícios Anteriores </w:t>
            </w:r>
            <w:r w:rsidR="00C0030E" w:rsidRPr="009E7230">
              <w:rPr>
                <w:rFonts w:ascii="Arial" w:eastAsia="Arial" w:hAnsi="Arial" w:cs="Arial"/>
                <w:i/>
                <w:color w:val="000000"/>
                <w:sz w:val="20"/>
                <w:szCs w:val="20"/>
              </w:rPr>
              <w:t>–</w:t>
            </w:r>
            <w:r w:rsidRPr="009E7230">
              <w:rPr>
                <w:rFonts w:ascii="Arial" w:eastAsia="Arial" w:hAnsi="Arial" w:cs="Arial"/>
                <w:i/>
                <w:color w:val="000000"/>
                <w:sz w:val="20"/>
                <w:szCs w:val="20"/>
              </w:rPr>
              <w:t xml:space="preserve"> AI</w:t>
            </w:r>
          </w:p>
        </w:tc>
        <w:tc>
          <w:tcPr>
            <w:tcW w:w="1872" w:type="dxa"/>
            <w:tcBorders>
              <w:top w:val="nil"/>
              <w:left w:val="nil"/>
              <w:bottom w:val="nil"/>
              <w:right w:val="single" w:sz="4" w:space="0" w:color="000000"/>
            </w:tcBorders>
          </w:tcPr>
          <w:p w14:paraId="254FF952" w14:textId="77777777" w:rsidR="00646355" w:rsidRPr="009E7230" w:rsidRDefault="00646355">
            <w:pPr>
              <w:ind w:left="0" w:hanging="2"/>
              <w:jc w:val="center"/>
              <w:rPr>
                <w:rFonts w:ascii="Arial" w:eastAsia="Arial" w:hAnsi="Arial" w:cs="Arial"/>
                <w:sz w:val="20"/>
                <w:szCs w:val="20"/>
              </w:rPr>
            </w:pPr>
          </w:p>
        </w:tc>
        <w:tc>
          <w:tcPr>
            <w:tcW w:w="1872" w:type="dxa"/>
            <w:tcBorders>
              <w:top w:val="nil"/>
              <w:left w:val="nil"/>
              <w:bottom w:val="single" w:sz="4" w:space="0" w:color="000000"/>
              <w:right w:val="single" w:sz="4" w:space="0" w:color="000000"/>
            </w:tcBorders>
          </w:tcPr>
          <w:p w14:paraId="081C9064"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color w:val="000000"/>
                <w:sz w:val="20"/>
                <w:szCs w:val="20"/>
              </w:rPr>
              <w:t>-</w:t>
            </w:r>
          </w:p>
        </w:tc>
        <w:tc>
          <w:tcPr>
            <w:tcW w:w="1921" w:type="dxa"/>
            <w:tcBorders>
              <w:top w:val="nil"/>
              <w:left w:val="nil"/>
              <w:bottom w:val="nil"/>
              <w:right w:val="single" w:sz="4" w:space="0" w:color="000000"/>
            </w:tcBorders>
          </w:tcPr>
          <w:p w14:paraId="4ADBF863" w14:textId="77777777" w:rsidR="00646355" w:rsidRPr="009E7230" w:rsidRDefault="00D1210E">
            <w:pPr>
              <w:ind w:left="0" w:hanging="2"/>
              <w:jc w:val="center"/>
              <w:rPr>
                <w:rFonts w:ascii="Arial" w:eastAsia="Arial" w:hAnsi="Arial" w:cs="Arial"/>
                <w:sz w:val="20"/>
                <w:szCs w:val="20"/>
              </w:rPr>
            </w:pPr>
            <w:r w:rsidRPr="009E7230">
              <w:rPr>
                <w:rFonts w:ascii="Arial" w:eastAsia="Arial" w:hAnsi="Arial" w:cs="Arial"/>
                <w:sz w:val="20"/>
                <w:szCs w:val="20"/>
              </w:rPr>
              <w:t>-</w:t>
            </w:r>
          </w:p>
        </w:tc>
      </w:tr>
      <w:tr w:rsidR="00646355" w:rsidRPr="009E7230" w14:paraId="36BEB47A" w14:textId="77777777">
        <w:trPr>
          <w:trHeight w:val="330"/>
        </w:trPr>
        <w:tc>
          <w:tcPr>
            <w:tcW w:w="8671" w:type="dxa"/>
            <w:gridSpan w:val="3"/>
            <w:tcBorders>
              <w:top w:val="single" w:sz="4" w:space="0" w:color="000000"/>
              <w:left w:val="single" w:sz="4" w:space="0" w:color="000000"/>
              <w:bottom w:val="single" w:sz="4" w:space="0" w:color="000000"/>
              <w:right w:val="single" w:sz="4" w:space="0" w:color="000000"/>
            </w:tcBorders>
            <w:shd w:val="clear" w:color="auto" w:fill="D8D8D8"/>
            <w:vAlign w:val="center"/>
          </w:tcPr>
          <w:p w14:paraId="43E28871"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i/>
                <w:color w:val="000000"/>
                <w:sz w:val="20"/>
                <w:szCs w:val="20"/>
              </w:rPr>
              <w:t>Soma Receita Própria- Capital</w:t>
            </w:r>
          </w:p>
        </w:tc>
        <w:tc>
          <w:tcPr>
            <w:tcW w:w="1872" w:type="dxa"/>
            <w:tcBorders>
              <w:top w:val="single" w:sz="4" w:space="0" w:color="000000"/>
              <w:left w:val="nil"/>
              <w:bottom w:val="single" w:sz="4" w:space="0" w:color="000000"/>
              <w:right w:val="single" w:sz="4" w:space="0" w:color="000000"/>
            </w:tcBorders>
            <w:shd w:val="clear" w:color="auto" w:fill="D8D8D8"/>
            <w:vAlign w:val="center"/>
          </w:tcPr>
          <w:p w14:paraId="649926B3"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i/>
                <w:color w:val="000000"/>
                <w:sz w:val="20"/>
                <w:szCs w:val="20"/>
              </w:rPr>
              <w:t>-</w:t>
            </w:r>
          </w:p>
        </w:tc>
        <w:tc>
          <w:tcPr>
            <w:tcW w:w="1872" w:type="dxa"/>
            <w:tcBorders>
              <w:top w:val="single" w:sz="4" w:space="0" w:color="000000"/>
              <w:left w:val="nil"/>
              <w:bottom w:val="single" w:sz="4" w:space="0" w:color="000000"/>
              <w:right w:val="single" w:sz="4" w:space="0" w:color="000000"/>
            </w:tcBorders>
            <w:shd w:val="clear" w:color="auto" w:fill="D8D8D8"/>
            <w:vAlign w:val="center"/>
          </w:tcPr>
          <w:p w14:paraId="626E7E16"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i/>
                <w:color w:val="000000"/>
                <w:sz w:val="20"/>
                <w:szCs w:val="20"/>
              </w:rPr>
              <w:t>-</w:t>
            </w:r>
          </w:p>
        </w:tc>
        <w:tc>
          <w:tcPr>
            <w:tcW w:w="1921"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43E802C2"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i/>
                <w:color w:val="000000"/>
                <w:sz w:val="20"/>
                <w:szCs w:val="20"/>
              </w:rPr>
              <w:t>-</w:t>
            </w:r>
          </w:p>
        </w:tc>
      </w:tr>
      <w:tr w:rsidR="00646355" w:rsidRPr="009E7230" w14:paraId="38FC5B63" w14:textId="77777777">
        <w:trPr>
          <w:trHeight w:val="330"/>
        </w:trPr>
        <w:tc>
          <w:tcPr>
            <w:tcW w:w="752" w:type="dxa"/>
            <w:tcBorders>
              <w:top w:val="nil"/>
              <w:left w:val="single" w:sz="4" w:space="0" w:color="000000"/>
              <w:bottom w:val="nil"/>
              <w:right w:val="nil"/>
            </w:tcBorders>
            <w:shd w:val="clear" w:color="auto" w:fill="FCD5B4"/>
            <w:vAlign w:val="center"/>
          </w:tcPr>
          <w:p w14:paraId="4D1E8AA8"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b/>
                <w:i/>
                <w:color w:val="000000"/>
                <w:sz w:val="20"/>
                <w:szCs w:val="20"/>
              </w:rPr>
              <w:t> </w:t>
            </w:r>
          </w:p>
        </w:tc>
        <w:tc>
          <w:tcPr>
            <w:tcW w:w="1958" w:type="dxa"/>
            <w:tcBorders>
              <w:top w:val="nil"/>
              <w:left w:val="nil"/>
              <w:bottom w:val="nil"/>
              <w:right w:val="nil"/>
            </w:tcBorders>
            <w:shd w:val="clear" w:color="auto" w:fill="FCD5B4"/>
            <w:vAlign w:val="center"/>
          </w:tcPr>
          <w:p w14:paraId="27BA1CCF"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b/>
                <w:i/>
                <w:color w:val="000000"/>
                <w:sz w:val="20"/>
                <w:szCs w:val="20"/>
              </w:rPr>
              <w:t> </w:t>
            </w:r>
          </w:p>
        </w:tc>
        <w:tc>
          <w:tcPr>
            <w:tcW w:w="5961" w:type="dxa"/>
            <w:tcBorders>
              <w:top w:val="nil"/>
              <w:left w:val="nil"/>
              <w:bottom w:val="nil"/>
              <w:right w:val="single" w:sz="4" w:space="0" w:color="000000"/>
            </w:tcBorders>
            <w:shd w:val="clear" w:color="auto" w:fill="FCD5B4"/>
            <w:vAlign w:val="center"/>
          </w:tcPr>
          <w:p w14:paraId="29EFF982"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i/>
                <w:color w:val="000000"/>
                <w:sz w:val="20"/>
                <w:szCs w:val="20"/>
              </w:rPr>
              <w:t>SOMA RECEITA PRÓPRIA</w:t>
            </w:r>
          </w:p>
        </w:tc>
        <w:tc>
          <w:tcPr>
            <w:tcW w:w="1872" w:type="dxa"/>
            <w:tcBorders>
              <w:top w:val="nil"/>
              <w:left w:val="nil"/>
              <w:bottom w:val="nil"/>
              <w:right w:val="single" w:sz="4" w:space="0" w:color="000000"/>
            </w:tcBorders>
            <w:shd w:val="clear" w:color="auto" w:fill="FCD5B4"/>
          </w:tcPr>
          <w:p w14:paraId="7643AE90"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2.500.000,00</w:t>
            </w:r>
          </w:p>
        </w:tc>
        <w:tc>
          <w:tcPr>
            <w:tcW w:w="1872" w:type="dxa"/>
            <w:tcBorders>
              <w:top w:val="nil"/>
              <w:left w:val="nil"/>
              <w:bottom w:val="nil"/>
              <w:right w:val="single" w:sz="4" w:space="0" w:color="000000"/>
            </w:tcBorders>
            <w:shd w:val="clear" w:color="auto" w:fill="FCD5B4"/>
          </w:tcPr>
          <w:p w14:paraId="1D8CCF50"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6.159.649,00</w:t>
            </w:r>
          </w:p>
        </w:tc>
        <w:tc>
          <w:tcPr>
            <w:tcW w:w="1921" w:type="dxa"/>
            <w:tcBorders>
              <w:top w:val="nil"/>
              <w:left w:val="nil"/>
              <w:bottom w:val="nil"/>
              <w:right w:val="single" w:sz="4" w:space="0" w:color="000000"/>
            </w:tcBorders>
            <w:shd w:val="clear" w:color="auto" w:fill="FCD5B4"/>
          </w:tcPr>
          <w:p w14:paraId="3DF9F36C"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1.604.314,85</w:t>
            </w:r>
          </w:p>
        </w:tc>
      </w:tr>
      <w:tr w:rsidR="00646355" w:rsidRPr="009E7230" w14:paraId="14A2A16D" w14:textId="77777777">
        <w:trPr>
          <w:trHeight w:val="319"/>
        </w:trPr>
        <w:tc>
          <w:tcPr>
            <w:tcW w:w="752" w:type="dxa"/>
            <w:tcBorders>
              <w:top w:val="nil"/>
              <w:left w:val="single" w:sz="4" w:space="0" w:color="000000"/>
              <w:bottom w:val="nil"/>
              <w:right w:val="nil"/>
            </w:tcBorders>
            <w:shd w:val="clear" w:color="auto" w:fill="8DB4E3"/>
            <w:vAlign w:val="center"/>
          </w:tcPr>
          <w:p w14:paraId="444AC70C" w14:textId="77777777" w:rsidR="00646355" w:rsidRPr="009E7230" w:rsidRDefault="00D1210E">
            <w:pPr>
              <w:ind w:left="0" w:hanging="2"/>
              <w:rPr>
                <w:rFonts w:ascii="Arial" w:eastAsia="Calibri" w:hAnsi="Arial" w:cs="Arial"/>
                <w:sz w:val="20"/>
                <w:szCs w:val="20"/>
              </w:rPr>
            </w:pPr>
            <w:r w:rsidRPr="009E7230">
              <w:rPr>
                <w:rFonts w:ascii="Arial" w:eastAsia="Calibri" w:hAnsi="Arial" w:cs="Arial"/>
                <w:b/>
                <w:sz w:val="20"/>
                <w:szCs w:val="20"/>
              </w:rPr>
              <w:t> </w:t>
            </w:r>
          </w:p>
        </w:tc>
        <w:tc>
          <w:tcPr>
            <w:tcW w:w="7919" w:type="dxa"/>
            <w:gridSpan w:val="2"/>
            <w:tcBorders>
              <w:top w:val="nil"/>
              <w:left w:val="nil"/>
              <w:bottom w:val="nil"/>
              <w:right w:val="single" w:sz="4" w:space="0" w:color="000000"/>
            </w:tcBorders>
            <w:shd w:val="clear" w:color="auto" w:fill="8DB4E3"/>
            <w:vAlign w:val="center"/>
          </w:tcPr>
          <w:p w14:paraId="03C2E849"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RECURSOS EXTERNOS</w:t>
            </w:r>
          </w:p>
        </w:tc>
        <w:tc>
          <w:tcPr>
            <w:tcW w:w="1872" w:type="dxa"/>
            <w:tcBorders>
              <w:top w:val="nil"/>
              <w:left w:val="nil"/>
              <w:bottom w:val="nil"/>
              <w:right w:val="single" w:sz="4" w:space="0" w:color="000000"/>
            </w:tcBorders>
            <w:shd w:val="clear" w:color="auto" w:fill="8DB4E3"/>
            <w:vAlign w:val="center"/>
          </w:tcPr>
          <w:p w14:paraId="6755F296"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872" w:type="dxa"/>
            <w:tcBorders>
              <w:top w:val="nil"/>
              <w:left w:val="nil"/>
              <w:bottom w:val="nil"/>
              <w:right w:val="single" w:sz="4" w:space="0" w:color="000000"/>
            </w:tcBorders>
            <w:shd w:val="clear" w:color="auto" w:fill="8DB4E3"/>
            <w:vAlign w:val="center"/>
          </w:tcPr>
          <w:p w14:paraId="67485BED"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921" w:type="dxa"/>
            <w:tcBorders>
              <w:top w:val="nil"/>
              <w:left w:val="nil"/>
              <w:bottom w:val="nil"/>
              <w:right w:val="single" w:sz="4" w:space="0" w:color="000000"/>
            </w:tcBorders>
            <w:shd w:val="clear" w:color="auto" w:fill="8DB4E3"/>
            <w:vAlign w:val="center"/>
          </w:tcPr>
          <w:p w14:paraId="5DFB8177"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r>
      <w:tr w:rsidR="00646355" w:rsidRPr="009E7230" w14:paraId="2FF59BD7" w14:textId="77777777">
        <w:trPr>
          <w:trHeight w:val="240"/>
        </w:trPr>
        <w:tc>
          <w:tcPr>
            <w:tcW w:w="752" w:type="dxa"/>
            <w:tcBorders>
              <w:top w:val="nil"/>
              <w:left w:val="single" w:sz="4" w:space="0" w:color="000000"/>
              <w:bottom w:val="nil"/>
              <w:right w:val="single" w:sz="4" w:space="0" w:color="000000"/>
            </w:tcBorders>
            <w:shd w:val="clear" w:color="auto" w:fill="auto"/>
          </w:tcPr>
          <w:p w14:paraId="3E179B5A"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shd w:val="clear" w:color="auto" w:fill="auto"/>
          </w:tcPr>
          <w:p w14:paraId="2AAFB3D9"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shd w:val="clear" w:color="auto" w:fill="FFFFFF"/>
            <w:vAlign w:val="center"/>
          </w:tcPr>
          <w:p w14:paraId="319351BE"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RECEITA CORRENTE</w:t>
            </w:r>
          </w:p>
        </w:tc>
        <w:tc>
          <w:tcPr>
            <w:tcW w:w="1872" w:type="dxa"/>
            <w:tcBorders>
              <w:top w:val="nil"/>
              <w:left w:val="nil"/>
              <w:bottom w:val="nil"/>
              <w:right w:val="single" w:sz="4" w:space="0" w:color="000000"/>
            </w:tcBorders>
          </w:tcPr>
          <w:p w14:paraId="7BB3AB8E"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872" w:type="dxa"/>
            <w:tcBorders>
              <w:top w:val="nil"/>
              <w:left w:val="nil"/>
              <w:bottom w:val="nil"/>
              <w:right w:val="single" w:sz="4" w:space="0" w:color="000000"/>
            </w:tcBorders>
          </w:tcPr>
          <w:p w14:paraId="36C95601"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921" w:type="dxa"/>
            <w:tcBorders>
              <w:top w:val="nil"/>
              <w:left w:val="nil"/>
              <w:bottom w:val="nil"/>
              <w:right w:val="single" w:sz="4" w:space="0" w:color="000000"/>
            </w:tcBorders>
          </w:tcPr>
          <w:p w14:paraId="64F54219"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r>
      <w:tr w:rsidR="00646355" w:rsidRPr="009E7230" w14:paraId="37B5709E" w14:textId="77777777">
        <w:trPr>
          <w:trHeight w:val="240"/>
        </w:trPr>
        <w:tc>
          <w:tcPr>
            <w:tcW w:w="752" w:type="dxa"/>
            <w:tcBorders>
              <w:top w:val="nil"/>
              <w:left w:val="single" w:sz="4" w:space="0" w:color="000000"/>
              <w:bottom w:val="nil"/>
              <w:right w:val="single" w:sz="4" w:space="0" w:color="000000"/>
            </w:tcBorders>
            <w:shd w:val="clear" w:color="auto" w:fill="auto"/>
          </w:tcPr>
          <w:p w14:paraId="7C684A0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shd w:val="clear" w:color="auto" w:fill="auto"/>
          </w:tcPr>
          <w:p w14:paraId="47EC5D29"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shd w:val="clear" w:color="auto" w:fill="FFFFFF"/>
            <w:vAlign w:val="center"/>
          </w:tcPr>
          <w:p w14:paraId="51BEC257"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 </w:t>
            </w:r>
          </w:p>
        </w:tc>
        <w:tc>
          <w:tcPr>
            <w:tcW w:w="1872" w:type="dxa"/>
            <w:tcBorders>
              <w:top w:val="nil"/>
              <w:left w:val="nil"/>
              <w:bottom w:val="nil"/>
              <w:right w:val="single" w:sz="4" w:space="0" w:color="000000"/>
            </w:tcBorders>
          </w:tcPr>
          <w:p w14:paraId="1E325248"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872" w:type="dxa"/>
            <w:tcBorders>
              <w:top w:val="nil"/>
              <w:left w:val="nil"/>
              <w:bottom w:val="nil"/>
              <w:right w:val="single" w:sz="4" w:space="0" w:color="000000"/>
            </w:tcBorders>
          </w:tcPr>
          <w:p w14:paraId="0B8B635C"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921" w:type="dxa"/>
            <w:tcBorders>
              <w:top w:val="nil"/>
              <w:left w:val="nil"/>
              <w:bottom w:val="nil"/>
              <w:right w:val="single" w:sz="4" w:space="0" w:color="000000"/>
            </w:tcBorders>
          </w:tcPr>
          <w:p w14:paraId="7D6F73A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r>
      <w:tr w:rsidR="00646355" w:rsidRPr="009E7230" w14:paraId="31E0C6D6" w14:textId="77777777">
        <w:trPr>
          <w:trHeight w:val="240"/>
        </w:trPr>
        <w:tc>
          <w:tcPr>
            <w:tcW w:w="752" w:type="dxa"/>
            <w:tcBorders>
              <w:top w:val="nil"/>
              <w:left w:val="single" w:sz="4" w:space="0" w:color="000000"/>
              <w:bottom w:val="nil"/>
              <w:right w:val="single" w:sz="4" w:space="0" w:color="000000"/>
            </w:tcBorders>
            <w:shd w:val="clear" w:color="auto" w:fill="auto"/>
          </w:tcPr>
          <w:p w14:paraId="46AE1CDD"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shd w:val="clear" w:color="auto" w:fill="auto"/>
          </w:tcPr>
          <w:p w14:paraId="20961E5B"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shd w:val="clear" w:color="auto" w:fill="FFFFFF"/>
            <w:vAlign w:val="center"/>
          </w:tcPr>
          <w:p w14:paraId="3A175B41" w14:textId="77777777" w:rsidR="00646355" w:rsidRPr="009E7230" w:rsidRDefault="00D1210E">
            <w:pPr>
              <w:ind w:left="0" w:hanging="2"/>
              <w:rPr>
                <w:rFonts w:ascii="Arial" w:eastAsia="Arial" w:hAnsi="Arial" w:cs="Arial"/>
                <w:sz w:val="20"/>
                <w:szCs w:val="20"/>
              </w:rPr>
            </w:pPr>
            <w:r w:rsidRPr="009E7230">
              <w:rPr>
                <w:rFonts w:ascii="Arial" w:eastAsia="Arial" w:hAnsi="Arial" w:cs="Arial"/>
                <w:b/>
                <w:sz w:val="20"/>
                <w:szCs w:val="20"/>
              </w:rPr>
              <w:t xml:space="preserve">Transferências Correntes </w:t>
            </w:r>
          </w:p>
        </w:tc>
        <w:tc>
          <w:tcPr>
            <w:tcW w:w="1872" w:type="dxa"/>
            <w:tcBorders>
              <w:top w:val="nil"/>
              <w:left w:val="nil"/>
              <w:bottom w:val="nil"/>
              <w:right w:val="single" w:sz="4" w:space="0" w:color="000000"/>
            </w:tcBorders>
          </w:tcPr>
          <w:p w14:paraId="2D14B06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c>
          <w:tcPr>
            <w:tcW w:w="1872" w:type="dxa"/>
            <w:tcBorders>
              <w:top w:val="nil"/>
              <w:left w:val="nil"/>
              <w:bottom w:val="nil"/>
              <w:right w:val="single" w:sz="4" w:space="0" w:color="000000"/>
            </w:tcBorders>
          </w:tcPr>
          <w:p w14:paraId="0DC0D09E"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158.674,00 </w:t>
            </w:r>
          </w:p>
        </w:tc>
        <w:tc>
          <w:tcPr>
            <w:tcW w:w="1921" w:type="dxa"/>
            <w:tcBorders>
              <w:top w:val="nil"/>
              <w:left w:val="nil"/>
              <w:bottom w:val="nil"/>
              <w:right w:val="single" w:sz="4" w:space="0" w:color="000000"/>
            </w:tcBorders>
          </w:tcPr>
          <w:p w14:paraId="390FE569"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896.918,20 </w:t>
            </w:r>
          </w:p>
        </w:tc>
      </w:tr>
      <w:tr w:rsidR="00646355" w:rsidRPr="009E7230" w14:paraId="19418AA4" w14:textId="77777777">
        <w:trPr>
          <w:trHeight w:val="510"/>
        </w:trPr>
        <w:tc>
          <w:tcPr>
            <w:tcW w:w="752" w:type="dxa"/>
            <w:tcBorders>
              <w:top w:val="nil"/>
              <w:left w:val="single" w:sz="4" w:space="0" w:color="000000"/>
              <w:bottom w:val="nil"/>
              <w:right w:val="single" w:sz="4" w:space="0" w:color="000000"/>
            </w:tcBorders>
            <w:vAlign w:val="center"/>
          </w:tcPr>
          <w:p w14:paraId="1738C37B"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231</w:t>
            </w:r>
          </w:p>
        </w:tc>
        <w:tc>
          <w:tcPr>
            <w:tcW w:w="1958" w:type="dxa"/>
            <w:tcBorders>
              <w:top w:val="nil"/>
              <w:left w:val="nil"/>
              <w:bottom w:val="nil"/>
              <w:right w:val="single" w:sz="4" w:space="0" w:color="000000"/>
            </w:tcBorders>
            <w:vAlign w:val="center"/>
          </w:tcPr>
          <w:p w14:paraId="77B000F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xml:space="preserve">1.7.1.8.10.2.1.03 </w:t>
            </w:r>
          </w:p>
        </w:tc>
        <w:tc>
          <w:tcPr>
            <w:tcW w:w="5961" w:type="dxa"/>
            <w:tcBorders>
              <w:top w:val="nil"/>
              <w:left w:val="nil"/>
              <w:bottom w:val="nil"/>
              <w:right w:val="single" w:sz="4" w:space="0" w:color="000000"/>
            </w:tcBorders>
          </w:tcPr>
          <w:p w14:paraId="36215E1E"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Transferência de Convênios da União para Programas de Educação - AI – Principal</w:t>
            </w:r>
          </w:p>
        </w:tc>
        <w:tc>
          <w:tcPr>
            <w:tcW w:w="1872" w:type="dxa"/>
            <w:tcBorders>
              <w:top w:val="nil"/>
              <w:left w:val="nil"/>
              <w:bottom w:val="nil"/>
              <w:right w:val="single" w:sz="4" w:space="0" w:color="000000"/>
            </w:tcBorders>
            <w:vAlign w:val="center"/>
          </w:tcPr>
          <w:p w14:paraId="392477D8"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xml:space="preserve">                            -   </w:t>
            </w:r>
          </w:p>
        </w:tc>
        <w:tc>
          <w:tcPr>
            <w:tcW w:w="1872" w:type="dxa"/>
            <w:tcBorders>
              <w:top w:val="nil"/>
              <w:left w:val="nil"/>
              <w:bottom w:val="nil"/>
              <w:right w:val="single" w:sz="4" w:space="0" w:color="000000"/>
            </w:tcBorders>
            <w:vAlign w:val="center"/>
          </w:tcPr>
          <w:p w14:paraId="4716763B"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xml:space="preserve">          158.674,00 </w:t>
            </w:r>
          </w:p>
        </w:tc>
        <w:tc>
          <w:tcPr>
            <w:tcW w:w="1921" w:type="dxa"/>
            <w:tcBorders>
              <w:top w:val="nil"/>
              <w:left w:val="nil"/>
              <w:bottom w:val="nil"/>
              <w:right w:val="single" w:sz="4" w:space="0" w:color="000000"/>
            </w:tcBorders>
            <w:vAlign w:val="center"/>
          </w:tcPr>
          <w:p w14:paraId="43C28A54"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xml:space="preserve">           894.649,35 </w:t>
            </w:r>
          </w:p>
        </w:tc>
      </w:tr>
      <w:tr w:rsidR="00646355" w:rsidRPr="009E7230" w14:paraId="2A369EC9" w14:textId="77777777">
        <w:trPr>
          <w:trHeight w:val="510"/>
        </w:trPr>
        <w:tc>
          <w:tcPr>
            <w:tcW w:w="752" w:type="dxa"/>
            <w:tcBorders>
              <w:top w:val="nil"/>
              <w:left w:val="single" w:sz="4" w:space="0" w:color="000000"/>
              <w:bottom w:val="nil"/>
              <w:right w:val="single" w:sz="4" w:space="0" w:color="000000"/>
            </w:tcBorders>
          </w:tcPr>
          <w:p w14:paraId="02706C0E"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237</w:t>
            </w:r>
          </w:p>
        </w:tc>
        <w:tc>
          <w:tcPr>
            <w:tcW w:w="1958" w:type="dxa"/>
            <w:tcBorders>
              <w:top w:val="nil"/>
              <w:left w:val="nil"/>
              <w:bottom w:val="nil"/>
              <w:right w:val="single" w:sz="4" w:space="0" w:color="000000"/>
            </w:tcBorders>
          </w:tcPr>
          <w:p w14:paraId="2DEE0A96"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1.3.2.1.00.1.1.37</w:t>
            </w:r>
          </w:p>
        </w:tc>
        <w:tc>
          <w:tcPr>
            <w:tcW w:w="5961" w:type="dxa"/>
            <w:tcBorders>
              <w:top w:val="nil"/>
              <w:left w:val="nil"/>
              <w:bottom w:val="nil"/>
              <w:right w:val="single" w:sz="4" w:space="0" w:color="000000"/>
            </w:tcBorders>
          </w:tcPr>
          <w:p w14:paraId="2018EA7F"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Transferência de Convênios do Exterior de </w:t>
            </w:r>
            <w:proofErr w:type="spellStart"/>
            <w:r w:rsidRPr="009E7230">
              <w:rPr>
                <w:rFonts w:ascii="Arial" w:eastAsia="Arial" w:hAnsi="Arial" w:cs="Arial"/>
                <w:i/>
                <w:color w:val="000000"/>
                <w:sz w:val="20"/>
                <w:szCs w:val="20"/>
              </w:rPr>
              <w:t>Orgão</w:t>
            </w:r>
            <w:proofErr w:type="spellEnd"/>
            <w:r w:rsidRPr="009E7230">
              <w:rPr>
                <w:rFonts w:ascii="Arial" w:eastAsia="Arial" w:hAnsi="Arial" w:cs="Arial"/>
                <w:i/>
                <w:color w:val="000000"/>
                <w:sz w:val="20"/>
                <w:szCs w:val="20"/>
              </w:rPr>
              <w:t xml:space="preserve"> e Fundo Internacional - AI – Principal</w:t>
            </w:r>
          </w:p>
        </w:tc>
        <w:tc>
          <w:tcPr>
            <w:tcW w:w="1872" w:type="dxa"/>
            <w:tcBorders>
              <w:top w:val="nil"/>
              <w:left w:val="nil"/>
              <w:bottom w:val="nil"/>
              <w:right w:val="single" w:sz="4" w:space="0" w:color="000000"/>
            </w:tcBorders>
            <w:vAlign w:val="center"/>
          </w:tcPr>
          <w:p w14:paraId="76E8D7FC"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xml:space="preserve">                            -   </w:t>
            </w:r>
          </w:p>
        </w:tc>
        <w:tc>
          <w:tcPr>
            <w:tcW w:w="1872" w:type="dxa"/>
            <w:tcBorders>
              <w:top w:val="nil"/>
              <w:left w:val="nil"/>
              <w:bottom w:val="nil"/>
              <w:right w:val="single" w:sz="4" w:space="0" w:color="000000"/>
            </w:tcBorders>
            <w:vAlign w:val="center"/>
          </w:tcPr>
          <w:p w14:paraId="5DB2D42F"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xml:space="preserve">                            -   </w:t>
            </w:r>
          </w:p>
        </w:tc>
        <w:tc>
          <w:tcPr>
            <w:tcW w:w="1921" w:type="dxa"/>
            <w:tcBorders>
              <w:top w:val="nil"/>
              <w:left w:val="nil"/>
              <w:bottom w:val="nil"/>
              <w:right w:val="single" w:sz="4" w:space="0" w:color="000000"/>
            </w:tcBorders>
            <w:vAlign w:val="center"/>
          </w:tcPr>
          <w:p w14:paraId="3082EFCF"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xml:space="preserve">                2.268,85 </w:t>
            </w:r>
          </w:p>
        </w:tc>
      </w:tr>
      <w:tr w:rsidR="00646355" w:rsidRPr="009E7230" w14:paraId="75A144FC" w14:textId="77777777">
        <w:trPr>
          <w:trHeight w:val="80"/>
        </w:trPr>
        <w:tc>
          <w:tcPr>
            <w:tcW w:w="752" w:type="dxa"/>
            <w:tcBorders>
              <w:top w:val="nil"/>
              <w:left w:val="single" w:sz="4" w:space="0" w:color="000000"/>
              <w:bottom w:val="nil"/>
              <w:right w:val="single" w:sz="4" w:space="0" w:color="000000"/>
            </w:tcBorders>
          </w:tcPr>
          <w:p w14:paraId="0C763C8B"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1958" w:type="dxa"/>
            <w:tcBorders>
              <w:top w:val="nil"/>
              <w:left w:val="nil"/>
              <w:bottom w:val="nil"/>
              <w:right w:val="single" w:sz="4" w:space="0" w:color="000000"/>
            </w:tcBorders>
          </w:tcPr>
          <w:p w14:paraId="2EFD6AD4"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tcPr>
          <w:p w14:paraId="4AF801AF"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w:t>
            </w:r>
          </w:p>
        </w:tc>
        <w:tc>
          <w:tcPr>
            <w:tcW w:w="1872" w:type="dxa"/>
            <w:tcBorders>
              <w:top w:val="nil"/>
              <w:left w:val="nil"/>
              <w:bottom w:val="nil"/>
              <w:right w:val="single" w:sz="4" w:space="0" w:color="000000"/>
            </w:tcBorders>
          </w:tcPr>
          <w:p w14:paraId="27657908" w14:textId="77777777" w:rsidR="00646355" w:rsidRPr="009E7230" w:rsidRDefault="00646355">
            <w:pPr>
              <w:ind w:left="0" w:hanging="2"/>
              <w:jc w:val="right"/>
              <w:rPr>
                <w:rFonts w:ascii="Arial" w:eastAsia="Arial" w:hAnsi="Arial" w:cs="Arial"/>
                <w:sz w:val="20"/>
                <w:szCs w:val="20"/>
              </w:rPr>
            </w:pPr>
          </w:p>
        </w:tc>
        <w:tc>
          <w:tcPr>
            <w:tcW w:w="1872" w:type="dxa"/>
            <w:tcBorders>
              <w:top w:val="nil"/>
              <w:left w:val="nil"/>
              <w:bottom w:val="nil"/>
              <w:right w:val="single" w:sz="4" w:space="0" w:color="000000"/>
            </w:tcBorders>
          </w:tcPr>
          <w:p w14:paraId="7AE0F54E" w14:textId="77777777" w:rsidR="00646355" w:rsidRPr="009E7230" w:rsidRDefault="00646355">
            <w:pPr>
              <w:ind w:left="0" w:hanging="2"/>
              <w:jc w:val="right"/>
              <w:rPr>
                <w:rFonts w:ascii="Arial" w:eastAsia="Arial" w:hAnsi="Arial" w:cs="Arial"/>
                <w:sz w:val="20"/>
                <w:szCs w:val="20"/>
              </w:rPr>
            </w:pPr>
          </w:p>
        </w:tc>
        <w:tc>
          <w:tcPr>
            <w:tcW w:w="1921" w:type="dxa"/>
            <w:tcBorders>
              <w:top w:val="nil"/>
              <w:left w:val="nil"/>
              <w:bottom w:val="nil"/>
              <w:right w:val="single" w:sz="4" w:space="0" w:color="000000"/>
            </w:tcBorders>
          </w:tcPr>
          <w:p w14:paraId="232FA387" w14:textId="77777777" w:rsidR="00646355" w:rsidRPr="009E7230" w:rsidRDefault="00646355">
            <w:pPr>
              <w:ind w:left="0" w:hanging="2"/>
              <w:jc w:val="right"/>
              <w:rPr>
                <w:rFonts w:ascii="Arial" w:eastAsia="Arial" w:hAnsi="Arial" w:cs="Arial"/>
                <w:sz w:val="20"/>
                <w:szCs w:val="20"/>
              </w:rPr>
            </w:pPr>
          </w:p>
        </w:tc>
      </w:tr>
      <w:tr w:rsidR="00646355" w:rsidRPr="009E7230" w14:paraId="00C085D6" w14:textId="77777777">
        <w:trPr>
          <w:trHeight w:val="240"/>
        </w:trPr>
        <w:tc>
          <w:tcPr>
            <w:tcW w:w="752" w:type="dxa"/>
            <w:tcBorders>
              <w:top w:val="nil"/>
              <w:left w:val="single" w:sz="4" w:space="0" w:color="000000"/>
              <w:bottom w:val="nil"/>
              <w:right w:val="single" w:sz="4" w:space="0" w:color="000000"/>
            </w:tcBorders>
          </w:tcPr>
          <w:p w14:paraId="46E07AAC" w14:textId="77777777" w:rsidR="00646355" w:rsidRPr="009E7230" w:rsidRDefault="00D1210E">
            <w:pPr>
              <w:ind w:left="0" w:hanging="2"/>
              <w:jc w:val="center"/>
              <w:rPr>
                <w:rFonts w:ascii="Arial" w:eastAsia="Calibri" w:hAnsi="Arial" w:cs="Arial"/>
                <w:color w:val="FF0000"/>
                <w:sz w:val="20"/>
                <w:szCs w:val="20"/>
              </w:rPr>
            </w:pPr>
            <w:r w:rsidRPr="009E7230">
              <w:rPr>
                <w:rFonts w:ascii="Arial" w:eastAsia="Calibri" w:hAnsi="Arial" w:cs="Arial"/>
                <w:color w:val="FF0000"/>
                <w:sz w:val="20"/>
                <w:szCs w:val="20"/>
              </w:rPr>
              <w:t> </w:t>
            </w:r>
          </w:p>
        </w:tc>
        <w:tc>
          <w:tcPr>
            <w:tcW w:w="1958" w:type="dxa"/>
            <w:tcBorders>
              <w:top w:val="nil"/>
              <w:left w:val="nil"/>
              <w:bottom w:val="nil"/>
              <w:right w:val="single" w:sz="4" w:space="0" w:color="000000"/>
            </w:tcBorders>
          </w:tcPr>
          <w:p w14:paraId="2CCEED88" w14:textId="77777777" w:rsidR="00646355" w:rsidRPr="009E7230" w:rsidRDefault="00D1210E">
            <w:pPr>
              <w:ind w:left="0" w:hanging="2"/>
              <w:jc w:val="center"/>
              <w:rPr>
                <w:rFonts w:ascii="Arial" w:eastAsia="Calibri" w:hAnsi="Arial" w:cs="Arial"/>
                <w:color w:val="FF0000"/>
                <w:sz w:val="20"/>
                <w:szCs w:val="20"/>
              </w:rPr>
            </w:pPr>
            <w:r w:rsidRPr="009E7230">
              <w:rPr>
                <w:rFonts w:ascii="Arial" w:eastAsia="Calibri" w:hAnsi="Arial" w:cs="Arial"/>
                <w:color w:val="FF0000"/>
                <w:sz w:val="20"/>
                <w:szCs w:val="20"/>
              </w:rPr>
              <w:t> </w:t>
            </w:r>
          </w:p>
        </w:tc>
        <w:tc>
          <w:tcPr>
            <w:tcW w:w="5961" w:type="dxa"/>
            <w:tcBorders>
              <w:top w:val="nil"/>
              <w:left w:val="nil"/>
              <w:bottom w:val="nil"/>
              <w:right w:val="single" w:sz="4" w:space="0" w:color="000000"/>
            </w:tcBorders>
          </w:tcPr>
          <w:p w14:paraId="197B341B"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i/>
                <w:color w:val="000000"/>
                <w:sz w:val="20"/>
                <w:szCs w:val="20"/>
              </w:rPr>
              <w:t>Demais Receitas Correntes</w:t>
            </w:r>
          </w:p>
        </w:tc>
        <w:tc>
          <w:tcPr>
            <w:tcW w:w="1872" w:type="dxa"/>
            <w:tcBorders>
              <w:top w:val="nil"/>
              <w:left w:val="nil"/>
              <w:bottom w:val="nil"/>
              <w:right w:val="single" w:sz="4" w:space="0" w:color="000000"/>
            </w:tcBorders>
          </w:tcPr>
          <w:p w14:paraId="268A9E0B"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b/>
                <w:color w:val="000000"/>
                <w:sz w:val="20"/>
                <w:szCs w:val="20"/>
              </w:rPr>
              <w:t xml:space="preserve">                            -   </w:t>
            </w:r>
          </w:p>
        </w:tc>
        <w:tc>
          <w:tcPr>
            <w:tcW w:w="1872" w:type="dxa"/>
            <w:tcBorders>
              <w:top w:val="nil"/>
              <w:left w:val="nil"/>
              <w:bottom w:val="nil"/>
              <w:right w:val="single" w:sz="4" w:space="0" w:color="000000"/>
            </w:tcBorders>
          </w:tcPr>
          <w:p w14:paraId="2EDDC23F"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b/>
                <w:color w:val="000000"/>
                <w:sz w:val="20"/>
                <w:szCs w:val="20"/>
              </w:rPr>
              <w:t xml:space="preserve">       2.431.152,00 </w:t>
            </w:r>
          </w:p>
        </w:tc>
        <w:tc>
          <w:tcPr>
            <w:tcW w:w="1921" w:type="dxa"/>
            <w:tcBorders>
              <w:top w:val="nil"/>
              <w:left w:val="nil"/>
              <w:bottom w:val="nil"/>
              <w:right w:val="single" w:sz="4" w:space="0" w:color="000000"/>
            </w:tcBorders>
          </w:tcPr>
          <w:p w14:paraId="0C71B1D9"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b/>
                <w:color w:val="000000"/>
                <w:sz w:val="20"/>
                <w:szCs w:val="20"/>
              </w:rPr>
              <w:t xml:space="preserve">        1.350.741,46 </w:t>
            </w:r>
          </w:p>
        </w:tc>
      </w:tr>
      <w:tr w:rsidR="00646355" w:rsidRPr="009E7230" w14:paraId="2B8DC753" w14:textId="77777777">
        <w:trPr>
          <w:trHeight w:val="255"/>
        </w:trPr>
        <w:tc>
          <w:tcPr>
            <w:tcW w:w="752" w:type="dxa"/>
            <w:tcBorders>
              <w:top w:val="nil"/>
              <w:left w:val="single" w:sz="4" w:space="0" w:color="000000"/>
              <w:bottom w:val="nil"/>
              <w:right w:val="single" w:sz="4" w:space="0" w:color="000000"/>
            </w:tcBorders>
          </w:tcPr>
          <w:p w14:paraId="74DB1876"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231</w:t>
            </w:r>
          </w:p>
        </w:tc>
        <w:tc>
          <w:tcPr>
            <w:tcW w:w="1958" w:type="dxa"/>
            <w:tcBorders>
              <w:top w:val="nil"/>
              <w:left w:val="nil"/>
              <w:bottom w:val="nil"/>
              <w:right w:val="single" w:sz="4" w:space="0" w:color="000000"/>
            </w:tcBorders>
          </w:tcPr>
          <w:p w14:paraId="14467024"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1.3.2.1.00.1.1.34</w:t>
            </w:r>
          </w:p>
        </w:tc>
        <w:tc>
          <w:tcPr>
            <w:tcW w:w="5961" w:type="dxa"/>
            <w:tcBorders>
              <w:top w:val="nil"/>
              <w:left w:val="nil"/>
              <w:bottom w:val="nil"/>
              <w:right w:val="single" w:sz="4" w:space="0" w:color="000000"/>
            </w:tcBorders>
          </w:tcPr>
          <w:p w14:paraId="6D48CB19"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Remuneração de Depósito Bancário - </w:t>
            </w:r>
            <w:proofErr w:type="spellStart"/>
            <w:r w:rsidRPr="009E7230">
              <w:rPr>
                <w:rFonts w:ascii="Arial" w:eastAsia="Arial" w:hAnsi="Arial" w:cs="Arial"/>
                <w:i/>
                <w:color w:val="000000"/>
                <w:sz w:val="20"/>
                <w:szCs w:val="20"/>
              </w:rPr>
              <w:t>Transf</w:t>
            </w:r>
            <w:proofErr w:type="spellEnd"/>
            <w:r w:rsidRPr="009E7230">
              <w:rPr>
                <w:rFonts w:ascii="Arial" w:eastAsia="Arial" w:hAnsi="Arial" w:cs="Arial"/>
                <w:i/>
                <w:color w:val="000000"/>
                <w:sz w:val="20"/>
                <w:szCs w:val="20"/>
              </w:rPr>
              <w:t xml:space="preserve"> </w:t>
            </w:r>
            <w:proofErr w:type="spellStart"/>
            <w:r w:rsidRPr="009E7230">
              <w:rPr>
                <w:rFonts w:ascii="Arial" w:eastAsia="Arial" w:hAnsi="Arial" w:cs="Arial"/>
                <w:i/>
                <w:color w:val="000000"/>
                <w:sz w:val="20"/>
                <w:szCs w:val="20"/>
              </w:rPr>
              <w:t>Volunt</w:t>
            </w:r>
            <w:proofErr w:type="spellEnd"/>
            <w:r w:rsidRPr="009E7230">
              <w:rPr>
                <w:rFonts w:ascii="Arial" w:eastAsia="Arial" w:hAnsi="Arial" w:cs="Arial"/>
                <w:i/>
                <w:color w:val="000000"/>
                <w:sz w:val="20"/>
                <w:szCs w:val="20"/>
              </w:rPr>
              <w:t xml:space="preserve"> </w:t>
            </w:r>
            <w:proofErr w:type="spellStart"/>
            <w:r w:rsidRPr="009E7230">
              <w:rPr>
                <w:rFonts w:ascii="Arial" w:eastAsia="Arial" w:hAnsi="Arial" w:cs="Arial"/>
                <w:i/>
                <w:color w:val="000000"/>
                <w:sz w:val="20"/>
                <w:szCs w:val="20"/>
              </w:rPr>
              <w:t>Fed</w:t>
            </w:r>
            <w:proofErr w:type="spellEnd"/>
          </w:p>
        </w:tc>
        <w:tc>
          <w:tcPr>
            <w:tcW w:w="1872" w:type="dxa"/>
            <w:tcBorders>
              <w:top w:val="nil"/>
              <w:left w:val="nil"/>
              <w:bottom w:val="nil"/>
              <w:right w:val="single" w:sz="4" w:space="0" w:color="000000"/>
            </w:tcBorders>
          </w:tcPr>
          <w:p w14:paraId="1CA47CDD" w14:textId="77777777" w:rsidR="00646355" w:rsidRPr="009E7230" w:rsidRDefault="00D1210E">
            <w:pPr>
              <w:ind w:left="0" w:hanging="2"/>
              <w:jc w:val="right"/>
              <w:rPr>
                <w:rFonts w:ascii="Arial" w:eastAsia="Arial" w:hAnsi="Arial" w:cs="Arial"/>
                <w:color w:val="FF0000"/>
                <w:sz w:val="20"/>
                <w:szCs w:val="20"/>
              </w:rPr>
            </w:pPr>
            <w:r w:rsidRPr="009E7230">
              <w:rPr>
                <w:rFonts w:ascii="Arial" w:eastAsia="Arial" w:hAnsi="Arial" w:cs="Arial"/>
                <w:color w:val="FF0000"/>
                <w:sz w:val="20"/>
                <w:szCs w:val="20"/>
              </w:rPr>
              <w:t> </w:t>
            </w:r>
          </w:p>
        </w:tc>
        <w:tc>
          <w:tcPr>
            <w:tcW w:w="1872" w:type="dxa"/>
            <w:tcBorders>
              <w:top w:val="nil"/>
              <w:left w:val="nil"/>
              <w:bottom w:val="nil"/>
              <w:right w:val="single" w:sz="4" w:space="0" w:color="000000"/>
            </w:tcBorders>
          </w:tcPr>
          <w:p w14:paraId="6D56EAA5"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w:t>
            </w:r>
          </w:p>
        </w:tc>
        <w:tc>
          <w:tcPr>
            <w:tcW w:w="1921" w:type="dxa"/>
            <w:tcBorders>
              <w:top w:val="nil"/>
              <w:left w:val="nil"/>
              <w:bottom w:val="nil"/>
              <w:right w:val="single" w:sz="4" w:space="0" w:color="000000"/>
            </w:tcBorders>
          </w:tcPr>
          <w:p w14:paraId="3A74BD45"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232.110,70 </w:t>
            </w:r>
          </w:p>
        </w:tc>
      </w:tr>
      <w:tr w:rsidR="00646355" w:rsidRPr="009E7230" w14:paraId="1E42F7E1" w14:textId="77777777">
        <w:trPr>
          <w:trHeight w:val="255"/>
        </w:trPr>
        <w:tc>
          <w:tcPr>
            <w:tcW w:w="752" w:type="dxa"/>
            <w:tcBorders>
              <w:top w:val="nil"/>
              <w:left w:val="single" w:sz="4" w:space="0" w:color="000000"/>
              <w:bottom w:val="nil"/>
              <w:right w:val="single" w:sz="4" w:space="0" w:color="000000"/>
            </w:tcBorders>
          </w:tcPr>
          <w:p w14:paraId="79248B06"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231</w:t>
            </w:r>
          </w:p>
        </w:tc>
        <w:tc>
          <w:tcPr>
            <w:tcW w:w="1958" w:type="dxa"/>
            <w:tcBorders>
              <w:top w:val="nil"/>
              <w:left w:val="nil"/>
              <w:bottom w:val="nil"/>
              <w:right w:val="single" w:sz="4" w:space="0" w:color="000000"/>
            </w:tcBorders>
          </w:tcPr>
          <w:p w14:paraId="09F65726"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1.9.2.2.01.1.1.11</w:t>
            </w:r>
          </w:p>
        </w:tc>
        <w:tc>
          <w:tcPr>
            <w:tcW w:w="5961" w:type="dxa"/>
            <w:tcBorders>
              <w:top w:val="nil"/>
              <w:left w:val="nil"/>
              <w:bottom w:val="nil"/>
              <w:right w:val="single" w:sz="4" w:space="0" w:color="000000"/>
            </w:tcBorders>
          </w:tcPr>
          <w:p w14:paraId="4A7A0AEC"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Restituição de Convênios- </w:t>
            </w:r>
            <w:proofErr w:type="spellStart"/>
            <w:r w:rsidRPr="009E7230">
              <w:rPr>
                <w:rFonts w:ascii="Arial" w:eastAsia="Arial" w:hAnsi="Arial" w:cs="Arial"/>
                <w:i/>
                <w:color w:val="000000"/>
                <w:sz w:val="20"/>
                <w:szCs w:val="20"/>
              </w:rPr>
              <w:t>Transf</w:t>
            </w:r>
            <w:proofErr w:type="spellEnd"/>
            <w:r w:rsidRPr="009E7230">
              <w:rPr>
                <w:rFonts w:ascii="Arial" w:eastAsia="Arial" w:hAnsi="Arial" w:cs="Arial"/>
                <w:i/>
                <w:color w:val="000000"/>
                <w:sz w:val="20"/>
                <w:szCs w:val="20"/>
              </w:rPr>
              <w:t xml:space="preserve">. </w:t>
            </w:r>
            <w:proofErr w:type="spellStart"/>
            <w:r w:rsidRPr="009E7230">
              <w:rPr>
                <w:rFonts w:ascii="Arial" w:eastAsia="Arial" w:hAnsi="Arial" w:cs="Arial"/>
                <w:i/>
                <w:color w:val="000000"/>
                <w:sz w:val="20"/>
                <w:szCs w:val="20"/>
              </w:rPr>
              <w:t>Volunt</w:t>
            </w:r>
            <w:proofErr w:type="spellEnd"/>
            <w:r w:rsidRPr="009E7230">
              <w:rPr>
                <w:rFonts w:ascii="Arial" w:eastAsia="Arial" w:hAnsi="Arial" w:cs="Arial"/>
                <w:i/>
                <w:color w:val="000000"/>
                <w:sz w:val="20"/>
                <w:szCs w:val="20"/>
              </w:rPr>
              <w:t xml:space="preserve">. </w:t>
            </w:r>
            <w:proofErr w:type="spellStart"/>
            <w:r w:rsidRPr="009E7230">
              <w:rPr>
                <w:rFonts w:ascii="Arial" w:eastAsia="Arial" w:hAnsi="Arial" w:cs="Arial"/>
                <w:i/>
                <w:color w:val="000000"/>
                <w:sz w:val="20"/>
                <w:szCs w:val="20"/>
              </w:rPr>
              <w:t>Fed</w:t>
            </w:r>
            <w:proofErr w:type="spellEnd"/>
            <w:r w:rsidRPr="009E7230">
              <w:rPr>
                <w:rFonts w:ascii="Arial" w:eastAsia="Arial" w:hAnsi="Arial" w:cs="Arial"/>
                <w:i/>
                <w:color w:val="000000"/>
                <w:sz w:val="20"/>
                <w:szCs w:val="20"/>
              </w:rPr>
              <w:t xml:space="preserve"> - AI </w:t>
            </w:r>
            <w:r w:rsidR="00C0030E" w:rsidRPr="009E7230">
              <w:rPr>
                <w:rFonts w:ascii="Arial" w:eastAsia="Arial" w:hAnsi="Arial" w:cs="Arial"/>
                <w:i/>
                <w:color w:val="000000"/>
                <w:sz w:val="20"/>
                <w:szCs w:val="20"/>
              </w:rPr>
              <w:t>–</w:t>
            </w:r>
            <w:r w:rsidRPr="009E7230">
              <w:rPr>
                <w:rFonts w:ascii="Arial" w:eastAsia="Arial" w:hAnsi="Arial" w:cs="Arial"/>
                <w:i/>
                <w:color w:val="000000"/>
                <w:sz w:val="20"/>
                <w:szCs w:val="20"/>
              </w:rPr>
              <w:t xml:space="preserve"> Principal</w:t>
            </w:r>
          </w:p>
        </w:tc>
        <w:tc>
          <w:tcPr>
            <w:tcW w:w="1872" w:type="dxa"/>
            <w:tcBorders>
              <w:top w:val="nil"/>
              <w:left w:val="nil"/>
              <w:bottom w:val="nil"/>
              <w:right w:val="single" w:sz="4" w:space="0" w:color="000000"/>
            </w:tcBorders>
          </w:tcPr>
          <w:p w14:paraId="4701C977" w14:textId="77777777" w:rsidR="00646355" w:rsidRPr="009E7230" w:rsidRDefault="00D1210E">
            <w:pPr>
              <w:ind w:left="0" w:hanging="2"/>
              <w:jc w:val="right"/>
              <w:rPr>
                <w:rFonts w:ascii="Arial" w:eastAsia="Arial" w:hAnsi="Arial" w:cs="Arial"/>
                <w:color w:val="FF0000"/>
                <w:sz w:val="20"/>
                <w:szCs w:val="20"/>
              </w:rPr>
            </w:pPr>
            <w:r w:rsidRPr="009E7230">
              <w:rPr>
                <w:rFonts w:ascii="Arial" w:eastAsia="Arial" w:hAnsi="Arial" w:cs="Arial"/>
                <w:color w:val="FF0000"/>
                <w:sz w:val="20"/>
                <w:szCs w:val="20"/>
              </w:rPr>
              <w:t> </w:t>
            </w:r>
          </w:p>
        </w:tc>
        <w:tc>
          <w:tcPr>
            <w:tcW w:w="1872" w:type="dxa"/>
            <w:tcBorders>
              <w:top w:val="nil"/>
              <w:left w:val="nil"/>
              <w:bottom w:val="nil"/>
              <w:right w:val="single" w:sz="4" w:space="0" w:color="000000"/>
            </w:tcBorders>
          </w:tcPr>
          <w:p w14:paraId="2A9AA9E2"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w:t>
            </w:r>
          </w:p>
        </w:tc>
        <w:tc>
          <w:tcPr>
            <w:tcW w:w="1921" w:type="dxa"/>
            <w:tcBorders>
              <w:top w:val="nil"/>
              <w:left w:val="nil"/>
              <w:bottom w:val="nil"/>
              <w:right w:val="single" w:sz="4" w:space="0" w:color="000000"/>
            </w:tcBorders>
          </w:tcPr>
          <w:p w14:paraId="0A73F9CE"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1.118.630,76 </w:t>
            </w:r>
          </w:p>
        </w:tc>
      </w:tr>
      <w:tr w:rsidR="00646355" w:rsidRPr="009E7230" w14:paraId="161450D0" w14:textId="77777777">
        <w:trPr>
          <w:trHeight w:val="240"/>
        </w:trPr>
        <w:tc>
          <w:tcPr>
            <w:tcW w:w="752" w:type="dxa"/>
            <w:tcBorders>
              <w:top w:val="nil"/>
              <w:left w:val="single" w:sz="4" w:space="0" w:color="000000"/>
              <w:bottom w:val="nil"/>
              <w:right w:val="single" w:sz="4" w:space="0" w:color="000000"/>
            </w:tcBorders>
            <w:shd w:val="clear" w:color="auto" w:fill="auto"/>
          </w:tcPr>
          <w:p w14:paraId="0A2C3461"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631</w:t>
            </w:r>
          </w:p>
        </w:tc>
        <w:tc>
          <w:tcPr>
            <w:tcW w:w="1958" w:type="dxa"/>
            <w:tcBorders>
              <w:top w:val="nil"/>
              <w:left w:val="nil"/>
              <w:bottom w:val="nil"/>
              <w:right w:val="single" w:sz="4" w:space="0" w:color="000000"/>
            </w:tcBorders>
            <w:shd w:val="clear" w:color="auto" w:fill="auto"/>
          </w:tcPr>
          <w:p w14:paraId="5CE22535"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1.9.9.8.98.9.2.03</w:t>
            </w:r>
          </w:p>
        </w:tc>
        <w:tc>
          <w:tcPr>
            <w:tcW w:w="5961" w:type="dxa"/>
            <w:tcBorders>
              <w:top w:val="nil"/>
              <w:left w:val="nil"/>
              <w:bottom w:val="nil"/>
              <w:right w:val="single" w:sz="4" w:space="0" w:color="000000"/>
            </w:tcBorders>
            <w:shd w:val="clear" w:color="auto" w:fill="auto"/>
          </w:tcPr>
          <w:p w14:paraId="6ABA5664"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Superávit </w:t>
            </w:r>
            <w:proofErr w:type="spellStart"/>
            <w:r w:rsidRPr="009E7230">
              <w:rPr>
                <w:rFonts w:ascii="Arial" w:eastAsia="Arial" w:hAnsi="Arial" w:cs="Arial"/>
                <w:i/>
                <w:color w:val="000000"/>
                <w:sz w:val="20"/>
                <w:szCs w:val="20"/>
              </w:rPr>
              <w:t>Financ</w:t>
            </w:r>
            <w:proofErr w:type="spellEnd"/>
            <w:r w:rsidRPr="009E7230">
              <w:rPr>
                <w:rFonts w:ascii="Arial" w:eastAsia="Arial" w:hAnsi="Arial" w:cs="Arial"/>
                <w:i/>
                <w:color w:val="000000"/>
                <w:sz w:val="20"/>
                <w:szCs w:val="20"/>
              </w:rPr>
              <w:t xml:space="preserve">. </w:t>
            </w:r>
            <w:proofErr w:type="spellStart"/>
            <w:r w:rsidRPr="009E7230">
              <w:rPr>
                <w:rFonts w:ascii="Arial" w:eastAsia="Arial" w:hAnsi="Arial" w:cs="Arial"/>
                <w:i/>
                <w:color w:val="000000"/>
                <w:sz w:val="20"/>
                <w:szCs w:val="20"/>
              </w:rPr>
              <w:t>Exerc.Ant</w:t>
            </w:r>
            <w:proofErr w:type="spellEnd"/>
            <w:r w:rsidRPr="009E7230">
              <w:rPr>
                <w:rFonts w:ascii="Arial" w:eastAsia="Arial" w:hAnsi="Arial" w:cs="Arial"/>
                <w:i/>
                <w:color w:val="000000"/>
                <w:sz w:val="20"/>
                <w:szCs w:val="20"/>
              </w:rPr>
              <w:t xml:space="preserve">. - </w:t>
            </w:r>
            <w:proofErr w:type="spellStart"/>
            <w:r w:rsidRPr="009E7230">
              <w:rPr>
                <w:rFonts w:ascii="Arial" w:eastAsia="Arial" w:hAnsi="Arial" w:cs="Arial"/>
                <w:i/>
                <w:color w:val="000000"/>
                <w:sz w:val="20"/>
                <w:szCs w:val="20"/>
              </w:rPr>
              <w:t>Transf.Volunt</w:t>
            </w:r>
            <w:proofErr w:type="spellEnd"/>
            <w:r w:rsidRPr="009E7230">
              <w:rPr>
                <w:rFonts w:ascii="Arial" w:eastAsia="Arial" w:hAnsi="Arial" w:cs="Arial"/>
                <w:i/>
                <w:color w:val="000000"/>
                <w:sz w:val="20"/>
                <w:szCs w:val="20"/>
              </w:rPr>
              <w:t xml:space="preserve">. Federal </w:t>
            </w:r>
            <w:r w:rsidR="00C0030E" w:rsidRPr="009E7230">
              <w:rPr>
                <w:rFonts w:ascii="Arial" w:eastAsia="Arial" w:hAnsi="Arial" w:cs="Arial"/>
                <w:i/>
                <w:color w:val="000000"/>
                <w:sz w:val="20"/>
                <w:szCs w:val="20"/>
              </w:rPr>
              <w:t>–</w:t>
            </w:r>
            <w:r w:rsidRPr="009E7230">
              <w:rPr>
                <w:rFonts w:ascii="Arial" w:eastAsia="Arial" w:hAnsi="Arial" w:cs="Arial"/>
                <w:i/>
                <w:color w:val="000000"/>
                <w:sz w:val="20"/>
                <w:szCs w:val="20"/>
              </w:rPr>
              <w:t xml:space="preserve"> AI</w:t>
            </w:r>
          </w:p>
        </w:tc>
        <w:tc>
          <w:tcPr>
            <w:tcW w:w="1872" w:type="dxa"/>
            <w:tcBorders>
              <w:top w:val="nil"/>
              <w:left w:val="nil"/>
              <w:bottom w:val="nil"/>
              <w:right w:val="single" w:sz="4" w:space="0" w:color="000000"/>
            </w:tcBorders>
            <w:shd w:val="clear" w:color="auto" w:fill="auto"/>
          </w:tcPr>
          <w:p w14:paraId="09912900"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w:t>
            </w:r>
          </w:p>
        </w:tc>
        <w:tc>
          <w:tcPr>
            <w:tcW w:w="1872" w:type="dxa"/>
            <w:tcBorders>
              <w:top w:val="nil"/>
              <w:left w:val="nil"/>
              <w:bottom w:val="nil"/>
              <w:right w:val="single" w:sz="4" w:space="0" w:color="000000"/>
            </w:tcBorders>
            <w:shd w:val="clear" w:color="auto" w:fill="FFFFFF"/>
            <w:vAlign w:val="center"/>
          </w:tcPr>
          <w:p w14:paraId="20DEA358"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i/>
                <w:sz w:val="20"/>
                <w:szCs w:val="20"/>
              </w:rPr>
              <w:t>2.314.664,00</w:t>
            </w:r>
          </w:p>
        </w:tc>
        <w:tc>
          <w:tcPr>
            <w:tcW w:w="1921" w:type="dxa"/>
            <w:tcBorders>
              <w:top w:val="nil"/>
              <w:left w:val="nil"/>
              <w:bottom w:val="nil"/>
              <w:right w:val="single" w:sz="4" w:space="0" w:color="000000"/>
            </w:tcBorders>
            <w:vAlign w:val="center"/>
          </w:tcPr>
          <w:p w14:paraId="182D1F3E"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i/>
                <w:sz w:val="20"/>
                <w:szCs w:val="20"/>
              </w:rPr>
              <w:t> </w:t>
            </w:r>
          </w:p>
        </w:tc>
      </w:tr>
      <w:tr w:rsidR="00646355" w:rsidRPr="009E7230" w14:paraId="0605059E" w14:textId="77777777">
        <w:trPr>
          <w:trHeight w:val="240"/>
        </w:trPr>
        <w:tc>
          <w:tcPr>
            <w:tcW w:w="752" w:type="dxa"/>
            <w:tcBorders>
              <w:top w:val="nil"/>
              <w:left w:val="single" w:sz="4" w:space="0" w:color="000000"/>
              <w:bottom w:val="nil"/>
              <w:right w:val="single" w:sz="4" w:space="0" w:color="000000"/>
            </w:tcBorders>
          </w:tcPr>
          <w:p w14:paraId="246CF36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637</w:t>
            </w:r>
          </w:p>
        </w:tc>
        <w:tc>
          <w:tcPr>
            <w:tcW w:w="1958" w:type="dxa"/>
            <w:tcBorders>
              <w:top w:val="nil"/>
              <w:left w:val="nil"/>
              <w:bottom w:val="nil"/>
              <w:right w:val="single" w:sz="4" w:space="0" w:color="000000"/>
            </w:tcBorders>
          </w:tcPr>
          <w:p w14:paraId="02C1DCCF"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1.9.9.8.98.9.2.06</w:t>
            </w:r>
          </w:p>
        </w:tc>
        <w:tc>
          <w:tcPr>
            <w:tcW w:w="5961" w:type="dxa"/>
            <w:tcBorders>
              <w:top w:val="nil"/>
              <w:left w:val="nil"/>
              <w:bottom w:val="nil"/>
              <w:right w:val="single" w:sz="4" w:space="0" w:color="000000"/>
            </w:tcBorders>
          </w:tcPr>
          <w:p w14:paraId="62409B62"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 xml:space="preserve">Superávit </w:t>
            </w:r>
            <w:proofErr w:type="spellStart"/>
            <w:r w:rsidRPr="009E7230">
              <w:rPr>
                <w:rFonts w:ascii="Arial" w:eastAsia="Arial" w:hAnsi="Arial" w:cs="Arial"/>
                <w:i/>
                <w:color w:val="000000"/>
                <w:sz w:val="20"/>
                <w:szCs w:val="20"/>
              </w:rPr>
              <w:t>Financ</w:t>
            </w:r>
            <w:proofErr w:type="spellEnd"/>
            <w:r w:rsidRPr="009E7230">
              <w:rPr>
                <w:rFonts w:ascii="Arial" w:eastAsia="Arial" w:hAnsi="Arial" w:cs="Arial"/>
                <w:i/>
                <w:color w:val="000000"/>
                <w:sz w:val="20"/>
                <w:szCs w:val="20"/>
              </w:rPr>
              <w:t xml:space="preserve">. </w:t>
            </w:r>
            <w:proofErr w:type="spellStart"/>
            <w:r w:rsidRPr="009E7230">
              <w:rPr>
                <w:rFonts w:ascii="Arial" w:eastAsia="Arial" w:hAnsi="Arial" w:cs="Arial"/>
                <w:i/>
                <w:color w:val="000000"/>
                <w:sz w:val="20"/>
                <w:szCs w:val="20"/>
              </w:rPr>
              <w:t>Exerc.Ant</w:t>
            </w:r>
            <w:proofErr w:type="spellEnd"/>
            <w:r w:rsidRPr="009E7230">
              <w:rPr>
                <w:rFonts w:ascii="Arial" w:eastAsia="Arial" w:hAnsi="Arial" w:cs="Arial"/>
                <w:i/>
                <w:color w:val="000000"/>
                <w:sz w:val="20"/>
                <w:szCs w:val="20"/>
              </w:rPr>
              <w:t xml:space="preserve">. - </w:t>
            </w:r>
            <w:proofErr w:type="spellStart"/>
            <w:r w:rsidRPr="009E7230">
              <w:rPr>
                <w:rFonts w:ascii="Arial" w:eastAsia="Arial" w:hAnsi="Arial" w:cs="Arial"/>
                <w:i/>
                <w:color w:val="000000"/>
                <w:sz w:val="20"/>
                <w:szCs w:val="20"/>
              </w:rPr>
              <w:t>Transf</w:t>
            </w:r>
            <w:proofErr w:type="spellEnd"/>
            <w:r w:rsidRPr="009E7230">
              <w:rPr>
                <w:rFonts w:ascii="Arial" w:eastAsia="Arial" w:hAnsi="Arial" w:cs="Arial"/>
                <w:i/>
                <w:color w:val="000000"/>
                <w:sz w:val="20"/>
                <w:szCs w:val="20"/>
              </w:rPr>
              <w:t xml:space="preserve"> </w:t>
            </w:r>
            <w:proofErr w:type="spellStart"/>
            <w:r w:rsidRPr="009E7230">
              <w:rPr>
                <w:rFonts w:ascii="Arial" w:eastAsia="Arial" w:hAnsi="Arial" w:cs="Arial"/>
                <w:i/>
                <w:color w:val="000000"/>
                <w:sz w:val="20"/>
                <w:szCs w:val="20"/>
              </w:rPr>
              <w:t>Orgão</w:t>
            </w:r>
            <w:proofErr w:type="spellEnd"/>
            <w:r w:rsidRPr="009E7230">
              <w:rPr>
                <w:rFonts w:ascii="Arial" w:eastAsia="Arial" w:hAnsi="Arial" w:cs="Arial"/>
                <w:i/>
                <w:color w:val="000000"/>
                <w:sz w:val="20"/>
                <w:szCs w:val="20"/>
              </w:rPr>
              <w:t xml:space="preserve">/Fundo </w:t>
            </w:r>
            <w:proofErr w:type="spellStart"/>
            <w:r w:rsidRPr="009E7230">
              <w:rPr>
                <w:rFonts w:ascii="Arial" w:eastAsia="Arial" w:hAnsi="Arial" w:cs="Arial"/>
                <w:i/>
                <w:color w:val="000000"/>
                <w:sz w:val="20"/>
                <w:szCs w:val="20"/>
              </w:rPr>
              <w:t>Internac</w:t>
            </w:r>
            <w:proofErr w:type="spellEnd"/>
          </w:p>
        </w:tc>
        <w:tc>
          <w:tcPr>
            <w:tcW w:w="1872" w:type="dxa"/>
            <w:tcBorders>
              <w:top w:val="nil"/>
              <w:left w:val="nil"/>
              <w:bottom w:val="nil"/>
              <w:right w:val="single" w:sz="4" w:space="0" w:color="000000"/>
            </w:tcBorders>
          </w:tcPr>
          <w:p w14:paraId="6395E28E"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sz w:val="20"/>
                <w:szCs w:val="20"/>
              </w:rPr>
              <w:t> </w:t>
            </w:r>
          </w:p>
        </w:tc>
        <w:tc>
          <w:tcPr>
            <w:tcW w:w="1872" w:type="dxa"/>
            <w:tcBorders>
              <w:top w:val="nil"/>
              <w:left w:val="nil"/>
              <w:bottom w:val="nil"/>
              <w:right w:val="single" w:sz="4" w:space="0" w:color="000000"/>
            </w:tcBorders>
          </w:tcPr>
          <w:p w14:paraId="08215E45"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116.488,00 </w:t>
            </w:r>
          </w:p>
        </w:tc>
        <w:tc>
          <w:tcPr>
            <w:tcW w:w="1921" w:type="dxa"/>
            <w:tcBorders>
              <w:top w:val="nil"/>
              <w:left w:val="nil"/>
              <w:bottom w:val="nil"/>
              <w:right w:val="single" w:sz="4" w:space="0" w:color="000000"/>
            </w:tcBorders>
          </w:tcPr>
          <w:p w14:paraId="032A3A2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w:t>
            </w:r>
          </w:p>
        </w:tc>
      </w:tr>
      <w:tr w:rsidR="00646355" w:rsidRPr="009E7230" w14:paraId="6D146DC9" w14:textId="77777777">
        <w:trPr>
          <w:trHeight w:val="345"/>
        </w:trPr>
        <w:tc>
          <w:tcPr>
            <w:tcW w:w="8671" w:type="dxa"/>
            <w:gridSpan w:val="3"/>
            <w:tcBorders>
              <w:top w:val="nil"/>
              <w:left w:val="single" w:sz="4" w:space="0" w:color="000000"/>
              <w:bottom w:val="single" w:sz="4" w:space="0" w:color="000000"/>
              <w:right w:val="single" w:sz="4" w:space="0" w:color="000000"/>
            </w:tcBorders>
            <w:shd w:val="clear" w:color="auto" w:fill="DDD9C3"/>
            <w:vAlign w:val="center"/>
          </w:tcPr>
          <w:p w14:paraId="09B53B05"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i/>
                <w:color w:val="000000"/>
                <w:sz w:val="20"/>
                <w:szCs w:val="20"/>
              </w:rPr>
              <w:t>Soma dos Recursos Externos- Correntes</w:t>
            </w:r>
          </w:p>
        </w:tc>
        <w:tc>
          <w:tcPr>
            <w:tcW w:w="1872" w:type="dxa"/>
            <w:tcBorders>
              <w:top w:val="nil"/>
              <w:left w:val="nil"/>
              <w:bottom w:val="single" w:sz="4" w:space="0" w:color="000000"/>
              <w:right w:val="single" w:sz="4" w:space="0" w:color="000000"/>
            </w:tcBorders>
            <w:shd w:val="clear" w:color="auto" w:fill="DDD9C3"/>
            <w:vAlign w:val="center"/>
          </w:tcPr>
          <w:p w14:paraId="08A5F744"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c>
          <w:tcPr>
            <w:tcW w:w="1872" w:type="dxa"/>
            <w:tcBorders>
              <w:top w:val="nil"/>
              <w:left w:val="nil"/>
              <w:bottom w:val="single" w:sz="4" w:space="0" w:color="000000"/>
              <w:right w:val="single" w:sz="4" w:space="0" w:color="000000"/>
            </w:tcBorders>
            <w:shd w:val="clear" w:color="auto" w:fill="DDD9C3"/>
            <w:vAlign w:val="center"/>
          </w:tcPr>
          <w:p w14:paraId="620BA8B9"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2.589.826,00 </w:t>
            </w:r>
          </w:p>
        </w:tc>
        <w:tc>
          <w:tcPr>
            <w:tcW w:w="1921" w:type="dxa"/>
            <w:tcBorders>
              <w:top w:val="nil"/>
              <w:left w:val="nil"/>
              <w:bottom w:val="single" w:sz="4" w:space="0" w:color="000000"/>
              <w:right w:val="single" w:sz="4" w:space="0" w:color="000000"/>
            </w:tcBorders>
            <w:shd w:val="clear" w:color="auto" w:fill="DDD9C3"/>
            <w:vAlign w:val="center"/>
          </w:tcPr>
          <w:p w14:paraId="74549CE8"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2.247.659,66 </w:t>
            </w:r>
          </w:p>
        </w:tc>
      </w:tr>
      <w:tr w:rsidR="00646355" w:rsidRPr="009E7230" w14:paraId="58E0C74C" w14:textId="77777777">
        <w:trPr>
          <w:trHeight w:val="345"/>
        </w:trPr>
        <w:tc>
          <w:tcPr>
            <w:tcW w:w="752" w:type="dxa"/>
            <w:tcBorders>
              <w:top w:val="nil"/>
              <w:left w:val="single" w:sz="4" w:space="0" w:color="000000"/>
              <w:bottom w:val="nil"/>
              <w:right w:val="single" w:sz="4" w:space="0" w:color="000000"/>
            </w:tcBorders>
            <w:shd w:val="clear" w:color="auto" w:fill="FFFFFF"/>
            <w:vAlign w:val="center"/>
          </w:tcPr>
          <w:p w14:paraId="43C49B73"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b/>
                <w:i/>
                <w:color w:val="000000"/>
                <w:sz w:val="20"/>
                <w:szCs w:val="20"/>
              </w:rPr>
              <w:t> </w:t>
            </w:r>
          </w:p>
        </w:tc>
        <w:tc>
          <w:tcPr>
            <w:tcW w:w="1958" w:type="dxa"/>
            <w:tcBorders>
              <w:top w:val="nil"/>
              <w:left w:val="nil"/>
              <w:bottom w:val="nil"/>
              <w:right w:val="single" w:sz="4" w:space="0" w:color="000000"/>
            </w:tcBorders>
            <w:shd w:val="clear" w:color="auto" w:fill="FFFFFF"/>
          </w:tcPr>
          <w:p w14:paraId="688C661D" w14:textId="77777777" w:rsidR="00646355" w:rsidRPr="009E7230" w:rsidRDefault="00D1210E">
            <w:pPr>
              <w:ind w:left="0" w:hanging="2"/>
              <w:rPr>
                <w:rFonts w:ascii="Arial" w:eastAsia="Calibri" w:hAnsi="Arial" w:cs="Arial"/>
                <w:color w:val="000000"/>
                <w:sz w:val="20"/>
                <w:szCs w:val="20"/>
              </w:rPr>
            </w:pPr>
            <w:r w:rsidRPr="009E7230">
              <w:rPr>
                <w:rFonts w:ascii="Arial" w:eastAsia="Calibri" w:hAnsi="Arial" w:cs="Arial"/>
                <w:color w:val="000000"/>
                <w:sz w:val="20"/>
                <w:szCs w:val="20"/>
              </w:rPr>
              <w:t> </w:t>
            </w:r>
          </w:p>
        </w:tc>
        <w:tc>
          <w:tcPr>
            <w:tcW w:w="5961" w:type="dxa"/>
            <w:tcBorders>
              <w:top w:val="nil"/>
              <w:left w:val="nil"/>
              <w:bottom w:val="nil"/>
              <w:right w:val="single" w:sz="4" w:space="0" w:color="000000"/>
            </w:tcBorders>
            <w:shd w:val="clear" w:color="auto" w:fill="FFFFFF"/>
            <w:vAlign w:val="center"/>
          </w:tcPr>
          <w:p w14:paraId="6D36507B"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color w:val="000000"/>
                <w:sz w:val="20"/>
                <w:szCs w:val="20"/>
              </w:rPr>
              <w:t>RECEITAS DE CAPITAL</w:t>
            </w:r>
          </w:p>
        </w:tc>
        <w:tc>
          <w:tcPr>
            <w:tcW w:w="1872" w:type="dxa"/>
            <w:tcBorders>
              <w:top w:val="nil"/>
              <w:left w:val="nil"/>
              <w:bottom w:val="nil"/>
              <w:right w:val="single" w:sz="4" w:space="0" w:color="000000"/>
            </w:tcBorders>
            <w:shd w:val="clear" w:color="auto" w:fill="FFFFFF"/>
            <w:vAlign w:val="center"/>
          </w:tcPr>
          <w:p w14:paraId="57BA78BE"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872" w:type="dxa"/>
            <w:tcBorders>
              <w:top w:val="nil"/>
              <w:left w:val="nil"/>
              <w:bottom w:val="nil"/>
              <w:right w:val="single" w:sz="4" w:space="0" w:color="000000"/>
            </w:tcBorders>
            <w:shd w:val="clear" w:color="auto" w:fill="FFFFFF"/>
            <w:vAlign w:val="center"/>
          </w:tcPr>
          <w:p w14:paraId="27B6E6D1"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c>
          <w:tcPr>
            <w:tcW w:w="1921" w:type="dxa"/>
            <w:tcBorders>
              <w:top w:val="nil"/>
              <w:left w:val="nil"/>
              <w:bottom w:val="nil"/>
              <w:right w:val="single" w:sz="4" w:space="0" w:color="000000"/>
            </w:tcBorders>
            <w:shd w:val="clear" w:color="auto" w:fill="FFFFFF"/>
            <w:vAlign w:val="center"/>
          </w:tcPr>
          <w:p w14:paraId="2EC1B8F1"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w:t>
            </w:r>
          </w:p>
        </w:tc>
      </w:tr>
      <w:tr w:rsidR="00646355" w:rsidRPr="009E7230" w14:paraId="7E0A82CD" w14:textId="77777777">
        <w:trPr>
          <w:trHeight w:val="80"/>
        </w:trPr>
        <w:tc>
          <w:tcPr>
            <w:tcW w:w="752" w:type="dxa"/>
            <w:tcBorders>
              <w:top w:val="nil"/>
              <w:left w:val="single" w:sz="4" w:space="0" w:color="000000"/>
              <w:bottom w:val="nil"/>
              <w:right w:val="single" w:sz="4" w:space="0" w:color="000000"/>
            </w:tcBorders>
            <w:shd w:val="clear" w:color="auto" w:fill="FFFFFF"/>
            <w:vAlign w:val="center"/>
          </w:tcPr>
          <w:p w14:paraId="424A8EF8"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b/>
                <w:i/>
                <w:color w:val="000000"/>
                <w:sz w:val="20"/>
                <w:szCs w:val="20"/>
              </w:rPr>
              <w:t> </w:t>
            </w:r>
          </w:p>
        </w:tc>
        <w:tc>
          <w:tcPr>
            <w:tcW w:w="1958" w:type="dxa"/>
            <w:tcBorders>
              <w:top w:val="nil"/>
              <w:left w:val="nil"/>
              <w:bottom w:val="nil"/>
              <w:right w:val="single" w:sz="4" w:space="0" w:color="000000"/>
            </w:tcBorders>
            <w:shd w:val="clear" w:color="auto" w:fill="FFFFFF"/>
            <w:vAlign w:val="center"/>
          </w:tcPr>
          <w:p w14:paraId="415B8A33" w14:textId="77777777" w:rsidR="00646355" w:rsidRPr="009E7230" w:rsidRDefault="00D1210E">
            <w:pPr>
              <w:ind w:left="0" w:hanging="2"/>
              <w:rPr>
                <w:rFonts w:ascii="Arial" w:eastAsia="Calibri" w:hAnsi="Arial" w:cs="Arial"/>
                <w:color w:val="000000"/>
                <w:sz w:val="20"/>
                <w:szCs w:val="20"/>
              </w:rPr>
            </w:pPr>
            <w:r w:rsidRPr="009E7230">
              <w:rPr>
                <w:rFonts w:ascii="Arial" w:eastAsia="Calibri" w:hAnsi="Arial" w:cs="Arial"/>
                <w:b/>
                <w:color w:val="000000"/>
                <w:sz w:val="20"/>
                <w:szCs w:val="20"/>
              </w:rPr>
              <w:t> </w:t>
            </w:r>
          </w:p>
        </w:tc>
        <w:tc>
          <w:tcPr>
            <w:tcW w:w="5961" w:type="dxa"/>
            <w:tcBorders>
              <w:top w:val="nil"/>
              <w:left w:val="nil"/>
              <w:bottom w:val="nil"/>
              <w:right w:val="single" w:sz="4" w:space="0" w:color="000000"/>
            </w:tcBorders>
            <w:shd w:val="clear" w:color="auto" w:fill="auto"/>
          </w:tcPr>
          <w:p w14:paraId="6FD192A7"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i/>
                <w:color w:val="000000"/>
                <w:sz w:val="20"/>
                <w:szCs w:val="20"/>
              </w:rPr>
              <w:t>Transferências da União e de suas Entidades</w:t>
            </w:r>
          </w:p>
        </w:tc>
        <w:tc>
          <w:tcPr>
            <w:tcW w:w="1872" w:type="dxa"/>
            <w:tcBorders>
              <w:top w:val="nil"/>
              <w:left w:val="nil"/>
              <w:bottom w:val="nil"/>
              <w:right w:val="single" w:sz="4" w:space="0" w:color="000000"/>
            </w:tcBorders>
            <w:shd w:val="clear" w:color="auto" w:fill="FFFFFF"/>
            <w:vAlign w:val="center"/>
          </w:tcPr>
          <w:p w14:paraId="55F3FF7C"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c>
          <w:tcPr>
            <w:tcW w:w="1872" w:type="dxa"/>
            <w:tcBorders>
              <w:top w:val="nil"/>
              <w:left w:val="nil"/>
              <w:bottom w:val="nil"/>
              <w:right w:val="single" w:sz="4" w:space="0" w:color="000000"/>
            </w:tcBorders>
            <w:shd w:val="clear" w:color="auto" w:fill="FFFFFF"/>
            <w:vAlign w:val="center"/>
          </w:tcPr>
          <w:p w14:paraId="0C9D2AC4"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2.700.000,00 </w:t>
            </w:r>
          </w:p>
        </w:tc>
        <w:tc>
          <w:tcPr>
            <w:tcW w:w="1921" w:type="dxa"/>
            <w:tcBorders>
              <w:top w:val="nil"/>
              <w:left w:val="nil"/>
              <w:bottom w:val="nil"/>
              <w:right w:val="single" w:sz="4" w:space="0" w:color="000000"/>
            </w:tcBorders>
            <w:shd w:val="clear" w:color="auto" w:fill="FFFFFF"/>
            <w:vAlign w:val="center"/>
          </w:tcPr>
          <w:p w14:paraId="047E5834"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1.010,10 </w:t>
            </w:r>
          </w:p>
        </w:tc>
      </w:tr>
      <w:tr w:rsidR="00646355" w:rsidRPr="009E7230" w14:paraId="5B1DDDB8" w14:textId="77777777">
        <w:trPr>
          <w:trHeight w:val="341"/>
        </w:trPr>
        <w:tc>
          <w:tcPr>
            <w:tcW w:w="752" w:type="dxa"/>
            <w:tcBorders>
              <w:top w:val="nil"/>
              <w:left w:val="single" w:sz="4" w:space="0" w:color="000000"/>
              <w:bottom w:val="nil"/>
              <w:right w:val="single" w:sz="4" w:space="0" w:color="000000"/>
            </w:tcBorders>
            <w:vAlign w:val="center"/>
          </w:tcPr>
          <w:p w14:paraId="7448F059"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231</w:t>
            </w:r>
          </w:p>
        </w:tc>
        <w:tc>
          <w:tcPr>
            <w:tcW w:w="1958" w:type="dxa"/>
            <w:tcBorders>
              <w:top w:val="nil"/>
              <w:left w:val="nil"/>
              <w:bottom w:val="nil"/>
              <w:right w:val="single" w:sz="4" w:space="0" w:color="000000"/>
            </w:tcBorders>
            <w:vAlign w:val="center"/>
          </w:tcPr>
          <w:p w14:paraId="2D398C88"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color w:val="000000"/>
                <w:sz w:val="20"/>
                <w:szCs w:val="20"/>
              </w:rPr>
              <w:t>2.4.1.8.10.9.1.04</w:t>
            </w:r>
          </w:p>
        </w:tc>
        <w:tc>
          <w:tcPr>
            <w:tcW w:w="5961" w:type="dxa"/>
            <w:tcBorders>
              <w:top w:val="nil"/>
              <w:left w:val="nil"/>
              <w:bottom w:val="nil"/>
              <w:right w:val="single" w:sz="4" w:space="0" w:color="000000"/>
            </w:tcBorders>
          </w:tcPr>
          <w:p w14:paraId="13D0FD2C"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i/>
                <w:color w:val="000000"/>
                <w:sz w:val="20"/>
                <w:szCs w:val="20"/>
              </w:rPr>
              <w:t>Outras Transferências de Convênios da União</w:t>
            </w:r>
          </w:p>
        </w:tc>
        <w:tc>
          <w:tcPr>
            <w:tcW w:w="1872" w:type="dxa"/>
            <w:tcBorders>
              <w:top w:val="nil"/>
              <w:left w:val="nil"/>
              <w:bottom w:val="nil"/>
              <w:right w:val="single" w:sz="4" w:space="0" w:color="000000"/>
            </w:tcBorders>
            <w:vAlign w:val="center"/>
          </w:tcPr>
          <w:p w14:paraId="538D4A90" w14:textId="77777777" w:rsidR="00646355" w:rsidRPr="009E7230" w:rsidRDefault="00D1210E">
            <w:pPr>
              <w:ind w:left="0" w:hanging="2"/>
              <w:jc w:val="right"/>
              <w:rPr>
                <w:rFonts w:ascii="Arial" w:eastAsia="Arial" w:hAnsi="Arial" w:cs="Arial"/>
                <w:color w:val="FF0000"/>
                <w:sz w:val="20"/>
                <w:szCs w:val="20"/>
              </w:rPr>
            </w:pPr>
            <w:r w:rsidRPr="009E7230">
              <w:rPr>
                <w:rFonts w:ascii="Arial" w:eastAsia="Arial" w:hAnsi="Arial" w:cs="Arial"/>
                <w:color w:val="FF0000"/>
                <w:sz w:val="20"/>
                <w:szCs w:val="20"/>
              </w:rPr>
              <w:t> </w:t>
            </w:r>
          </w:p>
        </w:tc>
        <w:tc>
          <w:tcPr>
            <w:tcW w:w="1872" w:type="dxa"/>
            <w:tcBorders>
              <w:top w:val="nil"/>
              <w:left w:val="nil"/>
              <w:bottom w:val="nil"/>
              <w:right w:val="single" w:sz="4" w:space="0" w:color="000000"/>
            </w:tcBorders>
            <w:vAlign w:val="center"/>
          </w:tcPr>
          <w:p w14:paraId="6E725E63"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color w:val="000000"/>
                <w:sz w:val="20"/>
                <w:szCs w:val="20"/>
              </w:rPr>
              <w:t xml:space="preserve">       2.700.000,00 </w:t>
            </w:r>
          </w:p>
        </w:tc>
        <w:tc>
          <w:tcPr>
            <w:tcW w:w="1921" w:type="dxa"/>
            <w:tcBorders>
              <w:top w:val="nil"/>
              <w:left w:val="nil"/>
              <w:bottom w:val="nil"/>
              <w:right w:val="single" w:sz="4" w:space="0" w:color="000000"/>
            </w:tcBorders>
            <w:vAlign w:val="center"/>
          </w:tcPr>
          <w:p w14:paraId="349BE145"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color w:val="000000"/>
                <w:sz w:val="20"/>
                <w:szCs w:val="20"/>
              </w:rPr>
              <w:t xml:space="preserve">                1.010,10 </w:t>
            </w:r>
          </w:p>
        </w:tc>
      </w:tr>
      <w:tr w:rsidR="00646355" w:rsidRPr="009E7230" w14:paraId="089EF709" w14:textId="77777777">
        <w:trPr>
          <w:trHeight w:val="80"/>
        </w:trPr>
        <w:tc>
          <w:tcPr>
            <w:tcW w:w="752" w:type="dxa"/>
            <w:tcBorders>
              <w:top w:val="nil"/>
              <w:left w:val="single" w:sz="4" w:space="0" w:color="000000"/>
              <w:bottom w:val="nil"/>
              <w:right w:val="single" w:sz="4" w:space="0" w:color="000000"/>
            </w:tcBorders>
          </w:tcPr>
          <w:p w14:paraId="3BDF3F01"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b/>
                <w:color w:val="000000"/>
                <w:sz w:val="20"/>
                <w:szCs w:val="20"/>
              </w:rPr>
              <w:t> </w:t>
            </w:r>
          </w:p>
        </w:tc>
        <w:tc>
          <w:tcPr>
            <w:tcW w:w="1958" w:type="dxa"/>
            <w:tcBorders>
              <w:top w:val="nil"/>
              <w:left w:val="nil"/>
              <w:bottom w:val="nil"/>
              <w:right w:val="single" w:sz="4" w:space="0" w:color="000000"/>
            </w:tcBorders>
          </w:tcPr>
          <w:p w14:paraId="7E80CF45" w14:textId="77777777" w:rsidR="00646355" w:rsidRPr="009E7230" w:rsidRDefault="00D1210E">
            <w:pPr>
              <w:ind w:left="0" w:hanging="2"/>
              <w:jc w:val="center"/>
              <w:rPr>
                <w:rFonts w:ascii="Arial" w:eastAsia="Calibri" w:hAnsi="Arial" w:cs="Arial"/>
                <w:color w:val="000000"/>
                <w:sz w:val="20"/>
                <w:szCs w:val="20"/>
              </w:rPr>
            </w:pPr>
            <w:r w:rsidRPr="009E7230">
              <w:rPr>
                <w:rFonts w:ascii="Arial" w:eastAsia="Calibri" w:hAnsi="Arial" w:cs="Arial"/>
                <w:b/>
                <w:color w:val="000000"/>
                <w:sz w:val="20"/>
                <w:szCs w:val="20"/>
              </w:rPr>
              <w:t> </w:t>
            </w:r>
          </w:p>
        </w:tc>
        <w:tc>
          <w:tcPr>
            <w:tcW w:w="5961" w:type="dxa"/>
            <w:tcBorders>
              <w:top w:val="nil"/>
              <w:left w:val="nil"/>
              <w:bottom w:val="nil"/>
              <w:right w:val="single" w:sz="4" w:space="0" w:color="000000"/>
            </w:tcBorders>
          </w:tcPr>
          <w:p w14:paraId="2E9C75F7" w14:textId="77777777" w:rsidR="00646355" w:rsidRPr="009E7230" w:rsidRDefault="00D1210E">
            <w:pPr>
              <w:ind w:left="0" w:hanging="2"/>
              <w:rPr>
                <w:rFonts w:ascii="Arial" w:eastAsia="Arial" w:hAnsi="Arial" w:cs="Arial"/>
                <w:color w:val="000000"/>
                <w:sz w:val="20"/>
                <w:szCs w:val="20"/>
              </w:rPr>
            </w:pPr>
            <w:r w:rsidRPr="009E7230">
              <w:rPr>
                <w:rFonts w:ascii="Arial" w:eastAsia="Arial" w:hAnsi="Arial" w:cs="Arial"/>
                <w:b/>
                <w:i/>
                <w:color w:val="000000"/>
                <w:sz w:val="20"/>
                <w:szCs w:val="20"/>
              </w:rPr>
              <w:t xml:space="preserve">Superávit Financeiro de </w:t>
            </w:r>
            <w:proofErr w:type="spellStart"/>
            <w:r w:rsidRPr="009E7230">
              <w:rPr>
                <w:rFonts w:ascii="Arial" w:eastAsia="Arial" w:hAnsi="Arial" w:cs="Arial"/>
                <w:b/>
                <w:i/>
                <w:color w:val="000000"/>
                <w:sz w:val="20"/>
                <w:szCs w:val="20"/>
              </w:rPr>
              <w:t>Exerc</w:t>
            </w:r>
            <w:proofErr w:type="spellEnd"/>
            <w:r w:rsidRPr="009E7230">
              <w:rPr>
                <w:rFonts w:ascii="Arial" w:eastAsia="Arial" w:hAnsi="Arial" w:cs="Arial"/>
                <w:b/>
                <w:i/>
                <w:color w:val="000000"/>
                <w:sz w:val="20"/>
                <w:szCs w:val="20"/>
              </w:rPr>
              <w:t>. Ant. de Outras Fontes</w:t>
            </w:r>
          </w:p>
        </w:tc>
        <w:tc>
          <w:tcPr>
            <w:tcW w:w="1872" w:type="dxa"/>
            <w:tcBorders>
              <w:top w:val="nil"/>
              <w:left w:val="nil"/>
              <w:bottom w:val="nil"/>
              <w:right w:val="single" w:sz="4" w:space="0" w:color="000000"/>
            </w:tcBorders>
          </w:tcPr>
          <w:p w14:paraId="43664DC9"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c>
          <w:tcPr>
            <w:tcW w:w="1872" w:type="dxa"/>
            <w:tcBorders>
              <w:top w:val="nil"/>
              <w:left w:val="nil"/>
              <w:bottom w:val="nil"/>
              <w:right w:val="single" w:sz="4" w:space="0" w:color="000000"/>
            </w:tcBorders>
          </w:tcPr>
          <w:p w14:paraId="46C2F5AE" w14:textId="77777777" w:rsidR="00646355" w:rsidRPr="009E7230" w:rsidRDefault="00D1210E">
            <w:pPr>
              <w:ind w:left="0" w:hanging="2"/>
              <w:jc w:val="right"/>
              <w:rPr>
                <w:rFonts w:ascii="Arial" w:eastAsia="Arial" w:hAnsi="Arial" w:cs="Arial"/>
                <w:color w:val="000000"/>
                <w:sz w:val="20"/>
                <w:szCs w:val="20"/>
              </w:rPr>
            </w:pPr>
            <w:r w:rsidRPr="009E7230">
              <w:rPr>
                <w:rFonts w:ascii="Arial" w:eastAsia="Arial" w:hAnsi="Arial" w:cs="Arial"/>
                <w:b/>
                <w:sz w:val="20"/>
                <w:szCs w:val="20"/>
              </w:rPr>
              <w:t xml:space="preserve">       7.166.896,00 </w:t>
            </w:r>
          </w:p>
        </w:tc>
        <w:tc>
          <w:tcPr>
            <w:tcW w:w="1921" w:type="dxa"/>
            <w:tcBorders>
              <w:top w:val="nil"/>
              <w:left w:val="nil"/>
              <w:bottom w:val="nil"/>
              <w:right w:val="single" w:sz="4" w:space="0" w:color="000000"/>
            </w:tcBorders>
          </w:tcPr>
          <w:p w14:paraId="4057F000"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r>
      <w:tr w:rsidR="00646355" w:rsidRPr="009E7230" w14:paraId="6EB33B66" w14:textId="77777777">
        <w:trPr>
          <w:trHeight w:val="80"/>
        </w:trPr>
        <w:tc>
          <w:tcPr>
            <w:tcW w:w="8671" w:type="dxa"/>
            <w:gridSpan w:val="3"/>
            <w:tcBorders>
              <w:top w:val="nil"/>
              <w:left w:val="single" w:sz="4" w:space="0" w:color="000000"/>
              <w:bottom w:val="single" w:sz="4" w:space="0" w:color="000000"/>
              <w:right w:val="single" w:sz="4" w:space="0" w:color="000000"/>
            </w:tcBorders>
            <w:shd w:val="clear" w:color="auto" w:fill="DDD9C3"/>
            <w:vAlign w:val="center"/>
          </w:tcPr>
          <w:p w14:paraId="5577CF3D"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i/>
                <w:color w:val="000000"/>
                <w:sz w:val="20"/>
                <w:szCs w:val="20"/>
              </w:rPr>
              <w:t>Soma dos Recursos Externos- Capital</w:t>
            </w:r>
          </w:p>
        </w:tc>
        <w:tc>
          <w:tcPr>
            <w:tcW w:w="1872" w:type="dxa"/>
            <w:tcBorders>
              <w:top w:val="nil"/>
              <w:left w:val="nil"/>
              <w:bottom w:val="nil"/>
              <w:right w:val="single" w:sz="4" w:space="0" w:color="000000"/>
            </w:tcBorders>
            <w:shd w:val="clear" w:color="auto" w:fill="DDD9C3"/>
          </w:tcPr>
          <w:p w14:paraId="70562F20"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c>
          <w:tcPr>
            <w:tcW w:w="1872" w:type="dxa"/>
            <w:tcBorders>
              <w:top w:val="nil"/>
              <w:left w:val="nil"/>
              <w:bottom w:val="nil"/>
              <w:right w:val="single" w:sz="4" w:space="0" w:color="000000"/>
            </w:tcBorders>
            <w:shd w:val="clear" w:color="auto" w:fill="DDD9C3"/>
          </w:tcPr>
          <w:p w14:paraId="355AC1E8"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9.866.896,00 </w:t>
            </w:r>
          </w:p>
        </w:tc>
        <w:tc>
          <w:tcPr>
            <w:tcW w:w="1921" w:type="dxa"/>
            <w:tcBorders>
              <w:top w:val="nil"/>
              <w:left w:val="nil"/>
              <w:bottom w:val="nil"/>
              <w:right w:val="single" w:sz="4" w:space="0" w:color="000000"/>
            </w:tcBorders>
            <w:shd w:val="clear" w:color="auto" w:fill="DDD9C3"/>
          </w:tcPr>
          <w:p w14:paraId="75CDAEAE"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1.010,10 </w:t>
            </w:r>
          </w:p>
        </w:tc>
      </w:tr>
      <w:tr w:rsidR="00646355" w:rsidRPr="009E7230" w14:paraId="622C9EBA" w14:textId="77777777">
        <w:trPr>
          <w:trHeight w:val="70"/>
        </w:trPr>
        <w:tc>
          <w:tcPr>
            <w:tcW w:w="8671" w:type="dxa"/>
            <w:gridSpan w:val="3"/>
            <w:tcBorders>
              <w:top w:val="single" w:sz="4" w:space="0" w:color="000000"/>
              <w:left w:val="single" w:sz="4" w:space="0" w:color="000000"/>
              <w:bottom w:val="single" w:sz="4" w:space="0" w:color="000000"/>
              <w:right w:val="single" w:sz="4" w:space="0" w:color="000000"/>
            </w:tcBorders>
            <w:shd w:val="clear" w:color="auto" w:fill="FAC090"/>
            <w:vAlign w:val="center"/>
          </w:tcPr>
          <w:p w14:paraId="6CFAB15C"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i/>
                <w:color w:val="000000"/>
                <w:sz w:val="20"/>
                <w:szCs w:val="20"/>
              </w:rPr>
              <w:t>Soma dos Recursos Externos</w:t>
            </w:r>
          </w:p>
        </w:tc>
        <w:tc>
          <w:tcPr>
            <w:tcW w:w="1872" w:type="dxa"/>
            <w:tcBorders>
              <w:top w:val="single" w:sz="4" w:space="0" w:color="000000"/>
              <w:left w:val="nil"/>
              <w:bottom w:val="single" w:sz="4" w:space="0" w:color="000000"/>
              <w:right w:val="single" w:sz="4" w:space="0" w:color="000000"/>
            </w:tcBorders>
            <w:shd w:val="clear" w:color="auto" w:fill="FAC090"/>
          </w:tcPr>
          <w:p w14:paraId="6873199F"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   </w:t>
            </w:r>
          </w:p>
        </w:tc>
        <w:tc>
          <w:tcPr>
            <w:tcW w:w="1872" w:type="dxa"/>
            <w:tcBorders>
              <w:top w:val="single" w:sz="4" w:space="0" w:color="000000"/>
              <w:left w:val="nil"/>
              <w:bottom w:val="single" w:sz="4" w:space="0" w:color="000000"/>
              <w:right w:val="single" w:sz="4" w:space="0" w:color="000000"/>
            </w:tcBorders>
            <w:shd w:val="clear" w:color="auto" w:fill="FAC090"/>
          </w:tcPr>
          <w:p w14:paraId="22AAC4B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12.456.722,00 </w:t>
            </w:r>
          </w:p>
        </w:tc>
        <w:tc>
          <w:tcPr>
            <w:tcW w:w="1921" w:type="dxa"/>
            <w:tcBorders>
              <w:top w:val="single" w:sz="4" w:space="0" w:color="000000"/>
              <w:left w:val="nil"/>
              <w:bottom w:val="single" w:sz="4" w:space="0" w:color="000000"/>
              <w:right w:val="single" w:sz="4" w:space="0" w:color="000000"/>
            </w:tcBorders>
            <w:shd w:val="clear" w:color="auto" w:fill="FAC090"/>
          </w:tcPr>
          <w:p w14:paraId="0C48DC00"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2.248.669,76 </w:t>
            </w:r>
          </w:p>
        </w:tc>
      </w:tr>
      <w:tr w:rsidR="00646355" w:rsidRPr="009E7230" w14:paraId="10BC53A1" w14:textId="77777777">
        <w:trPr>
          <w:trHeight w:val="126"/>
        </w:trPr>
        <w:tc>
          <w:tcPr>
            <w:tcW w:w="8671" w:type="dxa"/>
            <w:gridSpan w:val="3"/>
            <w:tcBorders>
              <w:top w:val="single" w:sz="4" w:space="0" w:color="000000"/>
              <w:left w:val="single" w:sz="4" w:space="0" w:color="000000"/>
              <w:bottom w:val="single" w:sz="4" w:space="0" w:color="000000"/>
              <w:right w:val="single" w:sz="4" w:space="0" w:color="000000"/>
            </w:tcBorders>
            <w:shd w:val="clear" w:color="auto" w:fill="DCE6F1"/>
            <w:vAlign w:val="center"/>
          </w:tcPr>
          <w:p w14:paraId="64D21E49" w14:textId="77777777" w:rsidR="00646355" w:rsidRPr="009E7230" w:rsidRDefault="00D1210E">
            <w:pPr>
              <w:ind w:left="0" w:hanging="2"/>
              <w:jc w:val="center"/>
              <w:rPr>
                <w:rFonts w:ascii="Arial" w:eastAsia="Arial" w:hAnsi="Arial" w:cs="Arial"/>
                <w:color w:val="000000"/>
                <w:sz w:val="20"/>
                <w:szCs w:val="20"/>
              </w:rPr>
            </w:pPr>
            <w:r w:rsidRPr="009E7230">
              <w:rPr>
                <w:rFonts w:ascii="Arial" w:eastAsia="Arial" w:hAnsi="Arial" w:cs="Arial"/>
                <w:b/>
                <w:color w:val="000000"/>
                <w:sz w:val="20"/>
                <w:szCs w:val="20"/>
              </w:rPr>
              <w:t xml:space="preserve"> Receita Total do Exercício </w:t>
            </w:r>
          </w:p>
        </w:tc>
        <w:tc>
          <w:tcPr>
            <w:tcW w:w="1872" w:type="dxa"/>
            <w:tcBorders>
              <w:top w:val="nil"/>
              <w:left w:val="nil"/>
              <w:bottom w:val="nil"/>
              <w:right w:val="single" w:sz="4" w:space="0" w:color="000000"/>
            </w:tcBorders>
            <w:shd w:val="clear" w:color="auto" w:fill="DCE6F1"/>
            <w:vAlign w:val="center"/>
          </w:tcPr>
          <w:p w14:paraId="6BE0B2C1"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276.056.000,00 </w:t>
            </w:r>
          </w:p>
        </w:tc>
        <w:tc>
          <w:tcPr>
            <w:tcW w:w="1872" w:type="dxa"/>
            <w:tcBorders>
              <w:top w:val="nil"/>
              <w:left w:val="nil"/>
              <w:bottom w:val="nil"/>
              <w:right w:val="single" w:sz="4" w:space="0" w:color="000000"/>
            </w:tcBorders>
            <w:shd w:val="clear" w:color="auto" w:fill="DCE6F1"/>
            <w:vAlign w:val="center"/>
          </w:tcPr>
          <w:p w14:paraId="263686F5"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282.378.295,00 </w:t>
            </w:r>
          </w:p>
        </w:tc>
        <w:tc>
          <w:tcPr>
            <w:tcW w:w="1921" w:type="dxa"/>
            <w:tcBorders>
              <w:top w:val="nil"/>
              <w:left w:val="nil"/>
              <w:bottom w:val="nil"/>
              <w:right w:val="single" w:sz="4" w:space="0" w:color="000000"/>
            </w:tcBorders>
            <w:shd w:val="clear" w:color="auto" w:fill="DCE6F1"/>
            <w:vAlign w:val="center"/>
          </w:tcPr>
          <w:p w14:paraId="14E42DC3" w14:textId="77777777" w:rsidR="00646355" w:rsidRPr="009E7230" w:rsidRDefault="00D1210E">
            <w:pPr>
              <w:ind w:left="0" w:hanging="2"/>
              <w:jc w:val="right"/>
              <w:rPr>
                <w:rFonts w:ascii="Arial" w:eastAsia="Arial" w:hAnsi="Arial" w:cs="Arial"/>
                <w:sz w:val="20"/>
                <w:szCs w:val="20"/>
              </w:rPr>
            </w:pPr>
            <w:r w:rsidRPr="009E7230">
              <w:rPr>
                <w:rFonts w:ascii="Arial" w:eastAsia="Arial" w:hAnsi="Arial" w:cs="Arial"/>
                <w:b/>
                <w:sz w:val="20"/>
                <w:szCs w:val="20"/>
              </w:rPr>
              <w:t xml:space="preserve">   213.760.846,02 </w:t>
            </w:r>
          </w:p>
        </w:tc>
      </w:tr>
    </w:tbl>
    <w:p w14:paraId="54373A24" w14:textId="77777777" w:rsidR="007174BF" w:rsidRDefault="007174BF" w:rsidP="007174BF">
      <w:pPr>
        <w:widowControl w:val="0"/>
        <w:pBdr>
          <w:top w:val="nil"/>
          <w:left w:val="nil"/>
          <w:bottom w:val="nil"/>
          <w:right w:val="nil"/>
          <w:between w:val="nil"/>
        </w:pBdr>
        <w:spacing w:line="240" w:lineRule="auto"/>
        <w:ind w:leftChars="0" w:left="0" w:firstLineChars="0" w:firstLine="0"/>
        <w:jc w:val="both"/>
        <w:rPr>
          <w:rFonts w:ascii="Arial" w:eastAsia="Arial" w:hAnsi="Arial" w:cs="Arial"/>
          <w:color w:val="000000"/>
          <w:sz w:val="16"/>
          <w:szCs w:val="16"/>
        </w:rPr>
      </w:pPr>
      <w:r>
        <w:rPr>
          <w:rFonts w:ascii="Arial" w:eastAsia="Arial" w:hAnsi="Arial" w:cs="Arial"/>
          <w:color w:val="000000"/>
          <w:sz w:val="16"/>
          <w:szCs w:val="16"/>
          <w:highlight w:val="white"/>
        </w:rPr>
        <w:t>Fonte:</w:t>
      </w:r>
      <w:r>
        <w:rPr>
          <w:rFonts w:ascii="Arial" w:eastAsia="Arial" w:hAnsi="Arial" w:cs="Arial"/>
          <w:color w:val="000000"/>
          <w:sz w:val="16"/>
          <w:szCs w:val="16"/>
        </w:rPr>
        <w:t xml:space="preserve"> GEFIN/UESC (2021).</w:t>
      </w:r>
    </w:p>
    <w:p w14:paraId="23E10D66" w14:textId="63456809" w:rsidR="007174BF" w:rsidRPr="007174BF" w:rsidRDefault="007174BF" w:rsidP="007174BF">
      <w:pPr>
        <w:ind w:left="0" w:hanging="2"/>
        <w:rPr>
          <w:rFonts w:ascii="Arial" w:eastAsia="Arial" w:hAnsi="Arial" w:cs="Arial"/>
        </w:rPr>
        <w:sectPr w:rsidR="007174BF" w:rsidRPr="007174BF" w:rsidSect="00520AC3">
          <w:pgSz w:w="16838" w:h="11906" w:orient="landscape"/>
          <w:pgMar w:top="1701" w:right="1134" w:bottom="1134" w:left="1508" w:header="720" w:footer="1015" w:gutter="0"/>
          <w:cols w:space="720"/>
        </w:sectPr>
      </w:pPr>
    </w:p>
    <w:p w14:paraId="668D2C4E"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rPr>
      </w:pPr>
    </w:p>
    <w:p w14:paraId="50E9881F"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rPr>
      </w:pPr>
    </w:p>
    <w:p w14:paraId="2A17FAA9" w14:textId="77777777" w:rsidR="00646355" w:rsidRDefault="00D1210E" w:rsidP="00C0030E">
      <w:pPr>
        <w:ind w:leftChars="0" w:left="0" w:firstLineChars="0" w:firstLine="720"/>
        <w:jc w:val="both"/>
        <w:rPr>
          <w:rFonts w:ascii="Arial" w:eastAsia="Arial" w:hAnsi="Arial" w:cs="Arial"/>
        </w:rPr>
      </w:pPr>
      <w:r>
        <w:rPr>
          <w:rFonts w:ascii="Arial" w:eastAsia="Arial" w:hAnsi="Arial" w:cs="Arial"/>
        </w:rPr>
        <w:t xml:space="preserve">Com a continuidade da pandemia e das medidas de distanciamento social, a UESC manteve suspensa as atividades presenciais no </w:t>
      </w:r>
      <w:r>
        <w:rPr>
          <w:rFonts w:ascii="Arial" w:eastAsia="Arial" w:hAnsi="Arial" w:cs="Arial"/>
          <w:i/>
        </w:rPr>
        <w:t>Campus</w:t>
      </w:r>
      <w:r>
        <w:rPr>
          <w:rFonts w:ascii="Arial" w:eastAsia="Arial" w:hAnsi="Arial" w:cs="Arial"/>
        </w:rPr>
        <w:t>, o que impactou drasticamente na redução das despesas, previsto inicialmente em R$276.056.000,00 o orçamento executado reduziu para</w:t>
      </w:r>
      <w:r>
        <w:rPr>
          <w:rFonts w:ascii="Arial" w:eastAsia="Arial" w:hAnsi="Arial" w:cs="Arial"/>
          <w:highlight w:val="white"/>
        </w:rPr>
        <w:t xml:space="preserve"> R$209.959.003,36</w:t>
      </w:r>
      <w:r>
        <w:rPr>
          <w:rFonts w:ascii="Arial" w:eastAsia="Arial" w:hAnsi="Arial" w:cs="Arial"/>
        </w:rPr>
        <w:t xml:space="preserve"> queda de 23,3% (Tabela 2 e 3).</w:t>
      </w:r>
      <w:r w:rsidR="00B05277">
        <w:rPr>
          <w:rFonts w:ascii="Arial" w:eastAsia="Arial" w:hAnsi="Arial" w:cs="Arial"/>
        </w:rPr>
        <w:t xml:space="preserve"> Grande parte do orçamento para custeio de atividades da UESC não foi demandada em razão das atividades remotas, a exemplo dos contratos para deslocamento dos servidores, diárias, hospedagens, deslocamentos aéreos, dentre outros.</w:t>
      </w:r>
    </w:p>
    <w:p w14:paraId="74F7E05C" w14:textId="77777777" w:rsidR="00646355" w:rsidRDefault="00646355">
      <w:pPr>
        <w:widowControl w:val="0"/>
        <w:pBdr>
          <w:top w:val="nil"/>
          <w:left w:val="nil"/>
          <w:bottom w:val="nil"/>
          <w:right w:val="nil"/>
          <w:between w:val="nil"/>
        </w:pBdr>
        <w:spacing w:line="240" w:lineRule="auto"/>
        <w:ind w:left="0" w:hanging="2"/>
        <w:jc w:val="both"/>
        <w:rPr>
          <w:color w:val="000000"/>
        </w:rPr>
      </w:pPr>
    </w:p>
    <w:p w14:paraId="1DDE1292" w14:textId="77777777" w:rsidR="000B3FA4" w:rsidRDefault="000B3FA4">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highlight w:val="white"/>
        </w:rPr>
        <w:sectPr w:rsidR="000B3FA4">
          <w:pgSz w:w="11906" w:h="16838"/>
          <w:pgMar w:top="1134" w:right="1134" w:bottom="1506" w:left="1701" w:header="720" w:footer="1016" w:gutter="0"/>
          <w:cols w:space="720"/>
        </w:sectPr>
      </w:pPr>
    </w:p>
    <w:p w14:paraId="646727C0"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highlight w:val="white"/>
        </w:rPr>
      </w:pPr>
    </w:p>
    <w:p w14:paraId="646CD42E"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highlight w:val="white"/>
        </w:rPr>
      </w:pPr>
    </w:p>
    <w:p w14:paraId="3E14C3F9"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 xml:space="preserve">TABELA 2 – </w:t>
      </w:r>
      <w:r>
        <w:rPr>
          <w:rFonts w:ascii="Arial" w:eastAsia="Arial" w:hAnsi="Arial" w:cs="Arial"/>
          <w:color w:val="000000"/>
          <w:highlight w:val="white"/>
        </w:rPr>
        <w:t>Execução da despesa por Unidade Orçamentária (UO)</w:t>
      </w:r>
    </w:p>
    <w:p w14:paraId="3DAF0A70" w14:textId="77777777" w:rsidR="00646355" w:rsidRDefault="00D1210E">
      <w:pPr>
        <w:ind w:left="0" w:right="-1" w:hanging="2"/>
        <w:jc w:val="right"/>
        <w:rPr>
          <w:rFonts w:ascii="Arial" w:eastAsia="Arial" w:hAnsi="Arial" w:cs="Arial"/>
          <w:sz w:val="18"/>
          <w:szCs w:val="18"/>
          <w:highlight w:val="white"/>
        </w:rPr>
      </w:pPr>
      <w:r>
        <w:rPr>
          <w:rFonts w:ascii="Arial" w:eastAsia="Arial" w:hAnsi="Arial" w:cs="Arial"/>
          <w:sz w:val="18"/>
          <w:szCs w:val="18"/>
          <w:highlight w:val="white"/>
        </w:rPr>
        <w:t xml:space="preserve">        R$1,00</w:t>
      </w:r>
    </w:p>
    <w:tbl>
      <w:tblPr>
        <w:tblStyle w:val="a9"/>
        <w:tblW w:w="5000" w:type="pct"/>
        <w:tblInd w:w="0" w:type="dxa"/>
        <w:tblLook w:val="0000" w:firstRow="0" w:lastRow="0" w:firstColumn="0" w:lastColumn="0" w:noHBand="0" w:noVBand="0"/>
      </w:tblPr>
      <w:tblGrid>
        <w:gridCol w:w="1173"/>
        <w:gridCol w:w="1455"/>
        <w:gridCol w:w="1852"/>
        <w:gridCol w:w="1852"/>
        <w:gridCol w:w="2281"/>
        <w:gridCol w:w="2281"/>
        <w:gridCol w:w="1529"/>
        <w:gridCol w:w="1773"/>
      </w:tblGrid>
      <w:tr w:rsidR="000B3FA4" w:rsidRPr="000B3FA4" w14:paraId="7A609697" w14:textId="77777777" w:rsidTr="000B3FA4">
        <w:trPr>
          <w:trHeight w:val="315"/>
        </w:trPr>
        <w:tc>
          <w:tcPr>
            <w:tcW w:w="985" w:type="pct"/>
            <w:gridSpan w:val="2"/>
            <w:tcBorders>
              <w:top w:val="single" w:sz="8" w:space="0" w:color="000000"/>
              <w:left w:val="nil"/>
              <w:bottom w:val="single" w:sz="8" w:space="0" w:color="000000"/>
              <w:right w:val="single" w:sz="8" w:space="0" w:color="000000"/>
            </w:tcBorders>
            <w:shd w:val="clear" w:color="auto" w:fill="B2B2B2"/>
          </w:tcPr>
          <w:p w14:paraId="7F304280"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Unidade Orçamentária</w:t>
            </w:r>
          </w:p>
        </w:tc>
        <w:tc>
          <w:tcPr>
            <w:tcW w:w="1364" w:type="pct"/>
            <w:gridSpan w:val="2"/>
            <w:tcBorders>
              <w:top w:val="single" w:sz="8" w:space="0" w:color="000000"/>
              <w:left w:val="nil"/>
              <w:bottom w:val="single" w:sz="8" w:space="0" w:color="000000"/>
              <w:right w:val="single" w:sz="8" w:space="0" w:color="000000"/>
            </w:tcBorders>
            <w:shd w:val="clear" w:color="auto" w:fill="B2B2B2"/>
          </w:tcPr>
          <w:p w14:paraId="79742434"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Orçado</w:t>
            </w:r>
          </w:p>
        </w:tc>
        <w:tc>
          <w:tcPr>
            <w:tcW w:w="833" w:type="pct"/>
            <w:vMerge w:val="restart"/>
            <w:tcBorders>
              <w:top w:val="single" w:sz="8" w:space="0" w:color="000000"/>
              <w:left w:val="single" w:sz="8" w:space="0" w:color="000000"/>
              <w:bottom w:val="single" w:sz="8" w:space="0" w:color="000000"/>
              <w:right w:val="single" w:sz="8" w:space="0" w:color="000000"/>
            </w:tcBorders>
            <w:shd w:val="clear" w:color="auto" w:fill="B2B2B2"/>
          </w:tcPr>
          <w:p w14:paraId="779DDAE5"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Empenhado</w:t>
            </w:r>
          </w:p>
        </w:tc>
        <w:tc>
          <w:tcPr>
            <w:tcW w:w="833" w:type="pct"/>
            <w:vMerge w:val="restart"/>
            <w:tcBorders>
              <w:top w:val="single" w:sz="8" w:space="0" w:color="000000"/>
              <w:left w:val="single" w:sz="8" w:space="0" w:color="000000"/>
              <w:bottom w:val="single" w:sz="8" w:space="0" w:color="000000"/>
              <w:right w:val="single" w:sz="8" w:space="0" w:color="000000"/>
            </w:tcBorders>
            <w:shd w:val="clear" w:color="auto" w:fill="B2B2B2"/>
          </w:tcPr>
          <w:p w14:paraId="7DE374B4"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Liquidado</w:t>
            </w:r>
          </w:p>
        </w:tc>
        <w:tc>
          <w:tcPr>
            <w:tcW w:w="530" w:type="pct"/>
            <w:vMerge w:val="restart"/>
            <w:tcBorders>
              <w:top w:val="single" w:sz="8" w:space="0" w:color="000000"/>
              <w:left w:val="single" w:sz="8" w:space="0" w:color="000000"/>
              <w:bottom w:val="single" w:sz="8" w:space="0" w:color="000000"/>
              <w:right w:val="single" w:sz="8" w:space="0" w:color="000000"/>
            </w:tcBorders>
            <w:shd w:val="clear" w:color="auto" w:fill="B2B2B2"/>
          </w:tcPr>
          <w:p w14:paraId="1A0124CA"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Pago</w:t>
            </w:r>
          </w:p>
        </w:tc>
        <w:tc>
          <w:tcPr>
            <w:tcW w:w="455" w:type="pct"/>
            <w:vMerge w:val="restart"/>
            <w:tcBorders>
              <w:top w:val="single" w:sz="8" w:space="0" w:color="000000"/>
              <w:left w:val="single" w:sz="8" w:space="0" w:color="000000"/>
              <w:bottom w:val="single" w:sz="8" w:space="0" w:color="000000"/>
              <w:right w:val="nil"/>
            </w:tcBorders>
            <w:shd w:val="clear" w:color="auto" w:fill="B2B2B2"/>
          </w:tcPr>
          <w:p w14:paraId="38ED158D"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Descentralização Concedida</w:t>
            </w:r>
          </w:p>
        </w:tc>
      </w:tr>
      <w:tr w:rsidR="000B3FA4" w:rsidRPr="000B3FA4" w14:paraId="349F071D" w14:textId="77777777" w:rsidTr="000B3FA4">
        <w:trPr>
          <w:trHeight w:val="315"/>
        </w:trPr>
        <w:tc>
          <w:tcPr>
            <w:tcW w:w="443" w:type="pct"/>
            <w:tcBorders>
              <w:top w:val="nil"/>
              <w:left w:val="nil"/>
              <w:bottom w:val="single" w:sz="8" w:space="0" w:color="000000"/>
              <w:right w:val="nil"/>
            </w:tcBorders>
            <w:shd w:val="clear" w:color="auto" w:fill="B2B2B2"/>
            <w:vAlign w:val="center"/>
          </w:tcPr>
          <w:p w14:paraId="667E0CEC"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Código</w:t>
            </w:r>
          </w:p>
        </w:tc>
        <w:tc>
          <w:tcPr>
            <w:tcW w:w="542" w:type="pct"/>
            <w:tcBorders>
              <w:top w:val="nil"/>
              <w:left w:val="single" w:sz="8" w:space="0" w:color="000000"/>
              <w:bottom w:val="single" w:sz="8" w:space="0" w:color="000000"/>
              <w:right w:val="nil"/>
            </w:tcBorders>
            <w:shd w:val="clear" w:color="auto" w:fill="B2B2B2"/>
            <w:vAlign w:val="center"/>
          </w:tcPr>
          <w:p w14:paraId="0CC2B37F"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Descrição</w:t>
            </w:r>
          </w:p>
        </w:tc>
        <w:tc>
          <w:tcPr>
            <w:tcW w:w="682" w:type="pct"/>
            <w:tcBorders>
              <w:top w:val="nil"/>
              <w:left w:val="single" w:sz="8" w:space="0" w:color="000000"/>
              <w:bottom w:val="single" w:sz="8" w:space="0" w:color="000000"/>
              <w:right w:val="nil"/>
            </w:tcBorders>
            <w:shd w:val="clear" w:color="auto" w:fill="B2B2B2"/>
            <w:vAlign w:val="center"/>
          </w:tcPr>
          <w:p w14:paraId="246CC8FC"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Inicial</w:t>
            </w:r>
          </w:p>
        </w:tc>
        <w:tc>
          <w:tcPr>
            <w:tcW w:w="682" w:type="pct"/>
            <w:tcBorders>
              <w:top w:val="nil"/>
              <w:left w:val="single" w:sz="8" w:space="0" w:color="000000"/>
              <w:bottom w:val="single" w:sz="8" w:space="0" w:color="000000"/>
              <w:right w:val="nil"/>
            </w:tcBorders>
            <w:shd w:val="clear" w:color="auto" w:fill="B2B2B2"/>
            <w:vAlign w:val="center"/>
          </w:tcPr>
          <w:p w14:paraId="7C6727B6" w14:textId="77777777" w:rsidR="00646355" w:rsidRPr="000B3FA4" w:rsidRDefault="00D1210E">
            <w:pPr>
              <w:ind w:left="0" w:hanging="2"/>
              <w:jc w:val="center"/>
              <w:rPr>
                <w:rFonts w:ascii="Arial" w:eastAsia="Arial" w:hAnsi="Arial" w:cs="Arial"/>
                <w:color w:val="000000"/>
                <w:sz w:val="20"/>
                <w:szCs w:val="20"/>
              </w:rPr>
            </w:pPr>
            <w:proofErr w:type="gramStart"/>
            <w:r w:rsidRPr="000B3FA4">
              <w:rPr>
                <w:rFonts w:ascii="Arial" w:eastAsia="Arial" w:hAnsi="Arial" w:cs="Arial"/>
                <w:b/>
                <w:color w:val="000000"/>
                <w:sz w:val="20"/>
                <w:szCs w:val="20"/>
              </w:rPr>
              <w:t>Atual(</w:t>
            </w:r>
            <w:proofErr w:type="gramEnd"/>
            <w:r w:rsidRPr="000B3FA4">
              <w:rPr>
                <w:rFonts w:ascii="Arial" w:eastAsia="Arial" w:hAnsi="Arial" w:cs="Arial"/>
                <w:b/>
                <w:color w:val="000000"/>
                <w:sz w:val="20"/>
                <w:szCs w:val="20"/>
              </w:rPr>
              <w:t>*)</w:t>
            </w:r>
          </w:p>
        </w:tc>
        <w:tc>
          <w:tcPr>
            <w:tcW w:w="833" w:type="pct"/>
            <w:vMerge/>
            <w:tcBorders>
              <w:top w:val="single" w:sz="8" w:space="0" w:color="000000"/>
              <w:left w:val="single" w:sz="8" w:space="0" w:color="000000"/>
              <w:bottom w:val="single" w:sz="8" w:space="0" w:color="000000"/>
              <w:right w:val="single" w:sz="8" w:space="0" w:color="000000"/>
            </w:tcBorders>
            <w:shd w:val="clear" w:color="auto" w:fill="B2B2B2"/>
          </w:tcPr>
          <w:p w14:paraId="1C6B6BDA" w14:textId="77777777" w:rsidR="00646355" w:rsidRPr="000B3FA4"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833" w:type="pct"/>
            <w:vMerge/>
            <w:tcBorders>
              <w:top w:val="single" w:sz="8" w:space="0" w:color="000000"/>
              <w:left w:val="single" w:sz="8" w:space="0" w:color="000000"/>
              <w:bottom w:val="single" w:sz="8" w:space="0" w:color="000000"/>
              <w:right w:val="single" w:sz="8" w:space="0" w:color="000000"/>
            </w:tcBorders>
            <w:shd w:val="clear" w:color="auto" w:fill="B2B2B2"/>
          </w:tcPr>
          <w:p w14:paraId="6015520D" w14:textId="77777777" w:rsidR="00646355" w:rsidRPr="000B3FA4"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530" w:type="pct"/>
            <w:vMerge/>
            <w:tcBorders>
              <w:top w:val="single" w:sz="8" w:space="0" w:color="000000"/>
              <w:left w:val="single" w:sz="8" w:space="0" w:color="000000"/>
              <w:bottom w:val="single" w:sz="8" w:space="0" w:color="000000"/>
              <w:right w:val="single" w:sz="8" w:space="0" w:color="000000"/>
            </w:tcBorders>
            <w:shd w:val="clear" w:color="auto" w:fill="B2B2B2"/>
          </w:tcPr>
          <w:p w14:paraId="2CF99DFB" w14:textId="77777777" w:rsidR="00646355" w:rsidRPr="000B3FA4"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455" w:type="pct"/>
            <w:vMerge/>
            <w:tcBorders>
              <w:top w:val="single" w:sz="8" w:space="0" w:color="000000"/>
              <w:left w:val="single" w:sz="8" w:space="0" w:color="000000"/>
              <w:bottom w:val="single" w:sz="8" w:space="0" w:color="000000"/>
              <w:right w:val="nil"/>
            </w:tcBorders>
            <w:shd w:val="clear" w:color="auto" w:fill="B2B2B2"/>
          </w:tcPr>
          <w:p w14:paraId="7F2E772D" w14:textId="77777777" w:rsidR="00646355" w:rsidRPr="000B3FA4"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0B3FA4" w:rsidRPr="000B3FA4" w14:paraId="1CD0053E" w14:textId="77777777" w:rsidTr="000B3FA4">
        <w:trPr>
          <w:trHeight w:val="315"/>
        </w:trPr>
        <w:tc>
          <w:tcPr>
            <w:tcW w:w="443" w:type="pct"/>
            <w:tcBorders>
              <w:top w:val="nil"/>
              <w:left w:val="nil"/>
              <w:bottom w:val="single" w:sz="8" w:space="0" w:color="000000"/>
              <w:right w:val="nil"/>
            </w:tcBorders>
          </w:tcPr>
          <w:p w14:paraId="53E0B07C"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color w:val="000000"/>
                <w:sz w:val="20"/>
                <w:szCs w:val="20"/>
              </w:rPr>
              <w:t>11304</w:t>
            </w:r>
          </w:p>
        </w:tc>
        <w:tc>
          <w:tcPr>
            <w:tcW w:w="542" w:type="pct"/>
            <w:tcBorders>
              <w:top w:val="nil"/>
              <w:left w:val="single" w:sz="8" w:space="0" w:color="000000"/>
              <w:bottom w:val="single" w:sz="8" w:space="0" w:color="000000"/>
              <w:right w:val="nil"/>
            </w:tcBorders>
          </w:tcPr>
          <w:p w14:paraId="6DDF73CA"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color w:val="000000"/>
                <w:sz w:val="20"/>
                <w:szCs w:val="20"/>
              </w:rPr>
              <w:t>UESC</w:t>
            </w:r>
          </w:p>
        </w:tc>
        <w:tc>
          <w:tcPr>
            <w:tcW w:w="682" w:type="pct"/>
            <w:tcBorders>
              <w:top w:val="nil"/>
              <w:left w:val="single" w:sz="8" w:space="0" w:color="000000"/>
              <w:bottom w:val="single" w:sz="8" w:space="0" w:color="000000"/>
              <w:right w:val="nil"/>
            </w:tcBorders>
          </w:tcPr>
          <w:p w14:paraId="3069F80E"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276.056.000,00</w:t>
            </w:r>
          </w:p>
        </w:tc>
        <w:tc>
          <w:tcPr>
            <w:tcW w:w="682" w:type="pct"/>
            <w:tcBorders>
              <w:top w:val="nil"/>
              <w:left w:val="single" w:sz="8" w:space="0" w:color="000000"/>
              <w:bottom w:val="single" w:sz="8" w:space="0" w:color="000000"/>
              <w:right w:val="nil"/>
            </w:tcBorders>
          </w:tcPr>
          <w:p w14:paraId="6C5E0BAC"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282.451.770,00</w:t>
            </w:r>
          </w:p>
        </w:tc>
        <w:tc>
          <w:tcPr>
            <w:tcW w:w="833" w:type="pct"/>
            <w:tcBorders>
              <w:top w:val="nil"/>
              <w:left w:val="single" w:sz="8" w:space="0" w:color="000000"/>
              <w:bottom w:val="single" w:sz="8" w:space="0" w:color="000000"/>
              <w:right w:val="nil"/>
            </w:tcBorders>
          </w:tcPr>
          <w:p w14:paraId="6EF2B679"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211.597.169,64</w:t>
            </w:r>
          </w:p>
        </w:tc>
        <w:tc>
          <w:tcPr>
            <w:tcW w:w="833" w:type="pct"/>
            <w:tcBorders>
              <w:top w:val="nil"/>
              <w:left w:val="single" w:sz="8" w:space="0" w:color="000000"/>
              <w:bottom w:val="single" w:sz="8" w:space="0" w:color="000000"/>
              <w:right w:val="nil"/>
            </w:tcBorders>
          </w:tcPr>
          <w:p w14:paraId="704F3CDC"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209.959.003,36</w:t>
            </w:r>
          </w:p>
        </w:tc>
        <w:tc>
          <w:tcPr>
            <w:tcW w:w="530" w:type="pct"/>
            <w:tcBorders>
              <w:top w:val="nil"/>
              <w:left w:val="single" w:sz="8" w:space="0" w:color="000000"/>
              <w:bottom w:val="single" w:sz="8" w:space="0" w:color="000000"/>
              <w:right w:val="nil"/>
            </w:tcBorders>
          </w:tcPr>
          <w:p w14:paraId="2ADEBC55"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208.896.002,48</w:t>
            </w:r>
          </w:p>
        </w:tc>
        <w:tc>
          <w:tcPr>
            <w:tcW w:w="455" w:type="pct"/>
            <w:tcBorders>
              <w:top w:val="nil"/>
              <w:left w:val="single" w:sz="8" w:space="0" w:color="000000"/>
              <w:bottom w:val="single" w:sz="8" w:space="0" w:color="000000"/>
              <w:right w:val="nil"/>
            </w:tcBorders>
          </w:tcPr>
          <w:p w14:paraId="3DEBDED2"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7.555.333,31</w:t>
            </w:r>
          </w:p>
        </w:tc>
      </w:tr>
      <w:tr w:rsidR="000B3FA4" w:rsidRPr="000B3FA4" w14:paraId="702BBFCC" w14:textId="77777777" w:rsidTr="000B3FA4">
        <w:trPr>
          <w:trHeight w:val="315"/>
        </w:trPr>
        <w:tc>
          <w:tcPr>
            <w:tcW w:w="985" w:type="pct"/>
            <w:gridSpan w:val="2"/>
            <w:tcBorders>
              <w:top w:val="single" w:sz="8" w:space="0" w:color="000000"/>
              <w:left w:val="nil"/>
              <w:bottom w:val="single" w:sz="8" w:space="0" w:color="000000"/>
              <w:right w:val="single" w:sz="8" w:space="0" w:color="000000"/>
            </w:tcBorders>
          </w:tcPr>
          <w:p w14:paraId="7365E506" w14:textId="77777777" w:rsidR="00646355" w:rsidRPr="000B3FA4" w:rsidRDefault="00D1210E">
            <w:pPr>
              <w:ind w:left="0" w:hanging="2"/>
              <w:jc w:val="center"/>
              <w:rPr>
                <w:rFonts w:ascii="Arial" w:eastAsia="Arial" w:hAnsi="Arial" w:cs="Arial"/>
                <w:color w:val="000000"/>
                <w:sz w:val="20"/>
                <w:szCs w:val="20"/>
              </w:rPr>
            </w:pPr>
            <w:r w:rsidRPr="000B3FA4">
              <w:rPr>
                <w:rFonts w:ascii="Arial" w:eastAsia="Arial" w:hAnsi="Arial" w:cs="Arial"/>
                <w:b/>
                <w:color w:val="000000"/>
                <w:sz w:val="20"/>
                <w:szCs w:val="20"/>
              </w:rPr>
              <w:t>Total</w:t>
            </w:r>
          </w:p>
        </w:tc>
        <w:tc>
          <w:tcPr>
            <w:tcW w:w="682" w:type="pct"/>
            <w:tcBorders>
              <w:top w:val="nil"/>
              <w:left w:val="nil"/>
              <w:bottom w:val="single" w:sz="8" w:space="0" w:color="000000"/>
              <w:right w:val="nil"/>
            </w:tcBorders>
          </w:tcPr>
          <w:p w14:paraId="27101EA7"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276.056.000,00</w:t>
            </w:r>
          </w:p>
        </w:tc>
        <w:tc>
          <w:tcPr>
            <w:tcW w:w="682" w:type="pct"/>
            <w:tcBorders>
              <w:top w:val="nil"/>
              <w:left w:val="single" w:sz="8" w:space="0" w:color="000000"/>
              <w:bottom w:val="single" w:sz="8" w:space="0" w:color="000000"/>
              <w:right w:val="nil"/>
            </w:tcBorders>
          </w:tcPr>
          <w:p w14:paraId="3074AFBB"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282.451.770,00</w:t>
            </w:r>
          </w:p>
        </w:tc>
        <w:tc>
          <w:tcPr>
            <w:tcW w:w="833" w:type="pct"/>
            <w:tcBorders>
              <w:top w:val="nil"/>
              <w:left w:val="single" w:sz="8" w:space="0" w:color="000000"/>
              <w:bottom w:val="single" w:sz="8" w:space="0" w:color="000000"/>
              <w:right w:val="nil"/>
            </w:tcBorders>
          </w:tcPr>
          <w:p w14:paraId="07866238"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211.597.169,64</w:t>
            </w:r>
          </w:p>
        </w:tc>
        <w:tc>
          <w:tcPr>
            <w:tcW w:w="833" w:type="pct"/>
            <w:tcBorders>
              <w:top w:val="nil"/>
              <w:left w:val="single" w:sz="8" w:space="0" w:color="000000"/>
              <w:bottom w:val="single" w:sz="8" w:space="0" w:color="000000"/>
              <w:right w:val="nil"/>
            </w:tcBorders>
          </w:tcPr>
          <w:p w14:paraId="4972A42F"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209.959.003,36</w:t>
            </w:r>
          </w:p>
        </w:tc>
        <w:tc>
          <w:tcPr>
            <w:tcW w:w="530" w:type="pct"/>
            <w:tcBorders>
              <w:top w:val="nil"/>
              <w:left w:val="single" w:sz="8" w:space="0" w:color="000000"/>
              <w:bottom w:val="single" w:sz="8" w:space="0" w:color="000000"/>
              <w:right w:val="nil"/>
            </w:tcBorders>
          </w:tcPr>
          <w:p w14:paraId="4E116E7F"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208.896.002,48</w:t>
            </w:r>
          </w:p>
        </w:tc>
        <w:tc>
          <w:tcPr>
            <w:tcW w:w="455" w:type="pct"/>
            <w:tcBorders>
              <w:top w:val="nil"/>
              <w:left w:val="single" w:sz="8" w:space="0" w:color="000000"/>
              <w:bottom w:val="single" w:sz="8" w:space="0" w:color="000000"/>
              <w:right w:val="nil"/>
            </w:tcBorders>
          </w:tcPr>
          <w:p w14:paraId="0DC8ECA9" w14:textId="77777777" w:rsidR="00646355" w:rsidRPr="000B3FA4" w:rsidRDefault="00D1210E">
            <w:pPr>
              <w:ind w:left="0" w:hanging="2"/>
              <w:jc w:val="right"/>
              <w:rPr>
                <w:rFonts w:ascii="Arial" w:eastAsia="Arial" w:hAnsi="Arial" w:cs="Arial"/>
                <w:color w:val="000000"/>
                <w:sz w:val="20"/>
                <w:szCs w:val="20"/>
              </w:rPr>
            </w:pPr>
            <w:r w:rsidRPr="000B3FA4">
              <w:rPr>
                <w:rFonts w:ascii="Arial" w:eastAsia="Arial" w:hAnsi="Arial" w:cs="Arial"/>
                <w:color w:val="000000"/>
                <w:sz w:val="20"/>
                <w:szCs w:val="20"/>
              </w:rPr>
              <w:t>7.555.333,31</w:t>
            </w:r>
          </w:p>
        </w:tc>
      </w:tr>
    </w:tbl>
    <w:p w14:paraId="5969DBFC" w14:textId="77777777" w:rsidR="00646355" w:rsidRDefault="00D1210E" w:rsidP="000B3FA4">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rPr>
        <w:t xml:space="preserve">Fonte: </w:t>
      </w:r>
      <w:r>
        <w:rPr>
          <w:rFonts w:ascii="Arial" w:eastAsia="Arial" w:hAnsi="Arial" w:cs="Arial"/>
          <w:color w:val="000000"/>
          <w:sz w:val="16"/>
          <w:szCs w:val="16"/>
        </w:rPr>
        <w:t>GEFIN/UESC (2021)</w:t>
      </w:r>
      <w:r>
        <w:rPr>
          <w:color w:val="000000"/>
        </w:rPr>
        <w:t>.</w:t>
      </w:r>
    </w:p>
    <w:p w14:paraId="4D293B85" w14:textId="77777777" w:rsidR="00646355" w:rsidRDefault="00D1210E" w:rsidP="000B3FA4">
      <w:pPr>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Nota: * Acrescido de R$73.475,00 de Descentralizações Recebidas.</w:t>
      </w:r>
    </w:p>
    <w:p w14:paraId="41DD4983"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808080"/>
        </w:rPr>
      </w:pPr>
    </w:p>
    <w:p w14:paraId="615A0B84"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 xml:space="preserve">TABELA 3 </w:t>
      </w:r>
      <w:r>
        <w:rPr>
          <w:rFonts w:ascii="Arial" w:eastAsia="Arial" w:hAnsi="Arial" w:cs="Arial"/>
          <w:color w:val="000000"/>
          <w:highlight w:val="white"/>
        </w:rPr>
        <w:t>– Execução da despesa por função</w:t>
      </w:r>
    </w:p>
    <w:p w14:paraId="5678BA7E" w14:textId="77777777" w:rsidR="00646355" w:rsidRDefault="00D1210E">
      <w:pPr>
        <w:widowControl w:val="0"/>
        <w:pBdr>
          <w:top w:val="nil"/>
          <w:left w:val="nil"/>
          <w:bottom w:val="nil"/>
          <w:right w:val="nil"/>
          <w:between w:val="nil"/>
        </w:pBdr>
        <w:spacing w:line="240" w:lineRule="auto"/>
        <w:ind w:left="0" w:hanging="2"/>
        <w:jc w:val="right"/>
        <w:rPr>
          <w:color w:val="000000"/>
        </w:rPr>
      </w:pPr>
      <w:r>
        <w:rPr>
          <w:rFonts w:ascii="Arial" w:eastAsia="Arial" w:hAnsi="Arial" w:cs="Arial"/>
          <w:color w:val="000000"/>
          <w:sz w:val="18"/>
          <w:szCs w:val="18"/>
          <w:highlight w:val="white"/>
        </w:rPr>
        <w:t>R$1,00</w:t>
      </w:r>
      <w:r>
        <w:rPr>
          <w:rFonts w:ascii="Arial" w:eastAsia="Arial" w:hAnsi="Arial" w:cs="Arial"/>
          <w:color w:val="000000"/>
          <w:highlight w:val="white"/>
        </w:rPr>
        <w:t xml:space="preserve"> </w:t>
      </w:r>
    </w:p>
    <w:tbl>
      <w:tblPr>
        <w:tblStyle w:val="aa"/>
        <w:tblW w:w="5000" w:type="pct"/>
        <w:tblInd w:w="0" w:type="dxa"/>
        <w:tblLook w:val="0000" w:firstRow="0" w:lastRow="0" w:firstColumn="0" w:lastColumn="0" w:noHBand="0" w:noVBand="0"/>
      </w:tblPr>
      <w:tblGrid>
        <w:gridCol w:w="1206"/>
        <w:gridCol w:w="1854"/>
        <w:gridCol w:w="2226"/>
        <w:gridCol w:w="2229"/>
        <w:gridCol w:w="2226"/>
        <w:gridCol w:w="2226"/>
        <w:gridCol w:w="2229"/>
      </w:tblGrid>
      <w:tr w:rsidR="00646355" w14:paraId="44CA8AF0" w14:textId="77777777" w:rsidTr="000B3FA4">
        <w:trPr>
          <w:cantSplit/>
          <w:trHeight w:val="315"/>
        </w:trPr>
        <w:tc>
          <w:tcPr>
            <w:tcW w:w="1078" w:type="pct"/>
            <w:gridSpan w:val="2"/>
            <w:tcBorders>
              <w:top w:val="single" w:sz="8" w:space="0" w:color="000000"/>
              <w:left w:val="nil"/>
              <w:bottom w:val="single" w:sz="8" w:space="0" w:color="000000"/>
              <w:right w:val="single" w:sz="8" w:space="0" w:color="000000"/>
            </w:tcBorders>
            <w:shd w:val="clear" w:color="auto" w:fill="B2B2B2"/>
          </w:tcPr>
          <w:p w14:paraId="7097510E"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Função</w:t>
            </w:r>
          </w:p>
        </w:tc>
        <w:tc>
          <w:tcPr>
            <w:tcW w:w="1569" w:type="pct"/>
            <w:gridSpan w:val="2"/>
            <w:tcBorders>
              <w:top w:val="single" w:sz="8" w:space="0" w:color="000000"/>
              <w:left w:val="nil"/>
              <w:bottom w:val="single" w:sz="8" w:space="0" w:color="000000"/>
              <w:right w:val="single" w:sz="8" w:space="0" w:color="000000"/>
            </w:tcBorders>
            <w:shd w:val="clear" w:color="auto" w:fill="B2B2B2"/>
          </w:tcPr>
          <w:p w14:paraId="780D8BC1"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Orçado </w:t>
            </w:r>
          </w:p>
        </w:tc>
        <w:tc>
          <w:tcPr>
            <w:tcW w:w="784" w:type="pct"/>
            <w:vMerge w:val="restart"/>
            <w:tcBorders>
              <w:top w:val="single" w:sz="8" w:space="0" w:color="000000"/>
              <w:left w:val="single" w:sz="8" w:space="0" w:color="000000"/>
              <w:bottom w:val="single" w:sz="8" w:space="0" w:color="000000"/>
              <w:right w:val="single" w:sz="8" w:space="0" w:color="000000"/>
            </w:tcBorders>
            <w:shd w:val="clear" w:color="auto" w:fill="B2B2B2"/>
            <w:vAlign w:val="center"/>
          </w:tcPr>
          <w:p w14:paraId="3AB76D1D"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Empenhado</w:t>
            </w:r>
          </w:p>
        </w:tc>
        <w:tc>
          <w:tcPr>
            <w:tcW w:w="784" w:type="pct"/>
            <w:vMerge w:val="restart"/>
            <w:tcBorders>
              <w:top w:val="single" w:sz="8" w:space="0" w:color="000000"/>
              <w:left w:val="single" w:sz="8" w:space="0" w:color="000000"/>
              <w:bottom w:val="single" w:sz="8" w:space="0" w:color="000000"/>
              <w:right w:val="single" w:sz="8" w:space="0" w:color="000000"/>
            </w:tcBorders>
            <w:shd w:val="clear" w:color="auto" w:fill="B2B2B2"/>
            <w:vAlign w:val="center"/>
          </w:tcPr>
          <w:p w14:paraId="29E1D112"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Liquidado</w:t>
            </w:r>
          </w:p>
        </w:tc>
        <w:tc>
          <w:tcPr>
            <w:tcW w:w="784" w:type="pct"/>
            <w:vMerge w:val="restart"/>
            <w:tcBorders>
              <w:top w:val="single" w:sz="8" w:space="0" w:color="000000"/>
              <w:left w:val="single" w:sz="8" w:space="0" w:color="000000"/>
              <w:bottom w:val="single" w:sz="8" w:space="0" w:color="000000"/>
              <w:right w:val="nil"/>
            </w:tcBorders>
            <w:shd w:val="clear" w:color="auto" w:fill="B2B2B2"/>
            <w:vAlign w:val="center"/>
          </w:tcPr>
          <w:p w14:paraId="571E69B8"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Pago</w:t>
            </w:r>
          </w:p>
        </w:tc>
      </w:tr>
      <w:tr w:rsidR="00646355" w14:paraId="628A41AD" w14:textId="77777777" w:rsidTr="000B3FA4">
        <w:trPr>
          <w:cantSplit/>
          <w:trHeight w:val="315"/>
        </w:trPr>
        <w:tc>
          <w:tcPr>
            <w:tcW w:w="425" w:type="pct"/>
            <w:tcBorders>
              <w:top w:val="nil"/>
              <w:left w:val="nil"/>
              <w:bottom w:val="single" w:sz="8" w:space="0" w:color="000000"/>
              <w:right w:val="nil"/>
            </w:tcBorders>
            <w:shd w:val="clear" w:color="auto" w:fill="B2B2B2"/>
            <w:vAlign w:val="center"/>
          </w:tcPr>
          <w:p w14:paraId="294103E3"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Código</w:t>
            </w:r>
          </w:p>
        </w:tc>
        <w:tc>
          <w:tcPr>
            <w:tcW w:w="653" w:type="pct"/>
            <w:tcBorders>
              <w:top w:val="nil"/>
              <w:left w:val="single" w:sz="8" w:space="0" w:color="000000"/>
              <w:bottom w:val="single" w:sz="8" w:space="0" w:color="000000"/>
              <w:right w:val="nil"/>
            </w:tcBorders>
            <w:shd w:val="clear" w:color="auto" w:fill="B2B2B2"/>
            <w:vAlign w:val="center"/>
          </w:tcPr>
          <w:p w14:paraId="3E3EE81E"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Descrição</w:t>
            </w:r>
          </w:p>
        </w:tc>
        <w:tc>
          <w:tcPr>
            <w:tcW w:w="784" w:type="pct"/>
            <w:tcBorders>
              <w:top w:val="nil"/>
              <w:left w:val="single" w:sz="8" w:space="0" w:color="000000"/>
              <w:bottom w:val="single" w:sz="8" w:space="0" w:color="000000"/>
              <w:right w:val="nil"/>
            </w:tcBorders>
            <w:shd w:val="clear" w:color="auto" w:fill="B2B2B2"/>
            <w:vAlign w:val="center"/>
          </w:tcPr>
          <w:p w14:paraId="0E5B99C6"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Inicial</w:t>
            </w:r>
          </w:p>
        </w:tc>
        <w:tc>
          <w:tcPr>
            <w:tcW w:w="784" w:type="pct"/>
            <w:tcBorders>
              <w:top w:val="nil"/>
              <w:left w:val="single" w:sz="8" w:space="0" w:color="000000"/>
              <w:bottom w:val="single" w:sz="8" w:space="0" w:color="000000"/>
              <w:right w:val="nil"/>
            </w:tcBorders>
            <w:shd w:val="clear" w:color="auto" w:fill="B2B2B2"/>
            <w:vAlign w:val="center"/>
          </w:tcPr>
          <w:p w14:paraId="6B26F05B" w14:textId="77777777" w:rsidR="00646355" w:rsidRDefault="00D1210E">
            <w:pPr>
              <w:ind w:left="0" w:hanging="2"/>
              <w:jc w:val="center"/>
              <w:rPr>
                <w:rFonts w:ascii="Arial" w:eastAsia="Arial" w:hAnsi="Arial" w:cs="Arial"/>
                <w:color w:val="000000"/>
                <w:sz w:val="20"/>
                <w:szCs w:val="20"/>
              </w:rPr>
            </w:pPr>
            <w:proofErr w:type="gramStart"/>
            <w:r>
              <w:rPr>
                <w:rFonts w:ascii="Arial" w:eastAsia="Arial" w:hAnsi="Arial" w:cs="Arial"/>
                <w:b/>
                <w:color w:val="000000"/>
                <w:sz w:val="20"/>
                <w:szCs w:val="20"/>
              </w:rPr>
              <w:t>Atual(</w:t>
            </w:r>
            <w:proofErr w:type="gramEnd"/>
            <w:r>
              <w:rPr>
                <w:rFonts w:ascii="Arial" w:eastAsia="Arial" w:hAnsi="Arial" w:cs="Arial"/>
                <w:b/>
                <w:color w:val="000000"/>
                <w:sz w:val="20"/>
                <w:szCs w:val="20"/>
              </w:rPr>
              <w:t>*)</w:t>
            </w:r>
          </w:p>
        </w:tc>
        <w:tc>
          <w:tcPr>
            <w:tcW w:w="784" w:type="pct"/>
            <w:vMerge/>
            <w:tcBorders>
              <w:top w:val="single" w:sz="8" w:space="0" w:color="000000"/>
              <w:left w:val="single" w:sz="8" w:space="0" w:color="000000"/>
              <w:bottom w:val="single" w:sz="8" w:space="0" w:color="000000"/>
              <w:right w:val="single" w:sz="8" w:space="0" w:color="000000"/>
            </w:tcBorders>
            <w:shd w:val="clear" w:color="auto" w:fill="B2B2B2"/>
            <w:vAlign w:val="center"/>
          </w:tcPr>
          <w:p w14:paraId="4FDFD270"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784" w:type="pct"/>
            <w:vMerge/>
            <w:tcBorders>
              <w:top w:val="single" w:sz="8" w:space="0" w:color="000000"/>
              <w:left w:val="single" w:sz="8" w:space="0" w:color="000000"/>
              <w:bottom w:val="single" w:sz="8" w:space="0" w:color="000000"/>
              <w:right w:val="single" w:sz="8" w:space="0" w:color="000000"/>
            </w:tcBorders>
            <w:shd w:val="clear" w:color="auto" w:fill="B2B2B2"/>
            <w:vAlign w:val="center"/>
          </w:tcPr>
          <w:p w14:paraId="5898E46F"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784" w:type="pct"/>
            <w:vMerge/>
            <w:tcBorders>
              <w:top w:val="single" w:sz="8" w:space="0" w:color="000000"/>
              <w:left w:val="single" w:sz="8" w:space="0" w:color="000000"/>
              <w:bottom w:val="single" w:sz="8" w:space="0" w:color="000000"/>
              <w:right w:val="nil"/>
            </w:tcBorders>
            <w:shd w:val="clear" w:color="auto" w:fill="B2B2B2"/>
            <w:vAlign w:val="center"/>
          </w:tcPr>
          <w:p w14:paraId="7C8056AE"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2CDFBDEF" w14:textId="77777777" w:rsidTr="000B3FA4">
        <w:trPr>
          <w:trHeight w:val="315"/>
        </w:trPr>
        <w:tc>
          <w:tcPr>
            <w:tcW w:w="5000" w:type="pct"/>
            <w:gridSpan w:val="7"/>
            <w:tcBorders>
              <w:top w:val="single" w:sz="8" w:space="0" w:color="000000"/>
              <w:left w:val="nil"/>
              <w:bottom w:val="single" w:sz="8" w:space="0" w:color="000000"/>
              <w:right w:val="nil"/>
            </w:tcBorders>
            <w:shd w:val="clear" w:color="auto" w:fill="DDDDDD"/>
            <w:vAlign w:val="center"/>
          </w:tcPr>
          <w:p w14:paraId="6D067C69"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Código da Unidade Orçamentária:  11304</w:t>
            </w:r>
          </w:p>
        </w:tc>
      </w:tr>
      <w:tr w:rsidR="00646355" w14:paraId="2B531680" w14:textId="77777777" w:rsidTr="000B3FA4">
        <w:trPr>
          <w:trHeight w:val="315"/>
        </w:trPr>
        <w:tc>
          <w:tcPr>
            <w:tcW w:w="425" w:type="pct"/>
            <w:tcBorders>
              <w:top w:val="nil"/>
              <w:left w:val="nil"/>
              <w:bottom w:val="single" w:sz="8" w:space="0" w:color="000000"/>
              <w:right w:val="nil"/>
            </w:tcBorders>
          </w:tcPr>
          <w:p w14:paraId="1E8641FC"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11</w:t>
            </w:r>
          </w:p>
        </w:tc>
        <w:tc>
          <w:tcPr>
            <w:tcW w:w="653" w:type="pct"/>
            <w:tcBorders>
              <w:top w:val="nil"/>
              <w:left w:val="single" w:sz="8" w:space="0" w:color="000000"/>
              <w:bottom w:val="single" w:sz="8" w:space="0" w:color="000000"/>
              <w:right w:val="nil"/>
            </w:tcBorders>
          </w:tcPr>
          <w:p w14:paraId="1F9E10F4"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EDUCAÇÃO</w:t>
            </w:r>
          </w:p>
        </w:tc>
        <w:tc>
          <w:tcPr>
            <w:tcW w:w="784" w:type="pct"/>
            <w:tcBorders>
              <w:top w:val="nil"/>
              <w:left w:val="single" w:sz="8" w:space="0" w:color="000000"/>
              <w:bottom w:val="single" w:sz="8" w:space="0" w:color="000000"/>
              <w:right w:val="nil"/>
            </w:tcBorders>
          </w:tcPr>
          <w:p w14:paraId="0DFD212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276.056.000,00</w:t>
            </w:r>
          </w:p>
        </w:tc>
        <w:tc>
          <w:tcPr>
            <w:tcW w:w="784" w:type="pct"/>
            <w:tcBorders>
              <w:top w:val="nil"/>
              <w:left w:val="single" w:sz="8" w:space="0" w:color="000000"/>
              <w:bottom w:val="single" w:sz="8" w:space="0" w:color="000000"/>
              <w:right w:val="nil"/>
            </w:tcBorders>
          </w:tcPr>
          <w:p w14:paraId="42EDBE1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282.451.770,00</w:t>
            </w:r>
          </w:p>
        </w:tc>
        <w:tc>
          <w:tcPr>
            <w:tcW w:w="784" w:type="pct"/>
            <w:tcBorders>
              <w:top w:val="nil"/>
              <w:left w:val="single" w:sz="8" w:space="0" w:color="000000"/>
              <w:bottom w:val="single" w:sz="8" w:space="0" w:color="000000"/>
              <w:right w:val="nil"/>
            </w:tcBorders>
          </w:tcPr>
          <w:p w14:paraId="35A1776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211.597.169,64</w:t>
            </w:r>
          </w:p>
        </w:tc>
        <w:tc>
          <w:tcPr>
            <w:tcW w:w="784" w:type="pct"/>
            <w:tcBorders>
              <w:top w:val="nil"/>
              <w:left w:val="single" w:sz="8" w:space="0" w:color="000000"/>
              <w:bottom w:val="single" w:sz="8" w:space="0" w:color="000000"/>
              <w:right w:val="nil"/>
            </w:tcBorders>
          </w:tcPr>
          <w:p w14:paraId="0E6E937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209.959.003,36</w:t>
            </w:r>
          </w:p>
        </w:tc>
        <w:tc>
          <w:tcPr>
            <w:tcW w:w="784" w:type="pct"/>
            <w:tcBorders>
              <w:top w:val="nil"/>
              <w:left w:val="single" w:sz="8" w:space="0" w:color="000000"/>
              <w:bottom w:val="single" w:sz="8" w:space="0" w:color="000000"/>
              <w:right w:val="nil"/>
            </w:tcBorders>
          </w:tcPr>
          <w:p w14:paraId="431C2F6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208.896.002,48</w:t>
            </w:r>
          </w:p>
        </w:tc>
      </w:tr>
      <w:tr w:rsidR="00646355" w14:paraId="4BCFF781" w14:textId="77777777" w:rsidTr="000B3FA4">
        <w:trPr>
          <w:trHeight w:val="315"/>
        </w:trPr>
        <w:tc>
          <w:tcPr>
            <w:tcW w:w="1078" w:type="pct"/>
            <w:gridSpan w:val="2"/>
            <w:tcBorders>
              <w:top w:val="single" w:sz="8" w:space="0" w:color="000000"/>
              <w:left w:val="nil"/>
              <w:bottom w:val="single" w:sz="8" w:space="0" w:color="000000"/>
              <w:right w:val="single" w:sz="8" w:space="0" w:color="000000"/>
            </w:tcBorders>
          </w:tcPr>
          <w:p w14:paraId="2D92FA0D"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Total</w:t>
            </w:r>
          </w:p>
        </w:tc>
        <w:tc>
          <w:tcPr>
            <w:tcW w:w="784" w:type="pct"/>
            <w:tcBorders>
              <w:top w:val="nil"/>
              <w:left w:val="nil"/>
              <w:bottom w:val="single" w:sz="8" w:space="0" w:color="000000"/>
              <w:right w:val="nil"/>
            </w:tcBorders>
          </w:tcPr>
          <w:p w14:paraId="7A8F9E7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276.056.000,00</w:t>
            </w:r>
          </w:p>
        </w:tc>
        <w:tc>
          <w:tcPr>
            <w:tcW w:w="784" w:type="pct"/>
            <w:tcBorders>
              <w:top w:val="nil"/>
              <w:left w:val="single" w:sz="8" w:space="0" w:color="000000"/>
              <w:bottom w:val="single" w:sz="8" w:space="0" w:color="000000"/>
              <w:right w:val="nil"/>
            </w:tcBorders>
          </w:tcPr>
          <w:p w14:paraId="72BFEC1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282.451.770,00</w:t>
            </w:r>
          </w:p>
        </w:tc>
        <w:tc>
          <w:tcPr>
            <w:tcW w:w="784" w:type="pct"/>
            <w:tcBorders>
              <w:top w:val="nil"/>
              <w:left w:val="single" w:sz="8" w:space="0" w:color="000000"/>
              <w:bottom w:val="single" w:sz="8" w:space="0" w:color="000000"/>
              <w:right w:val="nil"/>
            </w:tcBorders>
          </w:tcPr>
          <w:p w14:paraId="47D1F21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211.597.169,64</w:t>
            </w:r>
          </w:p>
        </w:tc>
        <w:tc>
          <w:tcPr>
            <w:tcW w:w="784" w:type="pct"/>
            <w:tcBorders>
              <w:top w:val="nil"/>
              <w:left w:val="single" w:sz="8" w:space="0" w:color="000000"/>
              <w:bottom w:val="single" w:sz="8" w:space="0" w:color="000000"/>
              <w:right w:val="nil"/>
            </w:tcBorders>
          </w:tcPr>
          <w:p w14:paraId="5C42642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209.959.003,36</w:t>
            </w:r>
          </w:p>
        </w:tc>
        <w:tc>
          <w:tcPr>
            <w:tcW w:w="784" w:type="pct"/>
            <w:tcBorders>
              <w:top w:val="nil"/>
              <w:left w:val="single" w:sz="8" w:space="0" w:color="000000"/>
              <w:bottom w:val="single" w:sz="8" w:space="0" w:color="000000"/>
              <w:right w:val="nil"/>
            </w:tcBorders>
          </w:tcPr>
          <w:p w14:paraId="7A0924A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208.896.002,48</w:t>
            </w:r>
          </w:p>
        </w:tc>
      </w:tr>
    </w:tbl>
    <w:p w14:paraId="0456EBCE"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rPr>
        <w:t xml:space="preserve">Fonte: </w:t>
      </w:r>
      <w:r>
        <w:rPr>
          <w:rFonts w:ascii="Arial" w:eastAsia="Arial" w:hAnsi="Arial" w:cs="Arial"/>
          <w:color w:val="000000"/>
          <w:sz w:val="16"/>
          <w:szCs w:val="16"/>
        </w:rPr>
        <w:t>GEFIN/UESC (2021)</w:t>
      </w:r>
      <w:r>
        <w:rPr>
          <w:color w:val="000000"/>
        </w:rPr>
        <w:t>.</w:t>
      </w:r>
    </w:p>
    <w:p w14:paraId="15A0EC72" w14:textId="77777777" w:rsidR="00646355" w:rsidRDefault="00D1210E">
      <w:pPr>
        <w:ind w:left="0" w:hanging="2"/>
        <w:jc w:val="both"/>
        <w:rPr>
          <w:rFonts w:ascii="Arial" w:eastAsia="Arial" w:hAnsi="Arial" w:cs="Arial"/>
          <w:color w:val="000000"/>
          <w:sz w:val="16"/>
          <w:szCs w:val="16"/>
        </w:rPr>
      </w:pPr>
      <w:r>
        <w:rPr>
          <w:rFonts w:ascii="Arial" w:eastAsia="Arial" w:hAnsi="Arial" w:cs="Arial"/>
          <w:color w:val="000000"/>
          <w:sz w:val="16"/>
          <w:szCs w:val="16"/>
        </w:rPr>
        <w:t>Nota: * Acrescido de R$73.475,00 de Descentralizações Recebidas.</w:t>
      </w:r>
    </w:p>
    <w:p w14:paraId="599B8424" w14:textId="6B7B2182" w:rsidR="00646355" w:rsidRDefault="00646355">
      <w:pPr>
        <w:widowControl w:val="0"/>
        <w:pBdr>
          <w:top w:val="nil"/>
          <w:left w:val="nil"/>
          <w:bottom w:val="nil"/>
          <w:right w:val="nil"/>
          <w:between w:val="nil"/>
        </w:pBdr>
        <w:spacing w:line="240" w:lineRule="auto"/>
        <w:ind w:left="0" w:hanging="2"/>
        <w:jc w:val="both"/>
        <w:rPr>
          <w:color w:val="808080"/>
        </w:rPr>
      </w:pPr>
    </w:p>
    <w:p w14:paraId="4150AEE0" w14:textId="77777777" w:rsidR="000B3FA4" w:rsidRDefault="000B3FA4">
      <w:pPr>
        <w:widowControl w:val="0"/>
        <w:pBdr>
          <w:top w:val="nil"/>
          <w:left w:val="nil"/>
          <w:bottom w:val="nil"/>
          <w:right w:val="nil"/>
          <w:between w:val="nil"/>
        </w:pBdr>
        <w:spacing w:line="240" w:lineRule="auto"/>
        <w:ind w:left="0" w:hanging="2"/>
        <w:jc w:val="both"/>
        <w:rPr>
          <w:color w:val="808080"/>
        </w:rPr>
        <w:sectPr w:rsidR="000B3FA4" w:rsidSect="000B3FA4">
          <w:pgSz w:w="16838" w:h="11906" w:orient="landscape"/>
          <w:pgMar w:top="1134" w:right="1508" w:bottom="1701" w:left="1134" w:header="720" w:footer="1015" w:gutter="0"/>
          <w:cols w:space="720"/>
        </w:sectPr>
      </w:pPr>
    </w:p>
    <w:p w14:paraId="6DC17A73" w14:textId="77777777" w:rsidR="000B3FA4" w:rsidRDefault="000B3FA4">
      <w:pPr>
        <w:widowControl w:val="0"/>
        <w:pBdr>
          <w:top w:val="nil"/>
          <w:left w:val="nil"/>
          <w:bottom w:val="nil"/>
          <w:right w:val="nil"/>
          <w:between w:val="nil"/>
        </w:pBdr>
        <w:spacing w:line="240" w:lineRule="auto"/>
        <w:ind w:left="0" w:hanging="2"/>
        <w:jc w:val="both"/>
        <w:rPr>
          <w:color w:val="808080"/>
        </w:rPr>
      </w:pPr>
    </w:p>
    <w:p w14:paraId="3E2931CB" w14:textId="6A25654D" w:rsidR="00646355" w:rsidRDefault="00D1210E" w:rsidP="0005404D">
      <w:pPr>
        <w:ind w:leftChars="0" w:left="0" w:firstLineChars="0" w:firstLine="720"/>
        <w:jc w:val="both"/>
        <w:rPr>
          <w:rFonts w:ascii="Arial" w:eastAsia="Arial" w:hAnsi="Arial" w:cs="Arial"/>
        </w:rPr>
      </w:pPr>
      <w:r>
        <w:rPr>
          <w:rFonts w:ascii="Arial" w:eastAsia="Arial" w:hAnsi="Arial" w:cs="Arial"/>
        </w:rPr>
        <w:t>A TABELA 4 apresenta a execução da despesa por programa. Inicialmente a execução foi orçada em R$276.056.000,00, ao longo do exercício o valor diminuiu e deste montante foi empenhado R$211.597.169,64 (76,7%).</w:t>
      </w:r>
    </w:p>
    <w:p w14:paraId="4D6814FB" w14:textId="74D5A3DD" w:rsidR="00646355" w:rsidRDefault="00D1210E" w:rsidP="0005404D">
      <w:pPr>
        <w:ind w:leftChars="0" w:left="0" w:firstLineChars="0" w:firstLine="720"/>
        <w:jc w:val="both"/>
        <w:rPr>
          <w:rFonts w:ascii="Arial" w:eastAsia="Arial" w:hAnsi="Arial" w:cs="Arial"/>
        </w:rPr>
      </w:pPr>
      <w:r>
        <w:rPr>
          <w:rFonts w:ascii="Arial" w:eastAsia="Arial" w:hAnsi="Arial" w:cs="Arial"/>
        </w:rPr>
        <w:t>Sendo uma instituição de Ensino Superior, o maior montante das despesas está classificado no programa 306 – Educação. Na previsão orçamentária inicial, o valor de R$ 202.003.000,00 (73,2%) estava alocado neste grupo, findando o ano com gastos totais de R$166.358.270,55 empenhados.</w:t>
      </w:r>
    </w:p>
    <w:p w14:paraId="2CF9D207" w14:textId="42FC4A79" w:rsidR="00646355" w:rsidRDefault="00D1210E" w:rsidP="0005404D">
      <w:pPr>
        <w:ind w:leftChars="0" w:left="0" w:firstLineChars="0" w:firstLine="720"/>
        <w:jc w:val="both"/>
        <w:rPr>
          <w:rFonts w:ascii="Arial" w:eastAsia="Arial" w:hAnsi="Arial" w:cs="Arial"/>
        </w:rPr>
      </w:pPr>
      <w:r>
        <w:rPr>
          <w:rFonts w:ascii="Arial" w:eastAsia="Arial" w:hAnsi="Arial" w:cs="Arial"/>
          <w:highlight w:val="white"/>
        </w:rPr>
        <w:t xml:space="preserve">O Programa 314: Segurança Pública e Defesa Social, onde o Estado disponibiliza recursos exclusivos para pagamentos de gastos de ações de combate à Pandemia do COVID-19, foi novamente executado. Foram empenhados R$794.827,67 </w:t>
      </w:r>
      <w:r w:rsidR="00B05277">
        <w:rPr>
          <w:rFonts w:ascii="Arial" w:eastAsia="Arial" w:hAnsi="Arial" w:cs="Arial"/>
          <w:highlight w:val="white"/>
        </w:rPr>
        <w:t>(</w:t>
      </w:r>
      <w:r>
        <w:rPr>
          <w:rFonts w:ascii="Arial" w:eastAsia="Arial" w:hAnsi="Arial" w:cs="Arial"/>
          <w:highlight w:val="white"/>
        </w:rPr>
        <w:t>66,2% do valor total</w:t>
      </w:r>
      <w:r w:rsidR="00B05277">
        <w:rPr>
          <w:rFonts w:ascii="Arial" w:eastAsia="Arial" w:hAnsi="Arial" w:cs="Arial"/>
          <w:highlight w:val="white"/>
        </w:rPr>
        <w:t>)</w:t>
      </w:r>
      <w:r>
        <w:rPr>
          <w:rFonts w:ascii="Arial" w:eastAsia="Arial" w:hAnsi="Arial" w:cs="Arial"/>
          <w:highlight w:val="white"/>
        </w:rPr>
        <w:t xml:space="preserve">. </w:t>
      </w:r>
      <w:r>
        <w:rPr>
          <w:rFonts w:ascii="Arial" w:eastAsia="Arial" w:hAnsi="Arial" w:cs="Arial"/>
        </w:rPr>
        <w:t xml:space="preserve">   </w:t>
      </w:r>
    </w:p>
    <w:p w14:paraId="06FB1F27" w14:textId="30EBDA2B" w:rsidR="00646355" w:rsidRDefault="00D1210E" w:rsidP="0005404D">
      <w:pPr>
        <w:ind w:leftChars="0" w:left="0" w:firstLineChars="0" w:firstLine="720"/>
        <w:jc w:val="both"/>
        <w:rPr>
          <w:rFonts w:ascii="Arial" w:eastAsia="Arial" w:hAnsi="Arial" w:cs="Arial"/>
        </w:rPr>
      </w:pPr>
      <w:r>
        <w:rPr>
          <w:rFonts w:ascii="Arial" w:eastAsia="Arial" w:hAnsi="Arial" w:cs="Arial"/>
        </w:rPr>
        <w:t>Do Programa Ações de Apoio Administrativo do Poder Executivo (502), inicialmente orçado no valor de R$73.843.000,00, foi</w:t>
      </w:r>
      <w:r>
        <w:rPr>
          <w:rFonts w:ascii="Arial" w:eastAsia="Arial" w:hAnsi="Arial" w:cs="Arial"/>
          <w:highlight w:val="white"/>
        </w:rPr>
        <w:t xml:space="preserve"> </w:t>
      </w:r>
      <w:sdt>
        <w:sdtPr>
          <w:tag w:val="goog_rdk_8"/>
          <w:id w:val="-315023595"/>
        </w:sdtPr>
        <w:sdtEndPr/>
        <w:sdtContent/>
      </w:sdt>
      <w:r>
        <w:rPr>
          <w:rFonts w:ascii="Arial" w:eastAsia="Arial" w:hAnsi="Arial" w:cs="Arial"/>
          <w:highlight w:val="white"/>
        </w:rPr>
        <w:t>empenhado R$44.3</w:t>
      </w:r>
      <w:r>
        <w:rPr>
          <w:rFonts w:ascii="Arial" w:eastAsia="Arial" w:hAnsi="Arial" w:cs="Arial"/>
        </w:rPr>
        <w:t xml:space="preserve">81.471,42 que representou apenas 63,6% do inicial. </w:t>
      </w:r>
    </w:p>
    <w:p w14:paraId="6AE6CF04" w14:textId="77777777" w:rsidR="00646355" w:rsidRDefault="00D1210E" w:rsidP="0005404D">
      <w:pPr>
        <w:ind w:leftChars="0" w:left="0" w:firstLineChars="0" w:firstLine="720"/>
        <w:jc w:val="both"/>
        <w:rPr>
          <w:rFonts w:ascii="Arial" w:eastAsia="Arial" w:hAnsi="Arial" w:cs="Arial"/>
        </w:rPr>
      </w:pPr>
      <w:r>
        <w:rPr>
          <w:rFonts w:ascii="Arial" w:eastAsia="Arial" w:hAnsi="Arial" w:cs="Arial"/>
        </w:rPr>
        <w:t xml:space="preserve">Do Programa Operação Especial (900) o valor de R$210.000,00 do orçamento inicial nada foi gasto. </w:t>
      </w:r>
    </w:p>
    <w:p w14:paraId="33A0C0F8" w14:textId="77777777" w:rsidR="00646355" w:rsidRDefault="00D1210E" w:rsidP="0005404D">
      <w:pPr>
        <w:ind w:leftChars="0" w:left="0" w:firstLineChars="0" w:firstLine="720"/>
        <w:jc w:val="both"/>
        <w:rPr>
          <w:rFonts w:ascii="Arial" w:eastAsia="Arial" w:hAnsi="Arial" w:cs="Arial"/>
        </w:rPr>
      </w:pPr>
      <w:r>
        <w:rPr>
          <w:rFonts w:ascii="Arial" w:eastAsia="Arial" w:hAnsi="Arial" w:cs="Arial"/>
        </w:rPr>
        <w:t>A UESC recebeu descentralização no valor de R$72.500,00 para investimento no programa 301 - Ciência, Tecnologia e Inovação, executando R$62.600,00 deste valor e R$975,00 para o Programa 306 – Educação, para pagamento de Instrutoria.</w:t>
      </w:r>
    </w:p>
    <w:p w14:paraId="3917AEF4" w14:textId="77777777" w:rsidR="00646355" w:rsidRDefault="00646355">
      <w:pPr>
        <w:spacing w:line="360" w:lineRule="auto"/>
        <w:ind w:left="0" w:hanging="2"/>
        <w:jc w:val="both"/>
        <w:rPr>
          <w:rFonts w:ascii="Arial" w:eastAsia="Arial" w:hAnsi="Arial" w:cs="Arial"/>
          <w:color w:val="000000"/>
        </w:rPr>
      </w:pPr>
    </w:p>
    <w:p w14:paraId="5C9F9DB5"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72720523"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TABELA 4</w:t>
      </w:r>
      <w:r>
        <w:rPr>
          <w:rFonts w:ascii="Arial" w:eastAsia="Arial" w:hAnsi="Arial" w:cs="Arial"/>
          <w:color w:val="000000"/>
          <w:highlight w:val="white"/>
        </w:rPr>
        <w:t xml:space="preserve"> – Execução da despesa por programa</w:t>
      </w:r>
    </w:p>
    <w:p w14:paraId="1B3C0E7F" w14:textId="77777777" w:rsidR="00646355" w:rsidRDefault="00D1210E">
      <w:pPr>
        <w:ind w:left="0" w:hanging="2"/>
        <w:jc w:val="right"/>
      </w:pPr>
      <w:r>
        <w:rPr>
          <w:rFonts w:ascii="Arial" w:eastAsia="Arial" w:hAnsi="Arial" w:cs="Arial"/>
          <w:sz w:val="18"/>
          <w:szCs w:val="18"/>
          <w:highlight w:val="white"/>
        </w:rPr>
        <w:t>R$1,00</w:t>
      </w:r>
    </w:p>
    <w:tbl>
      <w:tblPr>
        <w:tblStyle w:val="ab"/>
        <w:tblW w:w="9072" w:type="dxa"/>
        <w:tblInd w:w="0" w:type="dxa"/>
        <w:tblLayout w:type="fixed"/>
        <w:tblLook w:val="0000" w:firstRow="0" w:lastRow="0" w:firstColumn="0" w:lastColumn="0" w:noHBand="0" w:noVBand="0"/>
      </w:tblPr>
      <w:tblGrid>
        <w:gridCol w:w="829"/>
        <w:gridCol w:w="1156"/>
        <w:gridCol w:w="1417"/>
        <w:gridCol w:w="1418"/>
        <w:gridCol w:w="1417"/>
        <w:gridCol w:w="1418"/>
        <w:gridCol w:w="1417"/>
      </w:tblGrid>
      <w:tr w:rsidR="00646355" w:rsidRPr="000B3FA4" w14:paraId="082C4344" w14:textId="77777777" w:rsidTr="00C72AD4">
        <w:trPr>
          <w:cantSplit/>
          <w:trHeight w:val="315"/>
        </w:trPr>
        <w:tc>
          <w:tcPr>
            <w:tcW w:w="1985" w:type="dxa"/>
            <w:gridSpan w:val="2"/>
            <w:tcBorders>
              <w:top w:val="single" w:sz="8" w:space="0" w:color="000000"/>
              <w:left w:val="nil"/>
              <w:bottom w:val="single" w:sz="8" w:space="0" w:color="000000"/>
              <w:right w:val="single" w:sz="8" w:space="0" w:color="000000"/>
            </w:tcBorders>
            <w:shd w:val="clear" w:color="auto" w:fill="B2B2B2"/>
            <w:vAlign w:val="center"/>
          </w:tcPr>
          <w:p w14:paraId="6A04DE7F"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Programa</w:t>
            </w:r>
          </w:p>
        </w:tc>
        <w:tc>
          <w:tcPr>
            <w:tcW w:w="2835" w:type="dxa"/>
            <w:gridSpan w:val="2"/>
            <w:tcBorders>
              <w:top w:val="single" w:sz="8" w:space="0" w:color="000000"/>
              <w:left w:val="nil"/>
              <w:bottom w:val="single" w:sz="8" w:space="0" w:color="000000"/>
              <w:right w:val="single" w:sz="8" w:space="0" w:color="000000"/>
            </w:tcBorders>
            <w:shd w:val="clear" w:color="auto" w:fill="B2B2B2"/>
            <w:vAlign w:val="center"/>
          </w:tcPr>
          <w:p w14:paraId="57D8AF76"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 xml:space="preserve">Orçado </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B2B2B2"/>
            <w:vAlign w:val="center"/>
          </w:tcPr>
          <w:p w14:paraId="2ED02F57"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Empenhado</w:t>
            </w:r>
          </w:p>
        </w:tc>
        <w:tc>
          <w:tcPr>
            <w:tcW w:w="1418" w:type="dxa"/>
            <w:vMerge w:val="restart"/>
            <w:tcBorders>
              <w:top w:val="single" w:sz="8" w:space="0" w:color="000000"/>
              <w:left w:val="single" w:sz="8" w:space="0" w:color="000000"/>
              <w:bottom w:val="single" w:sz="8" w:space="0" w:color="000000"/>
              <w:right w:val="single" w:sz="8" w:space="0" w:color="000000"/>
            </w:tcBorders>
            <w:shd w:val="clear" w:color="auto" w:fill="B2B2B2"/>
            <w:vAlign w:val="center"/>
          </w:tcPr>
          <w:p w14:paraId="03B4DE8C"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Liquidado</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B2B2B2"/>
            <w:vAlign w:val="center"/>
          </w:tcPr>
          <w:p w14:paraId="4CCA4E57"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Pago</w:t>
            </w:r>
          </w:p>
        </w:tc>
      </w:tr>
      <w:tr w:rsidR="00646355" w:rsidRPr="000B3FA4" w14:paraId="2A7193F3" w14:textId="77777777" w:rsidTr="00C72AD4">
        <w:trPr>
          <w:cantSplit/>
          <w:trHeight w:val="315"/>
        </w:trPr>
        <w:tc>
          <w:tcPr>
            <w:tcW w:w="829" w:type="dxa"/>
            <w:tcBorders>
              <w:top w:val="nil"/>
              <w:left w:val="nil"/>
              <w:bottom w:val="single" w:sz="8" w:space="0" w:color="000000"/>
              <w:right w:val="nil"/>
            </w:tcBorders>
            <w:shd w:val="clear" w:color="auto" w:fill="B2B2B2"/>
            <w:vAlign w:val="center"/>
          </w:tcPr>
          <w:p w14:paraId="251D2B25"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Código</w:t>
            </w:r>
          </w:p>
        </w:tc>
        <w:tc>
          <w:tcPr>
            <w:tcW w:w="1156" w:type="dxa"/>
            <w:tcBorders>
              <w:top w:val="nil"/>
              <w:left w:val="single" w:sz="8" w:space="0" w:color="000000"/>
              <w:bottom w:val="single" w:sz="8" w:space="0" w:color="000000"/>
              <w:right w:val="nil"/>
            </w:tcBorders>
            <w:shd w:val="clear" w:color="auto" w:fill="B2B2B2"/>
            <w:vAlign w:val="center"/>
          </w:tcPr>
          <w:p w14:paraId="6B0D010E"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Descrição</w:t>
            </w:r>
          </w:p>
        </w:tc>
        <w:tc>
          <w:tcPr>
            <w:tcW w:w="1417" w:type="dxa"/>
            <w:tcBorders>
              <w:top w:val="nil"/>
              <w:left w:val="single" w:sz="8" w:space="0" w:color="000000"/>
              <w:bottom w:val="single" w:sz="8" w:space="0" w:color="000000"/>
              <w:right w:val="nil"/>
            </w:tcBorders>
            <w:shd w:val="clear" w:color="auto" w:fill="B2B2B2"/>
            <w:vAlign w:val="center"/>
          </w:tcPr>
          <w:p w14:paraId="6CEE7563"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Inicial</w:t>
            </w:r>
          </w:p>
        </w:tc>
        <w:tc>
          <w:tcPr>
            <w:tcW w:w="1418" w:type="dxa"/>
            <w:tcBorders>
              <w:top w:val="nil"/>
              <w:left w:val="single" w:sz="8" w:space="0" w:color="000000"/>
              <w:bottom w:val="single" w:sz="8" w:space="0" w:color="000000"/>
              <w:right w:val="nil"/>
            </w:tcBorders>
            <w:shd w:val="clear" w:color="auto" w:fill="B2B2B2"/>
            <w:vAlign w:val="center"/>
          </w:tcPr>
          <w:p w14:paraId="131A482F"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Atual (*)</w:t>
            </w:r>
          </w:p>
        </w:tc>
        <w:tc>
          <w:tcPr>
            <w:tcW w:w="1417" w:type="dxa"/>
            <w:vMerge/>
            <w:tcBorders>
              <w:top w:val="single" w:sz="8" w:space="0" w:color="000000"/>
              <w:left w:val="single" w:sz="8" w:space="0" w:color="000000"/>
              <w:bottom w:val="single" w:sz="8" w:space="0" w:color="000000"/>
              <w:right w:val="single" w:sz="8" w:space="0" w:color="000000"/>
            </w:tcBorders>
            <w:shd w:val="clear" w:color="auto" w:fill="B2B2B2"/>
            <w:vAlign w:val="center"/>
          </w:tcPr>
          <w:p w14:paraId="724FF83B" w14:textId="77777777" w:rsidR="00646355" w:rsidRPr="000B3FA4" w:rsidRDefault="00646355">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1418" w:type="dxa"/>
            <w:vMerge/>
            <w:tcBorders>
              <w:top w:val="single" w:sz="8" w:space="0" w:color="000000"/>
              <w:left w:val="single" w:sz="8" w:space="0" w:color="000000"/>
              <w:bottom w:val="single" w:sz="8" w:space="0" w:color="000000"/>
              <w:right w:val="single" w:sz="8" w:space="0" w:color="000000"/>
            </w:tcBorders>
            <w:shd w:val="clear" w:color="auto" w:fill="B2B2B2"/>
            <w:vAlign w:val="center"/>
          </w:tcPr>
          <w:p w14:paraId="00F2E261" w14:textId="77777777" w:rsidR="00646355" w:rsidRPr="000B3FA4" w:rsidRDefault="00646355">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B2B2B2"/>
            <w:vAlign w:val="center"/>
          </w:tcPr>
          <w:p w14:paraId="00E348EE" w14:textId="77777777" w:rsidR="00646355" w:rsidRPr="000B3FA4" w:rsidRDefault="00646355">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r>
      <w:tr w:rsidR="00646355" w:rsidRPr="000B3FA4" w14:paraId="26116503" w14:textId="77777777" w:rsidTr="00C72AD4">
        <w:trPr>
          <w:trHeight w:val="315"/>
        </w:trPr>
        <w:tc>
          <w:tcPr>
            <w:tcW w:w="9072" w:type="dxa"/>
            <w:gridSpan w:val="7"/>
            <w:tcBorders>
              <w:top w:val="single" w:sz="8" w:space="0" w:color="000000"/>
              <w:left w:val="nil"/>
              <w:bottom w:val="single" w:sz="8" w:space="0" w:color="000000"/>
              <w:right w:val="nil"/>
            </w:tcBorders>
            <w:shd w:val="clear" w:color="auto" w:fill="DDDDDD"/>
          </w:tcPr>
          <w:p w14:paraId="6245AD2C"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Código da Unidade Orçamentária: 11304</w:t>
            </w:r>
          </w:p>
        </w:tc>
      </w:tr>
      <w:tr w:rsidR="00646355" w:rsidRPr="000B3FA4" w14:paraId="2EC36BED" w14:textId="77777777" w:rsidTr="00C72AD4">
        <w:trPr>
          <w:trHeight w:val="315"/>
        </w:trPr>
        <w:tc>
          <w:tcPr>
            <w:tcW w:w="829" w:type="dxa"/>
            <w:tcBorders>
              <w:top w:val="nil"/>
              <w:left w:val="nil"/>
              <w:bottom w:val="single" w:sz="8" w:space="0" w:color="000000"/>
              <w:right w:val="nil"/>
            </w:tcBorders>
            <w:vAlign w:val="center"/>
          </w:tcPr>
          <w:p w14:paraId="045CF52B"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color w:val="000000"/>
                <w:sz w:val="18"/>
                <w:szCs w:val="18"/>
              </w:rPr>
              <w:t>301</w:t>
            </w:r>
          </w:p>
        </w:tc>
        <w:tc>
          <w:tcPr>
            <w:tcW w:w="1156" w:type="dxa"/>
            <w:tcBorders>
              <w:top w:val="nil"/>
              <w:left w:val="single" w:sz="8" w:space="0" w:color="000000"/>
              <w:bottom w:val="single" w:sz="8" w:space="0" w:color="000000"/>
              <w:right w:val="nil"/>
            </w:tcBorders>
          </w:tcPr>
          <w:p w14:paraId="7D361443" w14:textId="77777777" w:rsidR="00646355" w:rsidRPr="000B3FA4" w:rsidRDefault="00D1210E">
            <w:pPr>
              <w:ind w:left="0" w:hanging="2"/>
              <w:rPr>
                <w:rFonts w:ascii="Arial" w:eastAsia="Arial" w:hAnsi="Arial" w:cs="Arial"/>
                <w:color w:val="000000"/>
                <w:sz w:val="18"/>
                <w:szCs w:val="18"/>
              </w:rPr>
            </w:pPr>
            <w:r w:rsidRPr="000B3FA4">
              <w:rPr>
                <w:rFonts w:ascii="Arial" w:eastAsia="Arial" w:hAnsi="Arial" w:cs="Arial"/>
                <w:color w:val="000000"/>
                <w:sz w:val="18"/>
                <w:szCs w:val="18"/>
              </w:rPr>
              <w:t>Ciência, Tecnologia e Inovação</w:t>
            </w:r>
          </w:p>
        </w:tc>
        <w:tc>
          <w:tcPr>
            <w:tcW w:w="1417" w:type="dxa"/>
            <w:tcBorders>
              <w:top w:val="nil"/>
              <w:left w:val="single" w:sz="8" w:space="0" w:color="000000"/>
              <w:bottom w:val="single" w:sz="8" w:space="0" w:color="000000"/>
              <w:right w:val="nil"/>
            </w:tcBorders>
          </w:tcPr>
          <w:p w14:paraId="1EB43D89"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0,00</w:t>
            </w:r>
          </w:p>
        </w:tc>
        <w:tc>
          <w:tcPr>
            <w:tcW w:w="1418" w:type="dxa"/>
            <w:tcBorders>
              <w:top w:val="nil"/>
              <w:left w:val="single" w:sz="8" w:space="0" w:color="000000"/>
              <w:bottom w:val="single" w:sz="8" w:space="0" w:color="000000"/>
              <w:right w:val="nil"/>
            </w:tcBorders>
          </w:tcPr>
          <w:p w14:paraId="03A97987"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72.500,00</w:t>
            </w:r>
          </w:p>
        </w:tc>
        <w:tc>
          <w:tcPr>
            <w:tcW w:w="1417" w:type="dxa"/>
            <w:tcBorders>
              <w:top w:val="nil"/>
              <w:left w:val="single" w:sz="8" w:space="0" w:color="000000"/>
              <w:bottom w:val="single" w:sz="8" w:space="0" w:color="000000"/>
              <w:right w:val="nil"/>
            </w:tcBorders>
          </w:tcPr>
          <w:p w14:paraId="17A7F1D5"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62.600,00</w:t>
            </w:r>
          </w:p>
        </w:tc>
        <w:tc>
          <w:tcPr>
            <w:tcW w:w="1418" w:type="dxa"/>
            <w:tcBorders>
              <w:top w:val="nil"/>
              <w:left w:val="single" w:sz="8" w:space="0" w:color="000000"/>
              <w:bottom w:val="single" w:sz="8" w:space="0" w:color="000000"/>
              <w:right w:val="nil"/>
            </w:tcBorders>
          </w:tcPr>
          <w:p w14:paraId="20F53E4A"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62.600,00</w:t>
            </w:r>
          </w:p>
        </w:tc>
        <w:tc>
          <w:tcPr>
            <w:tcW w:w="1417" w:type="dxa"/>
            <w:tcBorders>
              <w:top w:val="nil"/>
              <w:left w:val="single" w:sz="8" w:space="0" w:color="000000"/>
              <w:bottom w:val="single" w:sz="8" w:space="0" w:color="000000"/>
              <w:right w:val="nil"/>
            </w:tcBorders>
          </w:tcPr>
          <w:p w14:paraId="7B63626A"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62.600,00</w:t>
            </w:r>
          </w:p>
        </w:tc>
      </w:tr>
      <w:tr w:rsidR="00646355" w:rsidRPr="000B3FA4" w14:paraId="2DE33477" w14:textId="77777777" w:rsidTr="00C72AD4">
        <w:trPr>
          <w:trHeight w:val="315"/>
        </w:trPr>
        <w:tc>
          <w:tcPr>
            <w:tcW w:w="829" w:type="dxa"/>
            <w:tcBorders>
              <w:top w:val="nil"/>
              <w:left w:val="nil"/>
              <w:bottom w:val="single" w:sz="8" w:space="0" w:color="000000"/>
              <w:right w:val="nil"/>
            </w:tcBorders>
            <w:vAlign w:val="center"/>
          </w:tcPr>
          <w:p w14:paraId="1A1040D6"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color w:val="000000"/>
                <w:sz w:val="18"/>
                <w:szCs w:val="18"/>
              </w:rPr>
              <w:t>306</w:t>
            </w:r>
          </w:p>
        </w:tc>
        <w:tc>
          <w:tcPr>
            <w:tcW w:w="1156" w:type="dxa"/>
            <w:tcBorders>
              <w:top w:val="nil"/>
              <w:left w:val="single" w:sz="8" w:space="0" w:color="000000"/>
              <w:bottom w:val="single" w:sz="8" w:space="0" w:color="000000"/>
              <w:right w:val="nil"/>
            </w:tcBorders>
          </w:tcPr>
          <w:p w14:paraId="7C940E22" w14:textId="77777777" w:rsidR="00646355" w:rsidRPr="000B3FA4" w:rsidRDefault="00D1210E">
            <w:pPr>
              <w:ind w:left="0" w:hanging="2"/>
              <w:rPr>
                <w:rFonts w:ascii="Arial" w:eastAsia="Arial" w:hAnsi="Arial" w:cs="Arial"/>
                <w:color w:val="000000"/>
                <w:sz w:val="18"/>
                <w:szCs w:val="18"/>
              </w:rPr>
            </w:pPr>
            <w:r w:rsidRPr="000B3FA4">
              <w:rPr>
                <w:rFonts w:ascii="Arial" w:eastAsia="Arial" w:hAnsi="Arial" w:cs="Arial"/>
                <w:color w:val="000000"/>
                <w:sz w:val="18"/>
                <w:szCs w:val="18"/>
              </w:rPr>
              <w:t>Educação</w:t>
            </w:r>
          </w:p>
        </w:tc>
        <w:tc>
          <w:tcPr>
            <w:tcW w:w="1417" w:type="dxa"/>
            <w:tcBorders>
              <w:top w:val="nil"/>
              <w:left w:val="single" w:sz="8" w:space="0" w:color="000000"/>
              <w:bottom w:val="single" w:sz="8" w:space="0" w:color="000000"/>
              <w:right w:val="nil"/>
            </w:tcBorders>
          </w:tcPr>
          <w:p w14:paraId="56EF17A0"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202.003.000,00</w:t>
            </w:r>
          </w:p>
        </w:tc>
        <w:tc>
          <w:tcPr>
            <w:tcW w:w="1418" w:type="dxa"/>
            <w:tcBorders>
              <w:top w:val="nil"/>
              <w:left w:val="single" w:sz="8" w:space="0" w:color="000000"/>
              <w:bottom w:val="single" w:sz="8" w:space="0" w:color="000000"/>
              <w:right w:val="nil"/>
            </w:tcBorders>
          </w:tcPr>
          <w:p w14:paraId="2D6A36E8"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207.208.543,00</w:t>
            </w:r>
          </w:p>
        </w:tc>
        <w:tc>
          <w:tcPr>
            <w:tcW w:w="1417" w:type="dxa"/>
            <w:tcBorders>
              <w:top w:val="nil"/>
              <w:left w:val="single" w:sz="8" w:space="0" w:color="000000"/>
              <w:bottom w:val="single" w:sz="8" w:space="0" w:color="000000"/>
              <w:right w:val="nil"/>
            </w:tcBorders>
          </w:tcPr>
          <w:p w14:paraId="5EC93DB1"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166.358.270,55</w:t>
            </w:r>
          </w:p>
        </w:tc>
        <w:tc>
          <w:tcPr>
            <w:tcW w:w="1418" w:type="dxa"/>
            <w:tcBorders>
              <w:top w:val="nil"/>
              <w:left w:val="single" w:sz="8" w:space="0" w:color="000000"/>
              <w:bottom w:val="single" w:sz="8" w:space="0" w:color="000000"/>
              <w:right w:val="nil"/>
            </w:tcBorders>
          </w:tcPr>
          <w:p w14:paraId="6950A037"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166.145.763,52</w:t>
            </w:r>
          </w:p>
        </w:tc>
        <w:tc>
          <w:tcPr>
            <w:tcW w:w="1417" w:type="dxa"/>
            <w:tcBorders>
              <w:top w:val="nil"/>
              <w:left w:val="single" w:sz="8" w:space="0" w:color="000000"/>
              <w:bottom w:val="single" w:sz="8" w:space="0" w:color="000000"/>
              <w:right w:val="nil"/>
            </w:tcBorders>
          </w:tcPr>
          <w:p w14:paraId="551F53EB"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165.290.592,54</w:t>
            </w:r>
          </w:p>
        </w:tc>
      </w:tr>
      <w:tr w:rsidR="00646355" w:rsidRPr="000B3FA4" w14:paraId="2BCC318D" w14:textId="77777777" w:rsidTr="00C72AD4">
        <w:trPr>
          <w:trHeight w:val="315"/>
        </w:trPr>
        <w:tc>
          <w:tcPr>
            <w:tcW w:w="829" w:type="dxa"/>
            <w:tcBorders>
              <w:top w:val="nil"/>
              <w:left w:val="nil"/>
              <w:bottom w:val="single" w:sz="8" w:space="0" w:color="000000"/>
              <w:right w:val="nil"/>
            </w:tcBorders>
            <w:vAlign w:val="center"/>
          </w:tcPr>
          <w:p w14:paraId="006087C2"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color w:val="000000"/>
                <w:sz w:val="18"/>
                <w:szCs w:val="18"/>
              </w:rPr>
              <w:t>314</w:t>
            </w:r>
          </w:p>
        </w:tc>
        <w:tc>
          <w:tcPr>
            <w:tcW w:w="1156" w:type="dxa"/>
            <w:tcBorders>
              <w:top w:val="nil"/>
              <w:left w:val="single" w:sz="8" w:space="0" w:color="000000"/>
              <w:bottom w:val="single" w:sz="8" w:space="0" w:color="000000"/>
              <w:right w:val="nil"/>
            </w:tcBorders>
          </w:tcPr>
          <w:p w14:paraId="1244DEBE" w14:textId="77777777" w:rsidR="00646355" w:rsidRPr="000B3FA4" w:rsidRDefault="00D1210E">
            <w:pPr>
              <w:ind w:left="0" w:hanging="2"/>
              <w:rPr>
                <w:rFonts w:ascii="Arial" w:eastAsia="Arial" w:hAnsi="Arial" w:cs="Arial"/>
                <w:color w:val="000000"/>
                <w:sz w:val="18"/>
                <w:szCs w:val="18"/>
              </w:rPr>
            </w:pPr>
            <w:r w:rsidRPr="000B3FA4">
              <w:rPr>
                <w:rFonts w:ascii="Arial" w:eastAsia="Arial" w:hAnsi="Arial" w:cs="Arial"/>
                <w:color w:val="000000"/>
                <w:sz w:val="18"/>
                <w:szCs w:val="18"/>
              </w:rPr>
              <w:t>Segurança Pública e Defesa Social</w:t>
            </w:r>
          </w:p>
        </w:tc>
        <w:tc>
          <w:tcPr>
            <w:tcW w:w="1417" w:type="dxa"/>
            <w:tcBorders>
              <w:top w:val="nil"/>
              <w:left w:val="single" w:sz="8" w:space="0" w:color="000000"/>
              <w:bottom w:val="single" w:sz="8" w:space="0" w:color="000000"/>
              <w:right w:val="nil"/>
            </w:tcBorders>
          </w:tcPr>
          <w:p w14:paraId="7721DA84"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0,00</w:t>
            </w:r>
          </w:p>
        </w:tc>
        <w:tc>
          <w:tcPr>
            <w:tcW w:w="1418" w:type="dxa"/>
            <w:tcBorders>
              <w:top w:val="nil"/>
              <w:left w:val="single" w:sz="8" w:space="0" w:color="000000"/>
              <w:bottom w:val="single" w:sz="8" w:space="0" w:color="000000"/>
              <w:right w:val="nil"/>
            </w:tcBorders>
          </w:tcPr>
          <w:p w14:paraId="68C8EAB3"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1.200.000,00</w:t>
            </w:r>
          </w:p>
        </w:tc>
        <w:tc>
          <w:tcPr>
            <w:tcW w:w="1417" w:type="dxa"/>
            <w:tcBorders>
              <w:top w:val="nil"/>
              <w:left w:val="single" w:sz="8" w:space="0" w:color="000000"/>
              <w:bottom w:val="single" w:sz="8" w:space="0" w:color="000000"/>
              <w:right w:val="nil"/>
            </w:tcBorders>
          </w:tcPr>
          <w:p w14:paraId="7EE0C4E4"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794.827,67</w:t>
            </w:r>
          </w:p>
        </w:tc>
        <w:tc>
          <w:tcPr>
            <w:tcW w:w="1418" w:type="dxa"/>
            <w:tcBorders>
              <w:top w:val="nil"/>
              <w:left w:val="single" w:sz="8" w:space="0" w:color="000000"/>
              <w:bottom w:val="single" w:sz="8" w:space="0" w:color="000000"/>
              <w:right w:val="nil"/>
            </w:tcBorders>
          </w:tcPr>
          <w:p w14:paraId="0FEE664D"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234.289,97</w:t>
            </w:r>
          </w:p>
        </w:tc>
        <w:tc>
          <w:tcPr>
            <w:tcW w:w="1417" w:type="dxa"/>
            <w:tcBorders>
              <w:top w:val="nil"/>
              <w:left w:val="single" w:sz="8" w:space="0" w:color="000000"/>
              <w:bottom w:val="single" w:sz="8" w:space="0" w:color="000000"/>
              <w:right w:val="nil"/>
            </w:tcBorders>
          </w:tcPr>
          <w:p w14:paraId="47D75B09"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234.289,97</w:t>
            </w:r>
          </w:p>
        </w:tc>
      </w:tr>
      <w:tr w:rsidR="00646355" w:rsidRPr="000B3FA4" w14:paraId="28D196B7" w14:textId="77777777" w:rsidTr="00C72AD4">
        <w:trPr>
          <w:trHeight w:val="540"/>
        </w:trPr>
        <w:tc>
          <w:tcPr>
            <w:tcW w:w="829" w:type="dxa"/>
            <w:tcBorders>
              <w:top w:val="nil"/>
              <w:left w:val="nil"/>
              <w:bottom w:val="single" w:sz="8" w:space="0" w:color="000000"/>
              <w:right w:val="nil"/>
            </w:tcBorders>
            <w:vAlign w:val="center"/>
          </w:tcPr>
          <w:p w14:paraId="5395BA6D"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color w:val="000000"/>
                <w:sz w:val="18"/>
                <w:szCs w:val="18"/>
              </w:rPr>
              <w:t>502</w:t>
            </w:r>
          </w:p>
        </w:tc>
        <w:tc>
          <w:tcPr>
            <w:tcW w:w="1156" w:type="dxa"/>
            <w:tcBorders>
              <w:top w:val="nil"/>
              <w:left w:val="single" w:sz="8" w:space="0" w:color="000000"/>
              <w:bottom w:val="single" w:sz="8" w:space="0" w:color="000000"/>
              <w:right w:val="nil"/>
            </w:tcBorders>
          </w:tcPr>
          <w:p w14:paraId="321DB706" w14:textId="77777777" w:rsidR="00646355" w:rsidRPr="000B3FA4" w:rsidRDefault="00D1210E">
            <w:pPr>
              <w:ind w:left="0" w:hanging="2"/>
              <w:rPr>
                <w:rFonts w:ascii="Arial" w:eastAsia="Arial" w:hAnsi="Arial" w:cs="Arial"/>
                <w:color w:val="000000"/>
                <w:sz w:val="18"/>
                <w:szCs w:val="18"/>
              </w:rPr>
            </w:pPr>
            <w:r w:rsidRPr="000B3FA4">
              <w:rPr>
                <w:rFonts w:ascii="Arial" w:eastAsia="Arial" w:hAnsi="Arial" w:cs="Arial"/>
                <w:color w:val="000000"/>
                <w:sz w:val="18"/>
                <w:szCs w:val="18"/>
              </w:rPr>
              <w:t>Ações de Apoio Administrativo do Poder Executivo</w:t>
            </w:r>
          </w:p>
        </w:tc>
        <w:tc>
          <w:tcPr>
            <w:tcW w:w="1417" w:type="dxa"/>
            <w:tcBorders>
              <w:top w:val="nil"/>
              <w:left w:val="single" w:sz="8" w:space="0" w:color="000000"/>
              <w:bottom w:val="single" w:sz="8" w:space="0" w:color="000000"/>
              <w:right w:val="nil"/>
            </w:tcBorders>
          </w:tcPr>
          <w:p w14:paraId="39032956"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73.843.000,00</w:t>
            </w:r>
          </w:p>
        </w:tc>
        <w:tc>
          <w:tcPr>
            <w:tcW w:w="1418" w:type="dxa"/>
            <w:tcBorders>
              <w:top w:val="nil"/>
              <w:left w:val="single" w:sz="8" w:space="0" w:color="000000"/>
              <w:bottom w:val="single" w:sz="8" w:space="0" w:color="000000"/>
              <w:right w:val="nil"/>
            </w:tcBorders>
          </w:tcPr>
          <w:p w14:paraId="49559F02"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73.760.727,00</w:t>
            </w:r>
          </w:p>
        </w:tc>
        <w:tc>
          <w:tcPr>
            <w:tcW w:w="1417" w:type="dxa"/>
            <w:tcBorders>
              <w:top w:val="nil"/>
              <w:left w:val="single" w:sz="8" w:space="0" w:color="000000"/>
              <w:bottom w:val="single" w:sz="8" w:space="0" w:color="000000"/>
              <w:right w:val="nil"/>
            </w:tcBorders>
          </w:tcPr>
          <w:p w14:paraId="74C1F69A"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44.381.471,42</w:t>
            </w:r>
          </w:p>
        </w:tc>
        <w:tc>
          <w:tcPr>
            <w:tcW w:w="1418" w:type="dxa"/>
            <w:tcBorders>
              <w:top w:val="nil"/>
              <w:left w:val="single" w:sz="8" w:space="0" w:color="000000"/>
              <w:bottom w:val="single" w:sz="8" w:space="0" w:color="000000"/>
              <w:right w:val="nil"/>
            </w:tcBorders>
          </w:tcPr>
          <w:p w14:paraId="501E5AD8"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43.516.349,87</w:t>
            </w:r>
          </w:p>
        </w:tc>
        <w:tc>
          <w:tcPr>
            <w:tcW w:w="1417" w:type="dxa"/>
            <w:tcBorders>
              <w:top w:val="nil"/>
              <w:left w:val="single" w:sz="8" w:space="0" w:color="000000"/>
              <w:bottom w:val="single" w:sz="8" w:space="0" w:color="000000"/>
              <w:right w:val="nil"/>
            </w:tcBorders>
          </w:tcPr>
          <w:p w14:paraId="378FF5B3"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43.308.519,97</w:t>
            </w:r>
          </w:p>
        </w:tc>
      </w:tr>
      <w:tr w:rsidR="00646355" w:rsidRPr="000B3FA4" w14:paraId="70A90D83" w14:textId="77777777" w:rsidTr="00C72AD4">
        <w:trPr>
          <w:trHeight w:val="315"/>
        </w:trPr>
        <w:tc>
          <w:tcPr>
            <w:tcW w:w="829" w:type="dxa"/>
            <w:tcBorders>
              <w:top w:val="nil"/>
              <w:left w:val="nil"/>
              <w:bottom w:val="single" w:sz="8" w:space="0" w:color="000000"/>
              <w:right w:val="nil"/>
            </w:tcBorders>
            <w:vAlign w:val="center"/>
          </w:tcPr>
          <w:p w14:paraId="0B8FB749"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color w:val="000000"/>
                <w:sz w:val="18"/>
                <w:szCs w:val="18"/>
              </w:rPr>
              <w:t>900</w:t>
            </w:r>
          </w:p>
        </w:tc>
        <w:tc>
          <w:tcPr>
            <w:tcW w:w="1156" w:type="dxa"/>
            <w:tcBorders>
              <w:top w:val="nil"/>
              <w:left w:val="single" w:sz="8" w:space="0" w:color="000000"/>
              <w:bottom w:val="single" w:sz="8" w:space="0" w:color="000000"/>
              <w:right w:val="nil"/>
            </w:tcBorders>
          </w:tcPr>
          <w:p w14:paraId="237725F7" w14:textId="77777777" w:rsidR="00646355" w:rsidRPr="000B3FA4" w:rsidRDefault="00D1210E">
            <w:pPr>
              <w:ind w:left="0" w:hanging="2"/>
              <w:rPr>
                <w:rFonts w:ascii="Arial" w:eastAsia="Arial" w:hAnsi="Arial" w:cs="Arial"/>
                <w:color w:val="000000"/>
                <w:sz w:val="18"/>
                <w:szCs w:val="18"/>
              </w:rPr>
            </w:pPr>
            <w:r w:rsidRPr="000B3FA4">
              <w:rPr>
                <w:rFonts w:ascii="Arial" w:eastAsia="Arial" w:hAnsi="Arial" w:cs="Arial"/>
                <w:color w:val="000000"/>
                <w:sz w:val="18"/>
                <w:szCs w:val="18"/>
              </w:rPr>
              <w:t>Operação Especial</w:t>
            </w:r>
          </w:p>
        </w:tc>
        <w:tc>
          <w:tcPr>
            <w:tcW w:w="1417" w:type="dxa"/>
            <w:tcBorders>
              <w:top w:val="nil"/>
              <w:left w:val="single" w:sz="8" w:space="0" w:color="000000"/>
              <w:bottom w:val="single" w:sz="8" w:space="0" w:color="000000"/>
              <w:right w:val="nil"/>
            </w:tcBorders>
          </w:tcPr>
          <w:p w14:paraId="2CF84248"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210.000,00</w:t>
            </w:r>
          </w:p>
        </w:tc>
        <w:tc>
          <w:tcPr>
            <w:tcW w:w="1418" w:type="dxa"/>
            <w:tcBorders>
              <w:top w:val="nil"/>
              <w:left w:val="single" w:sz="8" w:space="0" w:color="000000"/>
              <w:bottom w:val="single" w:sz="8" w:space="0" w:color="000000"/>
              <w:right w:val="nil"/>
            </w:tcBorders>
          </w:tcPr>
          <w:p w14:paraId="4B139DEC"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210.000,00</w:t>
            </w:r>
          </w:p>
        </w:tc>
        <w:tc>
          <w:tcPr>
            <w:tcW w:w="1417" w:type="dxa"/>
            <w:tcBorders>
              <w:top w:val="nil"/>
              <w:left w:val="single" w:sz="8" w:space="0" w:color="000000"/>
              <w:bottom w:val="single" w:sz="8" w:space="0" w:color="000000"/>
              <w:right w:val="nil"/>
            </w:tcBorders>
          </w:tcPr>
          <w:p w14:paraId="4A9E3170"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0,00</w:t>
            </w:r>
          </w:p>
        </w:tc>
        <w:tc>
          <w:tcPr>
            <w:tcW w:w="1418" w:type="dxa"/>
            <w:tcBorders>
              <w:top w:val="nil"/>
              <w:left w:val="single" w:sz="8" w:space="0" w:color="000000"/>
              <w:bottom w:val="single" w:sz="8" w:space="0" w:color="000000"/>
              <w:right w:val="nil"/>
            </w:tcBorders>
          </w:tcPr>
          <w:p w14:paraId="31DB7333"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0,00</w:t>
            </w:r>
          </w:p>
        </w:tc>
        <w:tc>
          <w:tcPr>
            <w:tcW w:w="1417" w:type="dxa"/>
            <w:tcBorders>
              <w:top w:val="nil"/>
              <w:left w:val="single" w:sz="8" w:space="0" w:color="000000"/>
              <w:bottom w:val="single" w:sz="8" w:space="0" w:color="000000"/>
              <w:right w:val="nil"/>
            </w:tcBorders>
          </w:tcPr>
          <w:p w14:paraId="4ADF3961"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color w:val="000000"/>
                <w:sz w:val="18"/>
                <w:szCs w:val="18"/>
              </w:rPr>
              <w:t>0,00</w:t>
            </w:r>
          </w:p>
        </w:tc>
      </w:tr>
      <w:tr w:rsidR="00646355" w:rsidRPr="000B3FA4" w14:paraId="750157DE" w14:textId="77777777" w:rsidTr="00C72AD4">
        <w:trPr>
          <w:trHeight w:val="315"/>
        </w:trPr>
        <w:tc>
          <w:tcPr>
            <w:tcW w:w="1985" w:type="dxa"/>
            <w:gridSpan w:val="2"/>
            <w:tcBorders>
              <w:top w:val="single" w:sz="8" w:space="0" w:color="000000"/>
              <w:left w:val="nil"/>
              <w:bottom w:val="single" w:sz="8" w:space="0" w:color="000000"/>
              <w:right w:val="single" w:sz="8" w:space="0" w:color="000000"/>
            </w:tcBorders>
          </w:tcPr>
          <w:p w14:paraId="20783B2D"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Subtotal</w:t>
            </w:r>
          </w:p>
        </w:tc>
        <w:tc>
          <w:tcPr>
            <w:tcW w:w="1417" w:type="dxa"/>
            <w:tcBorders>
              <w:top w:val="nil"/>
              <w:left w:val="nil"/>
              <w:bottom w:val="single" w:sz="8" w:space="0" w:color="000000"/>
              <w:right w:val="nil"/>
            </w:tcBorders>
          </w:tcPr>
          <w:p w14:paraId="3F82E612"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276.056.000,00</w:t>
            </w:r>
          </w:p>
        </w:tc>
        <w:tc>
          <w:tcPr>
            <w:tcW w:w="1418" w:type="dxa"/>
            <w:tcBorders>
              <w:top w:val="nil"/>
              <w:left w:val="single" w:sz="8" w:space="0" w:color="000000"/>
              <w:bottom w:val="single" w:sz="8" w:space="0" w:color="000000"/>
              <w:right w:val="nil"/>
            </w:tcBorders>
          </w:tcPr>
          <w:p w14:paraId="1BC10746"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282.451.770,00</w:t>
            </w:r>
          </w:p>
        </w:tc>
        <w:tc>
          <w:tcPr>
            <w:tcW w:w="1417" w:type="dxa"/>
            <w:tcBorders>
              <w:top w:val="nil"/>
              <w:left w:val="single" w:sz="8" w:space="0" w:color="000000"/>
              <w:bottom w:val="single" w:sz="8" w:space="0" w:color="000000"/>
              <w:right w:val="nil"/>
            </w:tcBorders>
          </w:tcPr>
          <w:p w14:paraId="5740CDE3"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211.597.169,64</w:t>
            </w:r>
          </w:p>
        </w:tc>
        <w:tc>
          <w:tcPr>
            <w:tcW w:w="1418" w:type="dxa"/>
            <w:tcBorders>
              <w:top w:val="nil"/>
              <w:left w:val="single" w:sz="8" w:space="0" w:color="000000"/>
              <w:bottom w:val="single" w:sz="8" w:space="0" w:color="000000"/>
              <w:right w:val="nil"/>
            </w:tcBorders>
          </w:tcPr>
          <w:p w14:paraId="6C2765EA"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209.959.003,36</w:t>
            </w:r>
          </w:p>
        </w:tc>
        <w:tc>
          <w:tcPr>
            <w:tcW w:w="1417" w:type="dxa"/>
            <w:tcBorders>
              <w:top w:val="nil"/>
              <w:left w:val="single" w:sz="8" w:space="0" w:color="000000"/>
              <w:bottom w:val="single" w:sz="8" w:space="0" w:color="000000"/>
              <w:right w:val="nil"/>
            </w:tcBorders>
          </w:tcPr>
          <w:p w14:paraId="3E7DA3CA"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208.896.002,48</w:t>
            </w:r>
          </w:p>
        </w:tc>
      </w:tr>
      <w:tr w:rsidR="00646355" w:rsidRPr="000B3FA4" w14:paraId="0D80B378" w14:textId="77777777" w:rsidTr="00C72AD4">
        <w:trPr>
          <w:trHeight w:val="315"/>
        </w:trPr>
        <w:tc>
          <w:tcPr>
            <w:tcW w:w="1985" w:type="dxa"/>
            <w:gridSpan w:val="2"/>
            <w:tcBorders>
              <w:top w:val="single" w:sz="8" w:space="0" w:color="000000"/>
              <w:left w:val="nil"/>
              <w:bottom w:val="single" w:sz="8" w:space="0" w:color="000000"/>
              <w:right w:val="single" w:sz="8" w:space="0" w:color="000000"/>
            </w:tcBorders>
          </w:tcPr>
          <w:p w14:paraId="4F94D788" w14:textId="77777777" w:rsidR="00646355" w:rsidRPr="000B3FA4" w:rsidRDefault="00D1210E">
            <w:pPr>
              <w:ind w:left="0" w:hanging="2"/>
              <w:jc w:val="center"/>
              <w:rPr>
                <w:rFonts w:ascii="Arial" w:eastAsia="Arial" w:hAnsi="Arial" w:cs="Arial"/>
                <w:color w:val="000000"/>
                <w:sz w:val="18"/>
                <w:szCs w:val="18"/>
              </w:rPr>
            </w:pPr>
            <w:r w:rsidRPr="000B3FA4">
              <w:rPr>
                <w:rFonts w:ascii="Arial" w:eastAsia="Arial" w:hAnsi="Arial" w:cs="Arial"/>
                <w:b/>
                <w:color w:val="000000"/>
                <w:sz w:val="18"/>
                <w:szCs w:val="18"/>
              </w:rPr>
              <w:t>Total</w:t>
            </w:r>
          </w:p>
        </w:tc>
        <w:tc>
          <w:tcPr>
            <w:tcW w:w="1417" w:type="dxa"/>
            <w:tcBorders>
              <w:top w:val="nil"/>
              <w:left w:val="nil"/>
              <w:bottom w:val="single" w:sz="8" w:space="0" w:color="000000"/>
              <w:right w:val="nil"/>
            </w:tcBorders>
          </w:tcPr>
          <w:p w14:paraId="1C1D6E3A"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276.056.000,00</w:t>
            </w:r>
          </w:p>
        </w:tc>
        <w:tc>
          <w:tcPr>
            <w:tcW w:w="1418" w:type="dxa"/>
            <w:tcBorders>
              <w:top w:val="nil"/>
              <w:left w:val="single" w:sz="8" w:space="0" w:color="000000"/>
              <w:bottom w:val="single" w:sz="8" w:space="0" w:color="000000"/>
              <w:right w:val="nil"/>
            </w:tcBorders>
          </w:tcPr>
          <w:p w14:paraId="301A572D"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282.451.770,00</w:t>
            </w:r>
          </w:p>
        </w:tc>
        <w:tc>
          <w:tcPr>
            <w:tcW w:w="1417" w:type="dxa"/>
            <w:tcBorders>
              <w:top w:val="nil"/>
              <w:left w:val="single" w:sz="8" w:space="0" w:color="000000"/>
              <w:bottom w:val="single" w:sz="8" w:space="0" w:color="000000"/>
              <w:right w:val="nil"/>
            </w:tcBorders>
          </w:tcPr>
          <w:p w14:paraId="7D8F2459"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211.597.169,64</w:t>
            </w:r>
          </w:p>
        </w:tc>
        <w:tc>
          <w:tcPr>
            <w:tcW w:w="1418" w:type="dxa"/>
            <w:tcBorders>
              <w:top w:val="nil"/>
              <w:left w:val="single" w:sz="8" w:space="0" w:color="000000"/>
              <w:bottom w:val="single" w:sz="8" w:space="0" w:color="000000"/>
              <w:right w:val="nil"/>
            </w:tcBorders>
          </w:tcPr>
          <w:p w14:paraId="777263B6"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209.959.003,36</w:t>
            </w:r>
          </w:p>
        </w:tc>
        <w:tc>
          <w:tcPr>
            <w:tcW w:w="1417" w:type="dxa"/>
            <w:tcBorders>
              <w:top w:val="nil"/>
              <w:left w:val="single" w:sz="8" w:space="0" w:color="000000"/>
              <w:bottom w:val="single" w:sz="8" w:space="0" w:color="000000"/>
              <w:right w:val="nil"/>
            </w:tcBorders>
          </w:tcPr>
          <w:p w14:paraId="7A684735" w14:textId="77777777" w:rsidR="00646355" w:rsidRPr="000B3FA4" w:rsidRDefault="00D1210E">
            <w:pPr>
              <w:ind w:left="0" w:hanging="2"/>
              <w:jc w:val="right"/>
              <w:rPr>
                <w:rFonts w:ascii="Arial" w:eastAsia="Arial" w:hAnsi="Arial" w:cs="Arial"/>
                <w:color w:val="000000"/>
                <w:sz w:val="18"/>
                <w:szCs w:val="18"/>
              </w:rPr>
            </w:pPr>
            <w:r w:rsidRPr="000B3FA4">
              <w:rPr>
                <w:rFonts w:ascii="Arial" w:eastAsia="Arial" w:hAnsi="Arial" w:cs="Arial"/>
                <w:b/>
                <w:color w:val="000000"/>
                <w:sz w:val="18"/>
                <w:szCs w:val="18"/>
              </w:rPr>
              <w:t>208.896.002,48</w:t>
            </w:r>
          </w:p>
        </w:tc>
      </w:tr>
    </w:tbl>
    <w:p w14:paraId="1D71B5C6"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rPr>
        <w:t xml:space="preserve">Fonte: </w:t>
      </w:r>
      <w:r>
        <w:rPr>
          <w:rFonts w:ascii="Arial" w:eastAsia="Arial" w:hAnsi="Arial" w:cs="Arial"/>
          <w:color w:val="000000"/>
          <w:sz w:val="16"/>
          <w:szCs w:val="16"/>
        </w:rPr>
        <w:t>GEFIN/UESC (2021)</w:t>
      </w:r>
      <w:r>
        <w:rPr>
          <w:color w:val="000000"/>
        </w:rPr>
        <w:t>.</w:t>
      </w:r>
    </w:p>
    <w:p w14:paraId="2E5722BB" w14:textId="77777777" w:rsidR="00646355" w:rsidRDefault="00D1210E">
      <w:pPr>
        <w:ind w:left="0" w:hanging="2"/>
        <w:jc w:val="both"/>
        <w:rPr>
          <w:rFonts w:ascii="Arial" w:eastAsia="Arial" w:hAnsi="Arial" w:cs="Arial"/>
          <w:color w:val="000000"/>
          <w:sz w:val="16"/>
          <w:szCs w:val="16"/>
        </w:rPr>
      </w:pPr>
      <w:r>
        <w:rPr>
          <w:rFonts w:ascii="Arial" w:eastAsia="Arial" w:hAnsi="Arial" w:cs="Arial"/>
          <w:color w:val="000000"/>
          <w:sz w:val="16"/>
          <w:szCs w:val="16"/>
        </w:rPr>
        <w:t>Nota: * Acrescido de R$73.475,00 de Descentralizações Recebidas.</w:t>
      </w:r>
    </w:p>
    <w:p w14:paraId="5FDC2371" w14:textId="77777777" w:rsidR="00646355" w:rsidRDefault="00646355">
      <w:pPr>
        <w:widowControl w:val="0"/>
        <w:pBdr>
          <w:top w:val="nil"/>
          <w:left w:val="nil"/>
          <w:bottom w:val="nil"/>
          <w:right w:val="nil"/>
          <w:between w:val="nil"/>
        </w:pBdr>
        <w:spacing w:line="240" w:lineRule="auto"/>
        <w:ind w:left="0" w:hanging="2"/>
        <w:jc w:val="both"/>
        <w:rPr>
          <w:color w:val="000000"/>
        </w:rPr>
      </w:pPr>
    </w:p>
    <w:p w14:paraId="1B489925" w14:textId="20BC5A85" w:rsidR="00646355" w:rsidRDefault="00D1210E" w:rsidP="0005404D">
      <w:pPr>
        <w:ind w:leftChars="0" w:left="0" w:firstLineChars="0" w:firstLine="720"/>
        <w:jc w:val="both"/>
        <w:rPr>
          <w:rFonts w:ascii="Arial" w:eastAsia="Arial" w:hAnsi="Arial" w:cs="Arial"/>
        </w:rPr>
      </w:pPr>
      <w:r>
        <w:rPr>
          <w:rFonts w:ascii="Arial" w:eastAsia="Arial" w:hAnsi="Arial" w:cs="Arial"/>
        </w:rPr>
        <w:t>A TABELA 5 apresenta a execução de despesa por categoria econômica. O orçamento inicial foi previsto em R$276.056.000,00 sendo 67,3% para despesas com Pessoal e Encargos Sociais, 29,2% para Outras Despesas Correntes, e 3,</w:t>
      </w:r>
      <w:r w:rsidR="002B3517">
        <w:rPr>
          <w:rFonts w:ascii="Arial" w:eastAsia="Arial" w:hAnsi="Arial" w:cs="Arial"/>
        </w:rPr>
        <w:t>5</w:t>
      </w:r>
      <w:r>
        <w:rPr>
          <w:rFonts w:ascii="Arial" w:eastAsia="Arial" w:hAnsi="Arial" w:cs="Arial"/>
        </w:rPr>
        <w:t xml:space="preserve">% para Despesas de Capital. </w:t>
      </w:r>
    </w:p>
    <w:p w14:paraId="4B27D3EB" w14:textId="77777777" w:rsidR="00646355" w:rsidRDefault="00D1210E" w:rsidP="0005404D">
      <w:pPr>
        <w:ind w:leftChars="0" w:left="0" w:firstLineChars="0" w:firstLine="720"/>
        <w:jc w:val="both"/>
        <w:rPr>
          <w:rFonts w:ascii="Arial" w:eastAsia="Arial" w:hAnsi="Arial" w:cs="Arial"/>
        </w:rPr>
      </w:pPr>
      <w:r>
        <w:rPr>
          <w:rFonts w:ascii="Arial" w:eastAsia="Arial" w:hAnsi="Arial" w:cs="Arial"/>
        </w:rPr>
        <w:lastRenderedPageBreak/>
        <w:t xml:space="preserve">Assim como já havia ocorrido em 2020, houve a necessidade de adequar o orçamento à situação de pandemia que perdurou durante </w:t>
      </w:r>
      <w:r w:rsidR="00B05277">
        <w:rPr>
          <w:rFonts w:ascii="Arial" w:eastAsia="Arial" w:hAnsi="Arial" w:cs="Arial"/>
        </w:rPr>
        <w:t xml:space="preserve">o ano de </w:t>
      </w:r>
      <w:r>
        <w:rPr>
          <w:rFonts w:ascii="Arial" w:eastAsia="Arial" w:hAnsi="Arial" w:cs="Arial"/>
        </w:rPr>
        <w:t xml:space="preserve">2021, as atividades presenciais permaneceram suspensas na UESC, reduzindo substancialmente os valores destinados a Despesas Correntes e Capital. </w:t>
      </w:r>
    </w:p>
    <w:p w14:paraId="51F9B00B" w14:textId="77777777" w:rsidR="00646355" w:rsidRDefault="00D1210E" w:rsidP="0005404D">
      <w:pPr>
        <w:ind w:leftChars="0" w:left="0" w:firstLineChars="0" w:firstLine="720"/>
        <w:jc w:val="both"/>
        <w:rPr>
          <w:rFonts w:ascii="Arial" w:eastAsia="Arial" w:hAnsi="Arial" w:cs="Arial"/>
        </w:rPr>
      </w:pPr>
      <w:r>
        <w:rPr>
          <w:rFonts w:ascii="Arial" w:eastAsia="Arial" w:hAnsi="Arial" w:cs="Arial"/>
        </w:rPr>
        <w:t xml:space="preserve">Com a suspensão de grande parte das atividades presenciais no </w:t>
      </w:r>
      <w:r>
        <w:rPr>
          <w:rFonts w:ascii="Arial" w:eastAsia="Arial" w:hAnsi="Arial" w:cs="Arial"/>
          <w:i/>
        </w:rPr>
        <w:t>Campus</w:t>
      </w:r>
      <w:r>
        <w:rPr>
          <w:rFonts w:ascii="Arial" w:eastAsia="Arial" w:hAnsi="Arial" w:cs="Arial"/>
        </w:rPr>
        <w:t xml:space="preserve"> da Universidade os gastos operacionais foram de apenas 42% do orçamento inicial em Despesas Correntes e de 15% em Despesas de Capital. </w:t>
      </w:r>
    </w:p>
    <w:p w14:paraId="72E36F62" w14:textId="672873F2" w:rsidR="00646355" w:rsidRDefault="00D1210E" w:rsidP="0005404D">
      <w:pPr>
        <w:ind w:leftChars="0" w:left="0" w:firstLineChars="0" w:firstLine="720"/>
        <w:jc w:val="both"/>
        <w:rPr>
          <w:rFonts w:ascii="Arial" w:eastAsia="Arial" w:hAnsi="Arial" w:cs="Arial"/>
        </w:rPr>
      </w:pPr>
      <w:r>
        <w:rPr>
          <w:rFonts w:ascii="Arial" w:eastAsia="Arial" w:hAnsi="Arial" w:cs="Arial"/>
        </w:rPr>
        <w:t>Com relação à execução do total das despesas sobre o orçamento inicial, foram empenhados R$211.597.169,64</w:t>
      </w:r>
      <w:r w:rsidR="00B05277">
        <w:rPr>
          <w:rFonts w:ascii="Arial" w:eastAsia="Arial" w:hAnsi="Arial" w:cs="Arial"/>
        </w:rPr>
        <w:t>, o que significou uma</w:t>
      </w:r>
      <w:r>
        <w:rPr>
          <w:rFonts w:ascii="Arial" w:eastAsia="Arial" w:hAnsi="Arial" w:cs="Arial"/>
        </w:rPr>
        <w:t xml:space="preserve"> redução de 23,3%</w:t>
      </w:r>
      <w:r w:rsidR="00B05277">
        <w:rPr>
          <w:rFonts w:ascii="Arial" w:eastAsia="Arial" w:hAnsi="Arial" w:cs="Arial"/>
        </w:rPr>
        <w:t>;</w:t>
      </w:r>
      <w:r>
        <w:rPr>
          <w:rFonts w:ascii="Arial" w:eastAsia="Arial" w:hAnsi="Arial" w:cs="Arial"/>
        </w:rPr>
        <w:t xml:space="preserve"> deste valor</w:t>
      </w:r>
      <w:r w:rsidR="00B05277">
        <w:rPr>
          <w:rFonts w:ascii="Arial" w:eastAsia="Arial" w:hAnsi="Arial" w:cs="Arial"/>
        </w:rPr>
        <w:t>,</w:t>
      </w:r>
      <w:r>
        <w:rPr>
          <w:rFonts w:ascii="Arial" w:eastAsia="Arial" w:hAnsi="Arial" w:cs="Arial"/>
        </w:rPr>
        <w:t xml:space="preserve"> as despesas com Pessoal e Encargos Sociais represent</w:t>
      </w:r>
      <w:r w:rsidR="00B05277">
        <w:rPr>
          <w:rFonts w:ascii="Arial" w:eastAsia="Arial" w:hAnsi="Arial" w:cs="Arial"/>
        </w:rPr>
        <w:t>aram</w:t>
      </w:r>
      <w:r>
        <w:rPr>
          <w:rFonts w:ascii="Arial" w:eastAsia="Arial" w:hAnsi="Arial" w:cs="Arial"/>
        </w:rPr>
        <w:t xml:space="preserve"> 83,5%, Outras Despesas Correntes 15,9% e Despesas de Capital apenas 0,7%.</w:t>
      </w:r>
    </w:p>
    <w:p w14:paraId="1A34F731" w14:textId="77777777" w:rsidR="0005404D" w:rsidRDefault="0005404D" w:rsidP="0005404D">
      <w:pPr>
        <w:ind w:leftChars="0" w:left="0" w:firstLineChars="0" w:firstLine="720"/>
        <w:jc w:val="both"/>
        <w:rPr>
          <w:rFonts w:ascii="Arial" w:eastAsia="Arial" w:hAnsi="Arial" w:cs="Arial"/>
        </w:rPr>
      </w:pPr>
    </w:p>
    <w:p w14:paraId="7CFBDE8D" w14:textId="77777777" w:rsidR="00646355" w:rsidRDefault="00D1210E" w:rsidP="0005404D">
      <w:pPr>
        <w:widowControl w:val="0"/>
        <w:pBdr>
          <w:top w:val="nil"/>
          <w:left w:val="nil"/>
          <w:bottom w:val="nil"/>
          <w:right w:val="nil"/>
          <w:between w:val="nil"/>
        </w:pBdr>
        <w:spacing w:line="240" w:lineRule="auto"/>
        <w:ind w:leftChars="0" w:left="0" w:firstLineChars="0" w:firstLine="0"/>
        <w:jc w:val="both"/>
        <w:rPr>
          <w:color w:val="000000"/>
        </w:rPr>
      </w:pPr>
      <w:r>
        <w:rPr>
          <w:rFonts w:ascii="Arial" w:eastAsia="Arial" w:hAnsi="Arial" w:cs="Arial"/>
          <w:b/>
          <w:color w:val="000000"/>
          <w:highlight w:val="white"/>
        </w:rPr>
        <w:t xml:space="preserve">TABELA 5 </w:t>
      </w:r>
      <w:r>
        <w:rPr>
          <w:rFonts w:ascii="Arial" w:eastAsia="Arial" w:hAnsi="Arial" w:cs="Arial"/>
          <w:color w:val="000000"/>
          <w:highlight w:val="white"/>
        </w:rPr>
        <w:t>– Execução da despesa por categoria econômica e grupo de natureza da despesa</w:t>
      </w:r>
    </w:p>
    <w:p w14:paraId="6595B990" w14:textId="77777777" w:rsidR="00646355" w:rsidRDefault="00D1210E">
      <w:pPr>
        <w:widowControl w:val="0"/>
        <w:pBdr>
          <w:top w:val="nil"/>
          <w:left w:val="nil"/>
          <w:bottom w:val="nil"/>
          <w:right w:val="nil"/>
          <w:between w:val="nil"/>
        </w:pBdr>
        <w:spacing w:line="240" w:lineRule="auto"/>
        <w:ind w:left="0" w:hanging="2"/>
        <w:jc w:val="right"/>
        <w:rPr>
          <w:color w:val="000000"/>
        </w:rPr>
      </w:pPr>
      <w:r>
        <w:rPr>
          <w:rFonts w:ascii="Arial" w:eastAsia="Arial" w:hAnsi="Arial" w:cs="Arial"/>
          <w:color w:val="000000"/>
          <w:sz w:val="18"/>
          <w:szCs w:val="18"/>
          <w:highlight w:val="white"/>
        </w:rPr>
        <w:t>R$1,00</w:t>
      </w:r>
      <w:r>
        <w:rPr>
          <w:rFonts w:ascii="Arial" w:eastAsia="Arial" w:hAnsi="Arial" w:cs="Arial"/>
          <w:color w:val="000000"/>
          <w:highlight w:val="white"/>
        </w:rPr>
        <w:t xml:space="preserve"> </w:t>
      </w:r>
    </w:p>
    <w:tbl>
      <w:tblPr>
        <w:tblStyle w:val="ac"/>
        <w:tblW w:w="9258" w:type="dxa"/>
        <w:tblInd w:w="0" w:type="dxa"/>
        <w:tblLayout w:type="fixed"/>
        <w:tblLook w:val="0000" w:firstRow="0" w:lastRow="0" w:firstColumn="0" w:lastColumn="0" w:noHBand="0" w:noVBand="0"/>
      </w:tblPr>
      <w:tblGrid>
        <w:gridCol w:w="719"/>
        <w:gridCol w:w="1396"/>
        <w:gridCol w:w="1421"/>
        <w:gridCol w:w="1421"/>
        <w:gridCol w:w="1421"/>
        <w:gridCol w:w="1421"/>
        <w:gridCol w:w="1423"/>
        <w:gridCol w:w="36"/>
      </w:tblGrid>
      <w:tr w:rsidR="00646355" w14:paraId="5FEABB34" w14:textId="77777777">
        <w:trPr>
          <w:cantSplit/>
          <w:trHeight w:val="300"/>
        </w:trPr>
        <w:tc>
          <w:tcPr>
            <w:tcW w:w="2115" w:type="dxa"/>
            <w:gridSpan w:val="2"/>
            <w:vMerge w:val="restart"/>
            <w:tcBorders>
              <w:top w:val="single" w:sz="8" w:space="0" w:color="000000"/>
              <w:left w:val="nil"/>
              <w:bottom w:val="single" w:sz="8" w:space="0" w:color="000000"/>
              <w:right w:val="single" w:sz="8" w:space="0" w:color="000000"/>
            </w:tcBorders>
            <w:shd w:val="clear" w:color="auto" w:fill="B2B2B2"/>
            <w:tcMar>
              <w:top w:w="15" w:type="dxa"/>
              <w:left w:w="15" w:type="dxa"/>
              <w:bottom w:w="0" w:type="dxa"/>
              <w:right w:w="15" w:type="dxa"/>
            </w:tcMar>
            <w:vAlign w:val="center"/>
          </w:tcPr>
          <w:p w14:paraId="3BFCAA58"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Categoria econômica/Grupo</w:t>
            </w:r>
          </w:p>
        </w:tc>
        <w:tc>
          <w:tcPr>
            <w:tcW w:w="2842" w:type="dxa"/>
            <w:gridSpan w:val="2"/>
            <w:vMerge w:val="restart"/>
            <w:tcBorders>
              <w:top w:val="single" w:sz="8" w:space="0" w:color="000000"/>
              <w:left w:val="single" w:sz="8" w:space="0" w:color="000000"/>
              <w:bottom w:val="single" w:sz="8" w:space="0" w:color="000000"/>
              <w:right w:val="single" w:sz="8" w:space="0" w:color="000000"/>
            </w:tcBorders>
            <w:shd w:val="clear" w:color="auto" w:fill="B2B2B2"/>
            <w:tcMar>
              <w:top w:w="15" w:type="dxa"/>
              <w:left w:w="15" w:type="dxa"/>
              <w:bottom w:w="0" w:type="dxa"/>
              <w:right w:w="15" w:type="dxa"/>
            </w:tcMar>
            <w:vAlign w:val="center"/>
          </w:tcPr>
          <w:p w14:paraId="671FD46C"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Orçado </w:t>
            </w:r>
          </w:p>
        </w:tc>
        <w:tc>
          <w:tcPr>
            <w:tcW w:w="1421" w:type="dxa"/>
            <w:vMerge w:val="restart"/>
            <w:tcBorders>
              <w:top w:val="single" w:sz="8" w:space="0" w:color="000000"/>
              <w:left w:val="single" w:sz="8" w:space="0" w:color="000000"/>
              <w:bottom w:val="single" w:sz="8" w:space="0" w:color="000000"/>
              <w:right w:val="single" w:sz="8" w:space="0" w:color="000000"/>
            </w:tcBorders>
            <w:shd w:val="clear" w:color="auto" w:fill="B2B2B2"/>
            <w:tcMar>
              <w:top w:w="15" w:type="dxa"/>
              <w:left w:w="15" w:type="dxa"/>
              <w:bottom w:w="0" w:type="dxa"/>
              <w:right w:w="15" w:type="dxa"/>
            </w:tcMar>
            <w:vAlign w:val="center"/>
          </w:tcPr>
          <w:p w14:paraId="4B252700"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Empenhado</w:t>
            </w:r>
          </w:p>
        </w:tc>
        <w:tc>
          <w:tcPr>
            <w:tcW w:w="1421" w:type="dxa"/>
            <w:vMerge w:val="restart"/>
            <w:tcBorders>
              <w:top w:val="single" w:sz="8" w:space="0" w:color="000000"/>
              <w:left w:val="single" w:sz="8" w:space="0" w:color="000000"/>
              <w:bottom w:val="single" w:sz="8" w:space="0" w:color="000000"/>
              <w:right w:val="single" w:sz="8" w:space="0" w:color="000000"/>
            </w:tcBorders>
            <w:shd w:val="clear" w:color="auto" w:fill="B2B2B2"/>
            <w:tcMar>
              <w:top w:w="15" w:type="dxa"/>
              <w:left w:w="15" w:type="dxa"/>
              <w:bottom w:w="0" w:type="dxa"/>
              <w:right w:w="15" w:type="dxa"/>
            </w:tcMar>
            <w:vAlign w:val="center"/>
          </w:tcPr>
          <w:p w14:paraId="6B55F6D3"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Liquidado</w:t>
            </w:r>
          </w:p>
        </w:tc>
        <w:tc>
          <w:tcPr>
            <w:tcW w:w="1459" w:type="dxa"/>
            <w:gridSpan w:val="2"/>
            <w:vMerge w:val="restart"/>
            <w:tcBorders>
              <w:top w:val="single" w:sz="8" w:space="0" w:color="000000"/>
              <w:left w:val="single" w:sz="8" w:space="0" w:color="000000"/>
              <w:bottom w:val="single" w:sz="8" w:space="0" w:color="000000"/>
              <w:right w:val="nil"/>
            </w:tcBorders>
            <w:shd w:val="clear" w:color="auto" w:fill="B2B2B2"/>
            <w:tcMar>
              <w:top w:w="15" w:type="dxa"/>
              <w:left w:w="15" w:type="dxa"/>
              <w:bottom w:w="0" w:type="dxa"/>
              <w:right w:w="15" w:type="dxa"/>
            </w:tcMar>
            <w:vAlign w:val="center"/>
          </w:tcPr>
          <w:p w14:paraId="5BEAF5F6"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Pago</w:t>
            </w:r>
          </w:p>
        </w:tc>
      </w:tr>
      <w:tr w:rsidR="00646355" w14:paraId="6A311B99" w14:textId="77777777">
        <w:trPr>
          <w:cantSplit/>
          <w:trHeight w:val="315"/>
        </w:trPr>
        <w:tc>
          <w:tcPr>
            <w:tcW w:w="2115" w:type="dxa"/>
            <w:gridSpan w:val="2"/>
            <w:vMerge/>
            <w:tcBorders>
              <w:top w:val="single" w:sz="8" w:space="0" w:color="000000"/>
              <w:left w:val="nil"/>
              <w:bottom w:val="single" w:sz="8" w:space="0" w:color="000000"/>
              <w:right w:val="single" w:sz="8" w:space="0" w:color="000000"/>
            </w:tcBorders>
            <w:shd w:val="clear" w:color="auto" w:fill="B2B2B2"/>
            <w:tcMar>
              <w:top w:w="15" w:type="dxa"/>
              <w:left w:w="15" w:type="dxa"/>
              <w:bottom w:w="0" w:type="dxa"/>
              <w:right w:w="15" w:type="dxa"/>
            </w:tcMar>
            <w:vAlign w:val="center"/>
          </w:tcPr>
          <w:p w14:paraId="4B1C95C1"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2842" w:type="dxa"/>
            <w:gridSpan w:val="2"/>
            <w:vMerge/>
            <w:tcBorders>
              <w:top w:val="single" w:sz="8" w:space="0" w:color="000000"/>
              <w:left w:val="single" w:sz="8" w:space="0" w:color="000000"/>
              <w:bottom w:val="single" w:sz="8" w:space="0" w:color="000000"/>
              <w:right w:val="single" w:sz="8" w:space="0" w:color="000000"/>
            </w:tcBorders>
            <w:shd w:val="clear" w:color="auto" w:fill="B2B2B2"/>
            <w:tcMar>
              <w:top w:w="15" w:type="dxa"/>
              <w:left w:w="15" w:type="dxa"/>
              <w:bottom w:w="0" w:type="dxa"/>
              <w:right w:w="15" w:type="dxa"/>
            </w:tcMar>
            <w:vAlign w:val="center"/>
          </w:tcPr>
          <w:p w14:paraId="22A9DB1E"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421" w:type="dxa"/>
            <w:vMerge/>
            <w:tcBorders>
              <w:top w:val="single" w:sz="8" w:space="0" w:color="000000"/>
              <w:left w:val="single" w:sz="8" w:space="0" w:color="000000"/>
              <w:bottom w:val="single" w:sz="8" w:space="0" w:color="000000"/>
              <w:right w:val="single" w:sz="8" w:space="0" w:color="000000"/>
            </w:tcBorders>
            <w:shd w:val="clear" w:color="auto" w:fill="B2B2B2"/>
            <w:tcMar>
              <w:top w:w="15" w:type="dxa"/>
              <w:left w:w="15" w:type="dxa"/>
              <w:bottom w:w="0" w:type="dxa"/>
              <w:right w:w="15" w:type="dxa"/>
            </w:tcMar>
            <w:vAlign w:val="center"/>
          </w:tcPr>
          <w:p w14:paraId="6947C4BE"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421" w:type="dxa"/>
            <w:vMerge/>
            <w:tcBorders>
              <w:top w:val="single" w:sz="8" w:space="0" w:color="000000"/>
              <w:left w:val="single" w:sz="8" w:space="0" w:color="000000"/>
              <w:bottom w:val="single" w:sz="8" w:space="0" w:color="000000"/>
              <w:right w:val="single" w:sz="8" w:space="0" w:color="000000"/>
            </w:tcBorders>
            <w:shd w:val="clear" w:color="auto" w:fill="B2B2B2"/>
            <w:tcMar>
              <w:top w:w="15" w:type="dxa"/>
              <w:left w:w="15" w:type="dxa"/>
              <w:bottom w:w="0" w:type="dxa"/>
              <w:right w:w="15" w:type="dxa"/>
            </w:tcMar>
            <w:vAlign w:val="center"/>
          </w:tcPr>
          <w:p w14:paraId="0153ABBB"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459" w:type="dxa"/>
            <w:gridSpan w:val="2"/>
            <w:vMerge/>
            <w:tcBorders>
              <w:top w:val="single" w:sz="8" w:space="0" w:color="000000"/>
              <w:left w:val="single" w:sz="8" w:space="0" w:color="000000"/>
              <w:bottom w:val="single" w:sz="8" w:space="0" w:color="000000"/>
              <w:right w:val="nil"/>
            </w:tcBorders>
            <w:shd w:val="clear" w:color="auto" w:fill="B2B2B2"/>
            <w:tcMar>
              <w:top w:w="15" w:type="dxa"/>
              <w:left w:w="15" w:type="dxa"/>
              <w:bottom w:w="0" w:type="dxa"/>
              <w:right w:w="15" w:type="dxa"/>
            </w:tcMar>
            <w:vAlign w:val="center"/>
          </w:tcPr>
          <w:p w14:paraId="01EFDE55"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01F73245" w14:textId="77777777">
        <w:trPr>
          <w:cantSplit/>
          <w:trHeight w:val="315"/>
        </w:trPr>
        <w:tc>
          <w:tcPr>
            <w:tcW w:w="719" w:type="dxa"/>
            <w:tcBorders>
              <w:top w:val="nil"/>
              <w:left w:val="nil"/>
              <w:bottom w:val="single" w:sz="8" w:space="0" w:color="000000"/>
              <w:right w:val="nil"/>
            </w:tcBorders>
            <w:shd w:val="clear" w:color="auto" w:fill="B2B2B2"/>
            <w:tcMar>
              <w:top w:w="15" w:type="dxa"/>
              <w:left w:w="15" w:type="dxa"/>
              <w:bottom w:w="0" w:type="dxa"/>
              <w:right w:w="15" w:type="dxa"/>
            </w:tcMar>
          </w:tcPr>
          <w:p w14:paraId="78FCB52C"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Código</w:t>
            </w:r>
          </w:p>
        </w:tc>
        <w:tc>
          <w:tcPr>
            <w:tcW w:w="1396" w:type="dxa"/>
            <w:tcBorders>
              <w:top w:val="nil"/>
              <w:left w:val="single" w:sz="8" w:space="0" w:color="000000"/>
              <w:bottom w:val="single" w:sz="8" w:space="0" w:color="000000"/>
              <w:right w:val="nil"/>
            </w:tcBorders>
            <w:shd w:val="clear" w:color="auto" w:fill="B2B2B2"/>
            <w:tcMar>
              <w:top w:w="15" w:type="dxa"/>
              <w:left w:w="15" w:type="dxa"/>
              <w:bottom w:w="0" w:type="dxa"/>
              <w:right w:w="15" w:type="dxa"/>
            </w:tcMar>
          </w:tcPr>
          <w:p w14:paraId="11BF62DB"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Descrição</w:t>
            </w:r>
          </w:p>
        </w:tc>
        <w:tc>
          <w:tcPr>
            <w:tcW w:w="1421" w:type="dxa"/>
            <w:tcBorders>
              <w:top w:val="nil"/>
              <w:left w:val="single" w:sz="8" w:space="0" w:color="000000"/>
              <w:bottom w:val="single" w:sz="8" w:space="0" w:color="000000"/>
              <w:right w:val="nil"/>
            </w:tcBorders>
            <w:shd w:val="clear" w:color="auto" w:fill="B2B2B2"/>
            <w:tcMar>
              <w:top w:w="15" w:type="dxa"/>
              <w:left w:w="15" w:type="dxa"/>
              <w:bottom w:w="0" w:type="dxa"/>
              <w:right w:w="15" w:type="dxa"/>
            </w:tcMar>
          </w:tcPr>
          <w:p w14:paraId="7640276C"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Inicial</w:t>
            </w:r>
          </w:p>
        </w:tc>
        <w:tc>
          <w:tcPr>
            <w:tcW w:w="1421" w:type="dxa"/>
            <w:tcBorders>
              <w:top w:val="nil"/>
              <w:left w:val="single" w:sz="8" w:space="0" w:color="000000"/>
              <w:bottom w:val="single" w:sz="8" w:space="0" w:color="000000"/>
              <w:right w:val="nil"/>
            </w:tcBorders>
            <w:shd w:val="clear" w:color="auto" w:fill="B2B2B2"/>
            <w:tcMar>
              <w:top w:w="15" w:type="dxa"/>
              <w:left w:w="15" w:type="dxa"/>
              <w:bottom w:w="0" w:type="dxa"/>
              <w:right w:w="15" w:type="dxa"/>
            </w:tcMar>
          </w:tcPr>
          <w:p w14:paraId="16355F76"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Atual</w:t>
            </w:r>
          </w:p>
        </w:tc>
        <w:tc>
          <w:tcPr>
            <w:tcW w:w="1421" w:type="dxa"/>
            <w:vMerge/>
            <w:tcBorders>
              <w:top w:val="single" w:sz="8" w:space="0" w:color="000000"/>
              <w:left w:val="single" w:sz="8" w:space="0" w:color="000000"/>
              <w:bottom w:val="single" w:sz="8" w:space="0" w:color="000000"/>
              <w:right w:val="single" w:sz="8" w:space="0" w:color="000000"/>
            </w:tcBorders>
            <w:shd w:val="clear" w:color="auto" w:fill="B2B2B2"/>
            <w:tcMar>
              <w:top w:w="15" w:type="dxa"/>
              <w:left w:w="15" w:type="dxa"/>
              <w:bottom w:w="0" w:type="dxa"/>
              <w:right w:w="15" w:type="dxa"/>
            </w:tcMar>
            <w:vAlign w:val="center"/>
          </w:tcPr>
          <w:p w14:paraId="189BE3D9"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421" w:type="dxa"/>
            <w:vMerge/>
            <w:tcBorders>
              <w:top w:val="single" w:sz="8" w:space="0" w:color="000000"/>
              <w:left w:val="single" w:sz="8" w:space="0" w:color="000000"/>
              <w:bottom w:val="single" w:sz="8" w:space="0" w:color="000000"/>
              <w:right w:val="single" w:sz="8" w:space="0" w:color="000000"/>
            </w:tcBorders>
            <w:shd w:val="clear" w:color="auto" w:fill="B2B2B2"/>
            <w:tcMar>
              <w:top w:w="15" w:type="dxa"/>
              <w:left w:w="15" w:type="dxa"/>
              <w:bottom w:w="0" w:type="dxa"/>
              <w:right w:w="15" w:type="dxa"/>
            </w:tcMar>
            <w:vAlign w:val="center"/>
          </w:tcPr>
          <w:p w14:paraId="2F80B53A"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459" w:type="dxa"/>
            <w:gridSpan w:val="2"/>
            <w:vMerge/>
            <w:tcBorders>
              <w:top w:val="single" w:sz="8" w:space="0" w:color="000000"/>
              <w:left w:val="single" w:sz="8" w:space="0" w:color="000000"/>
              <w:bottom w:val="single" w:sz="8" w:space="0" w:color="000000"/>
              <w:right w:val="nil"/>
            </w:tcBorders>
            <w:shd w:val="clear" w:color="auto" w:fill="B2B2B2"/>
            <w:tcMar>
              <w:top w:w="15" w:type="dxa"/>
              <w:left w:w="15" w:type="dxa"/>
              <w:bottom w:w="0" w:type="dxa"/>
              <w:right w:w="15" w:type="dxa"/>
            </w:tcMar>
            <w:vAlign w:val="center"/>
          </w:tcPr>
          <w:p w14:paraId="77B55127"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667D01BF" w14:textId="77777777">
        <w:trPr>
          <w:trHeight w:val="315"/>
        </w:trPr>
        <w:tc>
          <w:tcPr>
            <w:tcW w:w="9222" w:type="dxa"/>
            <w:gridSpan w:val="7"/>
            <w:tcBorders>
              <w:top w:val="single" w:sz="8" w:space="0" w:color="000000"/>
              <w:left w:val="nil"/>
              <w:bottom w:val="single" w:sz="8" w:space="0" w:color="000000"/>
              <w:right w:val="nil"/>
            </w:tcBorders>
            <w:shd w:val="clear" w:color="auto" w:fill="DDDDDD"/>
            <w:tcMar>
              <w:top w:w="15" w:type="dxa"/>
              <w:left w:w="15" w:type="dxa"/>
              <w:bottom w:w="0" w:type="dxa"/>
              <w:right w:w="15" w:type="dxa"/>
            </w:tcMar>
          </w:tcPr>
          <w:p w14:paraId="0350202A"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Código da Unidade Orçamentária: 11304</w:t>
            </w:r>
          </w:p>
        </w:tc>
        <w:tc>
          <w:tcPr>
            <w:tcW w:w="36" w:type="dxa"/>
            <w:vAlign w:val="center"/>
          </w:tcPr>
          <w:p w14:paraId="33EEAD59" w14:textId="77777777" w:rsidR="00646355" w:rsidRDefault="00646355">
            <w:pPr>
              <w:ind w:left="0" w:hanging="2"/>
              <w:rPr>
                <w:sz w:val="20"/>
                <w:szCs w:val="20"/>
              </w:rPr>
            </w:pPr>
          </w:p>
        </w:tc>
      </w:tr>
      <w:tr w:rsidR="00646355" w14:paraId="3EFF046E" w14:textId="77777777">
        <w:trPr>
          <w:trHeight w:val="315"/>
        </w:trPr>
        <w:tc>
          <w:tcPr>
            <w:tcW w:w="719" w:type="dxa"/>
            <w:tcBorders>
              <w:top w:val="nil"/>
              <w:left w:val="nil"/>
              <w:bottom w:val="single" w:sz="8" w:space="0" w:color="000000"/>
              <w:right w:val="nil"/>
            </w:tcBorders>
            <w:tcMar>
              <w:top w:w="15" w:type="dxa"/>
              <w:left w:w="15" w:type="dxa"/>
              <w:bottom w:w="0" w:type="dxa"/>
              <w:right w:w="15" w:type="dxa"/>
            </w:tcMar>
          </w:tcPr>
          <w:p w14:paraId="64B8ED74"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c>
          <w:tcPr>
            <w:tcW w:w="1396" w:type="dxa"/>
            <w:tcBorders>
              <w:top w:val="nil"/>
              <w:left w:val="single" w:sz="8" w:space="0" w:color="000000"/>
              <w:bottom w:val="single" w:sz="8" w:space="0" w:color="000000"/>
              <w:right w:val="nil"/>
            </w:tcBorders>
            <w:tcMar>
              <w:top w:w="15" w:type="dxa"/>
              <w:left w:w="15" w:type="dxa"/>
              <w:bottom w:w="0" w:type="dxa"/>
              <w:right w:w="15" w:type="dxa"/>
            </w:tcMar>
          </w:tcPr>
          <w:p w14:paraId="257A58A7" w14:textId="77777777" w:rsidR="00646355" w:rsidRDefault="00D1210E">
            <w:pPr>
              <w:ind w:left="0" w:hanging="2"/>
              <w:rPr>
                <w:rFonts w:ascii="Arial" w:eastAsia="Arial" w:hAnsi="Arial" w:cs="Arial"/>
                <w:color w:val="000000"/>
                <w:sz w:val="20"/>
                <w:szCs w:val="20"/>
              </w:rPr>
            </w:pPr>
            <w:r>
              <w:rPr>
                <w:rFonts w:ascii="Arial" w:eastAsia="Arial" w:hAnsi="Arial" w:cs="Arial"/>
                <w:color w:val="000000"/>
                <w:sz w:val="20"/>
                <w:szCs w:val="20"/>
              </w:rPr>
              <w:t>Pessoal e Encargos Sociais</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61A7CC8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185.890.000,00</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7D5DD99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181.890.000,00</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1471567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176.587.861,70</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5B0DE5C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176.587.861,70</w:t>
            </w:r>
          </w:p>
        </w:tc>
        <w:tc>
          <w:tcPr>
            <w:tcW w:w="1423" w:type="dxa"/>
            <w:tcBorders>
              <w:top w:val="nil"/>
              <w:left w:val="single" w:sz="8" w:space="0" w:color="000000"/>
              <w:bottom w:val="single" w:sz="8" w:space="0" w:color="000000"/>
              <w:right w:val="nil"/>
            </w:tcBorders>
            <w:tcMar>
              <w:top w:w="15" w:type="dxa"/>
              <w:left w:w="15" w:type="dxa"/>
              <w:bottom w:w="0" w:type="dxa"/>
              <w:right w:w="15" w:type="dxa"/>
            </w:tcMar>
          </w:tcPr>
          <w:p w14:paraId="3F34A3A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175.525.318,54</w:t>
            </w:r>
          </w:p>
        </w:tc>
        <w:tc>
          <w:tcPr>
            <w:tcW w:w="36" w:type="dxa"/>
            <w:vAlign w:val="center"/>
          </w:tcPr>
          <w:p w14:paraId="61777637" w14:textId="77777777" w:rsidR="00646355" w:rsidRDefault="00646355">
            <w:pPr>
              <w:ind w:left="0" w:hanging="2"/>
              <w:rPr>
                <w:sz w:val="20"/>
                <w:szCs w:val="20"/>
              </w:rPr>
            </w:pPr>
          </w:p>
        </w:tc>
      </w:tr>
      <w:tr w:rsidR="00646355" w14:paraId="7F3B333E" w14:textId="77777777">
        <w:trPr>
          <w:trHeight w:val="315"/>
        </w:trPr>
        <w:tc>
          <w:tcPr>
            <w:tcW w:w="719" w:type="dxa"/>
            <w:tcBorders>
              <w:top w:val="nil"/>
              <w:left w:val="nil"/>
              <w:bottom w:val="single" w:sz="8" w:space="0" w:color="000000"/>
              <w:right w:val="nil"/>
            </w:tcBorders>
            <w:tcMar>
              <w:top w:w="15" w:type="dxa"/>
              <w:left w:w="15" w:type="dxa"/>
              <w:bottom w:w="0" w:type="dxa"/>
              <w:right w:w="15" w:type="dxa"/>
            </w:tcMar>
          </w:tcPr>
          <w:p w14:paraId="5859D1BE"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w:t>
            </w:r>
          </w:p>
        </w:tc>
        <w:tc>
          <w:tcPr>
            <w:tcW w:w="1396" w:type="dxa"/>
            <w:tcBorders>
              <w:top w:val="nil"/>
              <w:left w:val="single" w:sz="8" w:space="0" w:color="000000"/>
              <w:bottom w:val="single" w:sz="8" w:space="0" w:color="000000"/>
              <w:right w:val="nil"/>
            </w:tcBorders>
            <w:tcMar>
              <w:top w:w="15" w:type="dxa"/>
              <w:left w:w="15" w:type="dxa"/>
              <w:bottom w:w="0" w:type="dxa"/>
              <w:right w:w="15" w:type="dxa"/>
            </w:tcMar>
          </w:tcPr>
          <w:p w14:paraId="08D04171" w14:textId="77777777" w:rsidR="00646355" w:rsidRDefault="00D1210E">
            <w:pPr>
              <w:ind w:left="0" w:hanging="2"/>
              <w:rPr>
                <w:rFonts w:ascii="Arial" w:eastAsia="Arial" w:hAnsi="Arial" w:cs="Arial"/>
                <w:color w:val="000000"/>
                <w:sz w:val="20"/>
                <w:szCs w:val="20"/>
              </w:rPr>
            </w:pPr>
            <w:r>
              <w:rPr>
                <w:rFonts w:ascii="Arial" w:eastAsia="Arial" w:hAnsi="Arial" w:cs="Arial"/>
                <w:color w:val="000000"/>
                <w:sz w:val="20"/>
                <w:szCs w:val="20"/>
              </w:rPr>
              <w:t>Outras Despesas Correntes</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386B303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80.666.000,00</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03268A1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82.179.874,00</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788CB72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33.554.716,69</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495C07E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31.916.550,41</w:t>
            </w:r>
          </w:p>
        </w:tc>
        <w:tc>
          <w:tcPr>
            <w:tcW w:w="1423" w:type="dxa"/>
            <w:tcBorders>
              <w:top w:val="nil"/>
              <w:left w:val="single" w:sz="8" w:space="0" w:color="000000"/>
              <w:bottom w:val="single" w:sz="8" w:space="0" w:color="000000"/>
              <w:right w:val="nil"/>
            </w:tcBorders>
            <w:tcMar>
              <w:top w:w="15" w:type="dxa"/>
              <w:left w:w="15" w:type="dxa"/>
              <w:bottom w:w="0" w:type="dxa"/>
              <w:right w:w="15" w:type="dxa"/>
            </w:tcMar>
          </w:tcPr>
          <w:p w14:paraId="6AA6F4B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31.916.092,69</w:t>
            </w:r>
          </w:p>
        </w:tc>
        <w:tc>
          <w:tcPr>
            <w:tcW w:w="36" w:type="dxa"/>
            <w:vAlign w:val="center"/>
          </w:tcPr>
          <w:p w14:paraId="2206F03E" w14:textId="77777777" w:rsidR="00646355" w:rsidRDefault="00646355">
            <w:pPr>
              <w:ind w:left="0" w:hanging="2"/>
              <w:rPr>
                <w:sz w:val="20"/>
                <w:szCs w:val="20"/>
              </w:rPr>
            </w:pPr>
          </w:p>
        </w:tc>
      </w:tr>
      <w:tr w:rsidR="00646355" w14:paraId="396DB3F5" w14:textId="77777777">
        <w:trPr>
          <w:trHeight w:val="315"/>
        </w:trPr>
        <w:tc>
          <w:tcPr>
            <w:tcW w:w="719" w:type="dxa"/>
            <w:tcBorders>
              <w:top w:val="nil"/>
              <w:left w:val="nil"/>
              <w:bottom w:val="single" w:sz="8" w:space="0" w:color="000000"/>
              <w:right w:val="nil"/>
            </w:tcBorders>
            <w:tcMar>
              <w:top w:w="15" w:type="dxa"/>
              <w:left w:w="15" w:type="dxa"/>
              <w:bottom w:w="0" w:type="dxa"/>
              <w:right w:w="15" w:type="dxa"/>
            </w:tcMar>
          </w:tcPr>
          <w:p w14:paraId="1D29BE9F"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4</w:t>
            </w:r>
          </w:p>
        </w:tc>
        <w:tc>
          <w:tcPr>
            <w:tcW w:w="1396" w:type="dxa"/>
            <w:tcBorders>
              <w:top w:val="nil"/>
              <w:left w:val="single" w:sz="8" w:space="0" w:color="000000"/>
              <w:bottom w:val="single" w:sz="8" w:space="0" w:color="000000"/>
              <w:right w:val="nil"/>
            </w:tcBorders>
            <w:tcMar>
              <w:top w:w="15" w:type="dxa"/>
              <w:left w:w="15" w:type="dxa"/>
              <w:bottom w:w="0" w:type="dxa"/>
              <w:right w:w="15" w:type="dxa"/>
            </w:tcMar>
          </w:tcPr>
          <w:p w14:paraId="65829F38" w14:textId="77777777" w:rsidR="00646355" w:rsidRDefault="00D1210E">
            <w:pPr>
              <w:ind w:left="0" w:hanging="2"/>
              <w:rPr>
                <w:rFonts w:ascii="Arial" w:eastAsia="Arial" w:hAnsi="Arial" w:cs="Arial"/>
                <w:color w:val="000000"/>
                <w:sz w:val="20"/>
                <w:szCs w:val="20"/>
              </w:rPr>
            </w:pPr>
            <w:r>
              <w:rPr>
                <w:rFonts w:ascii="Arial" w:eastAsia="Arial" w:hAnsi="Arial" w:cs="Arial"/>
                <w:color w:val="000000"/>
                <w:sz w:val="20"/>
                <w:szCs w:val="20"/>
              </w:rPr>
              <w:t>Despesas de Capital</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5F230FC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9.500.000,00</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5F21C08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18.381.896,00</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2CE3D67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1.454.591,25</w:t>
            </w:r>
          </w:p>
        </w:tc>
        <w:tc>
          <w:tcPr>
            <w:tcW w:w="1421" w:type="dxa"/>
            <w:tcBorders>
              <w:top w:val="nil"/>
              <w:left w:val="single" w:sz="8" w:space="0" w:color="000000"/>
              <w:bottom w:val="single" w:sz="8" w:space="0" w:color="000000"/>
              <w:right w:val="nil"/>
            </w:tcBorders>
            <w:tcMar>
              <w:top w:w="15" w:type="dxa"/>
              <w:left w:w="15" w:type="dxa"/>
              <w:bottom w:w="0" w:type="dxa"/>
              <w:right w:w="15" w:type="dxa"/>
            </w:tcMar>
          </w:tcPr>
          <w:p w14:paraId="3BA7110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1.454.591,25</w:t>
            </w:r>
          </w:p>
        </w:tc>
        <w:tc>
          <w:tcPr>
            <w:tcW w:w="1423" w:type="dxa"/>
            <w:tcBorders>
              <w:top w:val="nil"/>
              <w:left w:val="single" w:sz="8" w:space="0" w:color="000000"/>
              <w:bottom w:val="single" w:sz="8" w:space="0" w:color="000000"/>
              <w:right w:val="nil"/>
            </w:tcBorders>
            <w:tcMar>
              <w:top w:w="15" w:type="dxa"/>
              <w:left w:w="15" w:type="dxa"/>
              <w:bottom w:w="0" w:type="dxa"/>
              <w:right w:w="15" w:type="dxa"/>
            </w:tcMar>
          </w:tcPr>
          <w:p w14:paraId="13463C0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1.454.591,25</w:t>
            </w:r>
          </w:p>
        </w:tc>
        <w:tc>
          <w:tcPr>
            <w:tcW w:w="36" w:type="dxa"/>
            <w:vAlign w:val="center"/>
          </w:tcPr>
          <w:p w14:paraId="08798847" w14:textId="77777777" w:rsidR="00646355" w:rsidRDefault="00646355">
            <w:pPr>
              <w:ind w:left="0" w:hanging="2"/>
              <w:rPr>
                <w:sz w:val="20"/>
                <w:szCs w:val="20"/>
              </w:rPr>
            </w:pPr>
          </w:p>
        </w:tc>
      </w:tr>
      <w:tr w:rsidR="00646355" w14:paraId="27477297" w14:textId="77777777">
        <w:trPr>
          <w:trHeight w:val="315"/>
        </w:trPr>
        <w:tc>
          <w:tcPr>
            <w:tcW w:w="2115" w:type="dxa"/>
            <w:gridSpan w:val="2"/>
            <w:tcBorders>
              <w:top w:val="single" w:sz="8" w:space="0" w:color="000000"/>
              <w:left w:val="nil"/>
              <w:bottom w:val="single" w:sz="8" w:space="0" w:color="000000"/>
              <w:right w:val="single" w:sz="8" w:space="0" w:color="000000"/>
            </w:tcBorders>
            <w:tcMar>
              <w:top w:w="15" w:type="dxa"/>
              <w:left w:w="15" w:type="dxa"/>
              <w:bottom w:w="0" w:type="dxa"/>
              <w:right w:w="15" w:type="dxa"/>
            </w:tcMar>
            <w:vAlign w:val="center"/>
          </w:tcPr>
          <w:p w14:paraId="409D7F44"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Total</w:t>
            </w:r>
          </w:p>
        </w:tc>
        <w:tc>
          <w:tcPr>
            <w:tcW w:w="1421" w:type="dxa"/>
            <w:tcBorders>
              <w:top w:val="nil"/>
              <w:left w:val="nil"/>
              <w:bottom w:val="single" w:sz="8" w:space="0" w:color="000000"/>
              <w:right w:val="nil"/>
            </w:tcBorders>
            <w:tcMar>
              <w:top w:w="15" w:type="dxa"/>
              <w:left w:w="15" w:type="dxa"/>
              <w:bottom w:w="0" w:type="dxa"/>
              <w:right w:w="15" w:type="dxa"/>
            </w:tcMar>
            <w:vAlign w:val="center"/>
          </w:tcPr>
          <w:p w14:paraId="7528358E"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276.056.000,00</w:t>
            </w:r>
          </w:p>
        </w:tc>
        <w:tc>
          <w:tcPr>
            <w:tcW w:w="1421" w:type="dxa"/>
            <w:tcBorders>
              <w:top w:val="nil"/>
              <w:left w:val="single" w:sz="8" w:space="0" w:color="000000"/>
              <w:bottom w:val="single" w:sz="8" w:space="0" w:color="000000"/>
              <w:right w:val="nil"/>
            </w:tcBorders>
            <w:tcMar>
              <w:top w:w="15" w:type="dxa"/>
              <w:left w:w="15" w:type="dxa"/>
              <w:bottom w:w="0" w:type="dxa"/>
              <w:right w:w="15" w:type="dxa"/>
            </w:tcMar>
            <w:vAlign w:val="center"/>
          </w:tcPr>
          <w:p w14:paraId="229B9155"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282.451.770,00</w:t>
            </w:r>
          </w:p>
        </w:tc>
        <w:tc>
          <w:tcPr>
            <w:tcW w:w="1421" w:type="dxa"/>
            <w:tcBorders>
              <w:top w:val="nil"/>
              <w:left w:val="single" w:sz="8" w:space="0" w:color="000000"/>
              <w:bottom w:val="single" w:sz="8" w:space="0" w:color="000000"/>
              <w:right w:val="nil"/>
            </w:tcBorders>
            <w:tcMar>
              <w:top w:w="15" w:type="dxa"/>
              <w:left w:w="15" w:type="dxa"/>
              <w:bottom w:w="0" w:type="dxa"/>
              <w:right w:w="15" w:type="dxa"/>
            </w:tcMar>
            <w:vAlign w:val="center"/>
          </w:tcPr>
          <w:p w14:paraId="45233063"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211.597.169,64</w:t>
            </w:r>
          </w:p>
        </w:tc>
        <w:tc>
          <w:tcPr>
            <w:tcW w:w="1421" w:type="dxa"/>
            <w:tcBorders>
              <w:top w:val="nil"/>
              <w:left w:val="single" w:sz="8" w:space="0" w:color="000000"/>
              <w:bottom w:val="single" w:sz="8" w:space="0" w:color="000000"/>
              <w:right w:val="nil"/>
            </w:tcBorders>
            <w:tcMar>
              <w:top w:w="15" w:type="dxa"/>
              <w:left w:w="15" w:type="dxa"/>
              <w:bottom w:w="0" w:type="dxa"/>
              <w:right w:w="15" w:type="dxa"/>
            </w:tcMar>
            <w:vAlign w:val="center"/>
          </w:tcPr>
          <w:p w14:paraId="72041CE1"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209.959.003,36</w:t>
            </w:r>
          </w:p>
        </w:tc>
        <w:tc>
          <w:tcPr>
            <w:tcW w:w="1423" w:type="dxa"/>
            <w:tcBorders>
              <w:top w:val="nil"/>
              <w:left w:val="single" w:sz="8" w:space="0" w:color="000000"/>
              <w:bottom w:val="single" w:sz="8" w:space="0" w:color="000000"/>
              <w:right w:val="nil"/>
            </w:tcBorders>
            <w:tcMar>
              <w:top w:w="15" w:type="dxa"/>
              <w:left w:w="15" w:type="dxa"/>
              <w:bottom w:w="0" w:type="dxa"/>
              <w:right w:w="15" w:type="dxa"/>
            </w:tcMar>
            <w:vAlign w:val="center"/>
          </w:tcPr>
          <w:p w14:paraId="22D4D88E"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208.896.002,48</w:t>
            </w:r>
          </w:p>
        </w:tc>
        <w:tc>
          <w:tcPr>
            <w:tcW w:w="36" w:type="dxa"/>
            <w:vAlign w:val="center"/>
          </w:tcPr>
          <w:p w14:paraId="5A8479F4" w14:textId="77777777" w:rsidR="00646355" w:rsidRDefault="00646355">
            <w:pPr>
              <w:ind w:left="0" w:hanging="2"/>
              <w:rPr>
                <w:sz w:val="20"/>
                <w:szCs w:val="20"/>
              </w:rPr>
            </w:pPr>
          </w:p>
        </w:tc>
      </w:tr>
    </w:tbl>
    <w:p w14:paraId="7B03C260"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rPr>
        <w:t>Fonte:</w:t>
      </w:r>
      <w:r>
        <w:rPr>
          <w:rFonts w:ascii="Arial" w:eastAsia="Arial" w:hAnsi="Arial" w:cs="Arial"/>
          <w:color w:val="000000"/>
          <w:sz w:val="16"/>
          <w:szCs w:val="16"/>
        </w:rPr>
        <w:t xml:space="preserve"> GEFIN/UESC (2021).</w:t>
      </w:r>
    </w:p>
    <w:p w14:paraId="5A44CD91" w14:textId="77777777" w:rsidR="00646355" w:rsidRDefault="00646355">
      <w:pPr>
        <w:pBdr>
          <w:top w:val="nil"/>
          <w:left w:val="nil"/>
          <w:bottom w:val="nil"/>
          <w:right w:val="nil"/>
          <w:between w:val="nil"/>
        </w:pBdr>
        <w:spacing w:before="57" w:after="57" w:line="240" w:lineRule="auto"/>
        <w:ind w:left="0" w:right="3" w:hanging="2"/>
        <w:jc w:val="both"/>
        <w:rPr>
          <w:rFonts w:ascii="Arial" w:eastAsia="Arial" w:hAnsi="Arial" w:cs="Arial"/>
          <w:color w:val="FF3333"/>
          <w:highlight w:val="white"/>
        </w:rPr>
      </w:pPr>
    </w:p>
    <w:p w14:paraId="1C8F14B6" w14:textId="5908EFD7" w:rsidR="00646355" w:rsidRDefault="00D1210E" w:rsidP="0005404D">
      <w:pPr>
        <w:ind w:leftChars="0" w:left="0" w:firstLineChars="0" w:firstLine="720"/>
        <w:jc w:val="both"/>
        <w:rPr>
          <w:rFonts w:ascii="Arial" w:eastAsia="Arial" w:hAnsi="Arial" w:cs="Arial"/>
        </w:rPr>
      </w:pPr>
      <w:r>
        <w:rPr>
          <w:rFonts w:ascii="Arial" w:eastAsia="Arial" w:hAnsi="Arial" w:cs="Arial"/>
        </w:rPr>
        <w:t>A TABELA 6 apresenta a e</w:t>
      </w:r>
      <w:r>
        <w:rPr>
          <w:rFonts w:ascii="Arial" w:eastAsia="Arial" w:hAnsi="Arial" w:cs="Arial"/>
          <w:color w:val="000000"/>
          <w:highlight w:val="white"/>
        </w:rPr>
        <w:t>xecução da despesa por elemento de despesa</w:t>
      </w:r>
      <w:r w:rsidR="00F15BB3">
        <w:rPr>
          <w:rFonts w:ascii="Arial" w:eastAsia="Arial" w:hAnsi="Arial" w:cs="Arial"/>
          <w:color w:val="000000"/>
          <w:highlight w:val="white"/>
        </w:rPr>
        <w:t>.</w:t>
      </w:r>
      <w:r>
        <w:rPr>
          <w:rFonts w:ascii="Arial" w:eastAsia="Arial" w:hAnsi="Arial" w:cs="Arial"/>
          <w:color w:val="000000"/>
          <w:highlight w:val="white"/>
        </w:rPr>
        <w:t xml:space="preserve"> </w:t>
      </w:r>
      <w:r w:rsidR="00F15BB3">
        <w:rPr>
          <w:rFonts w:ascii="Arial" w:eastAsia="Arial" w:hAnsi="Arial" w:cs="Arial"/>
        </w:rPr>
        <w:t>O</w:t>
      </w:r>
      <w:r>
        <w:rPr>
          <w:rFonts w:ascii="Arial" w:eastAsia="Arial" w:hAnsi="Arial" w:cs="Arial"/>
        </w:rPr>
        <w:t>bserva-se que do orçado final, R$282.451.770,00, fo</w:t>
      </w:r>
      <w:r w:rsidR="00F15BB3">
        <w:rPr>
          <w:rFonts w:ascii="Arial" w:eastAsia="Arial" w:hAnsi="Arial" w:cs="Arial"/>
        </w:rPr>
        <w:t>ram</w:t>
      </w:r>
      <w:r>
        <w:rPr>
          <w:rFonts w:ascii="Arial" w:eastAsia="Arial" w:hAnsi="Arial" w:cs="Arial"/>
        </w:rPr>
        <w:t xml:space="preserve"> empenhado</w:t>
      </w:r>
      <w:r w:rsidR="00F15BB3">
        <w:rPr>
          <w:rFonts w:ascii="Arial" w:eastAsia="Arial" w:hAnsi="Arial" w:cs="Arial"/>
        </w:rPr>
        <w:t>s</w:t>
      </w:r>
      <w:r>
        <w:rPr>
          <w:rFonts w:ascii="Arial" w:eastAsia="Arial" w:hAnsi="Arial" w:cs="Arial"/>
        </w:rPr>
        <w:t xml:space="preserve"> R$211.597.169,64 apenas 76,7%, a diferença entre o orçado final e o empenhado ocorreu em virtude das restrições impostas pela Pandemia da Covid-19. Exemplo são os baixos índices de execução dos elementos de despesa Diárias Civil apenas 2%, Passagens e Despesas com Locomoção 4% e Auxílio Transporte com execução 21% (orçamento final R$639.000,00 e empenhado R$132.724,66). </w:t>
      </w:r>
    </w:p>
    <w:p w14:paraId="381A4636" w14:textId="77777777" w:rsidR="00646355" w:rsidRPr="0005404D" w:rsidRDefault="00D1210E" w:rsidP="0005404D">
      <w:pPr>
        <w:ind w:leftChars="0" w:left="0" w:firstLineChars="0" w:firstLine="720"/>
        <w:jc w:val="both"/>
        <w:rPr>
          <w:rFonts w:ascii="Arial" w:eastAsia="Arial" w:hAnsi="Arial" w:cs="Arial"/>
        </w:rPr>
      </w:pPr>
      <w:r w:rsidRPr="0005404D">
        <w:rPr>
          <w:rFonts w:ascii="Arial" w:eastAsia="Arial" w:hAnsi="Arial" w:cs="Arial"/>
        </w:rPr>
        <w:t>Em relação ao elemento de despesa Equipamento e Material Permanente, foi executado somente 15% (orçamento final R$9.505.724,00 e empenhado R$1.441.611,25). Em relação a este elemento, o motivo é a retenção do Estado nas concessões, como já ocorreu em anos anteriores, a SEFAZ não vem liberando concessão do subgrupo 4.01 de Despesa de Capital ou quando libera a concessão é com um prazo exíguo para execução.</w:t>
      </w:r>
    </w:p>
    <w:p w14:paraId="63045304" w14:textId="46E5E10C" w:rsidR="00646355" w:rsidRDefault="00D1210E" w:rsidP="0005404D">
      <w:pPr>
        <w:ind w:leftChars="0" w:left="0" w:firstLineChars="0" w:firstLine="720"/>
        <w:jc w:val="both"/>
        <w:rPr>
          <w:rFonts w:ascii="Arial" w:eastAsia="Arial" w:hAnsi="Arial" w:cs="Arial"/>
          <w:highlight w:val="white"/>
        </w:rPr>
      </w:pPr>
      <w:r>
        <w:rPr>
          <w:rFonts w:ascii="Arial" w:eastAsia="Arial" w:hAnsi="Arial" w:cs="Arial"/>
        </w:rPr>
        <w:t>Destacamos ainda o elemento de despesa Obras e Instalações, que apesar de na tabela aparecer com valor zero de execução, a UESC descentralizou a SAEB, responsável pela execução da obra na instituição, o total de R$</w:t>
      </w:r>
      <w:r>
        <w:rPr>
          <w:rFonts w:ascii="Arial" w:eastAsia="Arial" w:hAnsi="Arial" w:cs="Arial"/>
          <w:highlight w:val="white"/>
        </w:rPr>
        <w:t>5.561.341,62</w:t>
      </w:r>
      <w:r>
        <w:rPr>
          <w:rFonts w:ascii="Arial" w:eastAsia="Arial" w:hAnsi="Arial" w:cs="Arial"/>
        </w:rPr>
        <w:t xml:space="preserve"> e deste valor foi executado </w:t>
      </w:r>
      <w:r>
        <w:rPr>
          <w:rFonts w:ascii="Arial" w:eastAsia="Arial" w:hAnsi="Arial" w:cs="Arial"/>
          <w:highlight w:val="white"/>
        </w:rPr>
        <w:t>R$5.338.148,59.</w:t>
      </w:r>
    </w:p>
    <w:p w14:paraId="37F1B2A5" w14:textId="77777777" w:rsidR="005033F1" w:rsidRDefault="005033F1" w:rsidP="0005404D">
      <w:pPr>
        <w:ind w:leftChars="0" w:left="0" w:firstLineChars="0" w:firstLine="720"/>
        <w:jc w:val="both"/>
        <w:rPr>
          <w:rFonts w:ascii="Arial" w:eastAsia="Arial" w:hAnsi="Arial" w:cs="Arial"/>
          <w:highlight w:val="white"/>
        </w:rPr>
        <w:sectPr w:rsidR="005033F1">
          <w:pgSz w:w="11906" w:h="16838"/>
          <w:pgMar w:top="1134" w:right="1134" w:bottom="1506" w:left="1701" w:header="720" w:footer="1016" w:gutter="0"/>
          <w:cols w:space="720"/>
        </w:sectPr>
      </w:pPr>
    </w:p>
    <w:p w14:paraId="4E5F36E3" w14:textId="77777777" w:rsidR="00646355" w:rsidRDefault="00646355">
      <w:pPr>
        <w:spacing w:line="360" w:lineRule="auto"/>
        <w:ind w:left="0" w:hanging="2"/>
        <w:jc w:val="both"/>
        <w:rPr>
          <w:rFonts w:ascii="Arial" w:eastAsia="Arial" w:hAnsi="Arial" w:cs="Arial"/>
        </w:rPr>
      </w:pPr>
    </w:p>
    <w:p w14:paraId="35C97F3A" w14:textId="77777777" w:rsidR="00646355" w:rsidRDefault="00646355">
      <w:pPr>
        <w:spacing w:line="360" w:lineRule="auto"/>
        <w:ind w:left="0" w:hanging="2"/>
        <w:jc w:val="both"/>
        <w:rPr>
          <w:rFonts w:ascii="Arial" w:eastAsia="Arial" w:hAnsi="Arial" w:cs="Arial"/>
          <w:color w:val="000000"/>
        </w:rPr>
      </w:pPr>
    </w:p>
    <w:p w14:paraId="0E22A8F8" w14:textId="77777777" w:rsidR="00646355" w:rsidRDefault="00646355">
      <w:pPr>
        <w:pBdr>
          <w:top w:val="nil"/>
          <w:left w:val="nil"/>
          <w:bottom w:val="nil"/>
          <w:right w:val="nil"/>
          <w:between w:val="nil"/>
        </w:pBdr>
        <w:spacing w:before="57" w:after="57" w:line="240" w:lineRule="auto"/>
        <w:ind w:left="0" w:right="3" w:hanging="2"/>
        <w:jc w:val="both"/>
        <w:rPr>
          <w:rFonts w:ascii="Arial" w:eastAsia="Arial" w:hAnsi="Arial" w:cs="Arial"/>
          <w:color w:val="FF3333"/>
          <w:highlight w:val="white"/>
        </w:rPr>
      </w:pPr>
    </w:p>
    <w:p w14:paraId="62B8DDDA"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TABELA 6</w:t>
      </w:r>
      <w:r>
        <w:rPr>
          <w:rFonts w:ascii="Arial" w:eastAsia="Arial" w:hAnsi="Arial" w:cs="Arial"/>
          <w:color w:val="000000"/>
          <w:highlight w:val="white"/>
        </w:rPr>
        <w:t xml:space="preserve"> – Execução da despesa por elemento de despesa</w:t>
      </w:r>
    </w:p>
    <w:p w14:paraId="6923D107" w14:textId="77777777" w:rsidR="00646355" w:rsidRDefault="00D1210E">
      <w:pPr>
        <w:widowControl w:val="0"/>
        <w:pBdr>
          <w:top w:val="nil"/>
          <w:left w:val="nil"/>
          <w:bottom w:val="nil"/>
          <w:right w:val="nil"/>
          <w:between w:val="nil"/>
        </w:pBdr>
        <w:spacing w:line="240" w:lineRule="auto"/>
        <w:ind w:left="0" w:hanging="2"/>
        <w:jc w:val="right"/>
        <w:rPr>
          <w:color w:val="000000"/>
        </w:rPr>
      </w:pPr>
      <w:r>
        <w:rPr>
          <w:rFonts w:ascii="Arial" w:eastAsia="Arial" w:hAnsi="Arial" w:cs="Arial"/>
          <w:color w:val="000000"/>
          <w:sz w:val="18"/>
          <w:szCs w:val="18"/>
          <w:highlight w:val="white"/>
        </w:rPr>
        <w:t>R$1,00</w:t>
      </w:r>
      <w:r>
        <w:rPr>
          <w:rFonts w:ascii="Arial" w:eastAsia="Arial" w:hAnsi="Arial" w:cs="Arial"/>
          <w:color w:val="000000"/>
          <w:highlight w:val="white"/>
        </w:rPr>
        <w:t xml:space="preserve"> </w:t>
      </w:r>
    </w:p>
    <w:tbl>
      <w:tblPr>
        <w:tblStyle w:val="ad"/>
        <w:tblW w:w="13894" w:type="dxa"/>
        <w:tblInd w:w="80" w:type="dxa"/>
        <w:tblLayout w:type="fixed"/>
        <w:tblLook w:val="0000" w:firstRow="0" w:lastRow="0" w:firstColumn="0" w:lastColumn="0" w:noHBand="0" w:noVBand="0"/>
      </w:tblPr>
      <w:tblGrid>
        <w:gridCol w:w="1043"/>
        <w:gridCol w:w="5196"/>
        <w:gridCol w:w="1531"/>
        <w:gridCol w:w="1531"/>
        <w:gridCol w:w="1531"/>
        <w:gridCol w:w="1531"/>
        <w:gridCol w:w="1531"/>
      </w:tblGrid>
      <w:tr w:rsidR="00646355" w14:paraId="79A47D4D" w14:textId="77777777" w:rsidTr="00C72AD4">
        <w:trPr>
          <w:cantSplit/>
          <w:trHeight w:val="315"/>
          <w:tblHeader/>
        </w:trPr>
        <w:tc>
          <w:tcPr>
            <w:tcW w:w="6240" w:type="dxa"/>
            <w:gridSpan w:val="2"/>
            <w:tcBorders>
              <w:top w:val="single" w:sz="8" w:space="0" w:color="000000"/>
              <w:left w:val="single" w:sz="8" w:space="0" w:color="000000"/>
              <w:bottom w:val="single" w:sz="8" w:space="0" w:color="000000"/>
              <w:right w:val="single" w:sz="8" w:space="0" w:color="000000"/>
            </w:tcBorders>
            <w:shd w:val="clear" w:color="auto" w:fill="D8D8D8"/>
          </w:tcPr>
          <w:p w14:paraId="1E16FBC5"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Elemento de Despesa</w:t>
            </w:r>
          </w:p>
        </w:tc>
        <w:tc>
          <w:tcPr>
            <w:tcW w:w="3062" w:type="dxa"/>
            <w:gridSpan w:val="2"/>
            <w:tcBorders>
              <w:top w:val="single" w:sz="8" w:space="0" w:color="000000"/>
              <w:left w:val="nil"/>
              <w:bottom w:val="single" w:sz="8" w:space="0" w:color="000000"/>
              <w:right w:val="single" w:sz="8" w:space="0" w:color="000000"/>
            </w:tcBorders>
            <w:shd w:val="clear" w:color="auto" w:fill="D8D8D8"/>
          </w:tcPr>
          <w:p w14:paraId="72C58290"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Orçado</w:t>
            </w:r>
          </w:p>
        </w:tc>
        <w:tc>
          <w:tcPr>
            <w:tcW w:w="1531" w:type="dxa"/>
            <w:vMerge w:val="restart"/>
            <w:tcBorders>
              <w:top w:val="single" w:sz="8" w:space="0" w:color="000000"/>
              <w:left w:val="single" w:sz="8" w:space="0" w:color="000000"/>
              <w:bottom w:val="single" w:sz="8" w:space="0" w:color="000000"/>
              <w:right w:val="single" w:sz="8" w:space="0" w:color="000000"/>
            </w:tcBorders>
            <w:shd w:val="clear" w:color="auto" w:fill="D8D8D8"/>
            <w:vAlign w:val="center"/>
          </w:tcPr>
          <w:p w14:paraId="1E2ED1E4"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Empenhado</w:t>
            </w:r>
          </w:p>
        </w:tc>
        <w:tc>
          <w:tcPr>
            <w:tcW w:w="1531" w:type="dxa"/>
            <w:vMerge w:val="restart"/>
            <w:tcBorders>
              <w:top w:val="single" w:sz="8" w:space="0" w:color="000000"/>
              <w:left w:val="single" w:sz="8" w:space="0" w:color="000000"/>
              <w:bottom w:val="single" w:sz="8" w:space="0" w:color="000000"/>
              <w:right w:val="single" w:sz="8" w:space="0" w:color="000000"/>
            </w:tcBorders>
            <w:shd w:val="clear" w:color="auto" w:fill="D8D8D8"/>
            <w:vAlign w:val="center"/>
          </w:tcPr>
          <w:p w14:paraId="0536C9CF"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Liquidado</w:t>
            </w:r>
          </w:p>
        </w:tc>
        <w:tc>
          <w:tcPr>
            <w:tcW w:w="1531" w:type="dxa"/>
            <w:vMerge w:val="restart"/>
            <w:tcBorders>
              <w:top w:val="single" w:sz="8" w:space="0" w:color="000000"/>
              <w:left w:val="single" w:sz="8" w:space="0" w:color="000000"/>
              <w:bottom w:val="single" w:sz="8" w:space="0" w:color="000000"/>
              <w:right w:val="single" w:sz="8" w:space="0" w:color="000000"/>
            </w:tcBorders>
            <w:shd w:val="clear" w:color="auto" w:fill="D8D8D8"/>
            <w:vAlign w:val="center"/>
          </w:tcPr>
          <w:p w14:paraId="21E8C399"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Pago</w:t>
            </w:r>
          </w:p>
        </w:tc>
      </w:tr>
      <w:tr w:rsidR="00646355" w14:paraId="6B67A393" w14:textId="77777777" w:rsidTr="00C72AD4">
        <w:trPr>
          <w:cantSplit/>
          <w:trHeight w:val="315"/>
          <w:tblHeader/>
        </w:trPr>
        <w:tc>
          <w:tcPr>
            <w:tcW w:w="1044" w:type="dxa"/>
            <w:tcBorders>
              <w:top w:val="nil"/>
              <w:left w:val="single" w:sz="8" w:space="0" w:color="000000"/>
              <w:bottom w:val="single" w:sz="8" w:space="0" w:color="000000"/>
              <w:right w:val="single" w:sz="8" w:space="0" w:color="000000"/>
            </w:tcBorders>
            <w:shd w:val="clear" w:color="auto" w:fill="D8D8D8"/>
          </w:tcPr>
          <w:p w14:paraId="3667E012"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Código</w:t>
            </w:r>
          </w:p>
        </w:tc>
        <w:tc>
          <w:tcPr>
            <w:tcW w:w="5196" w:type="dxa"/>
            <w:tcBorders>
              <w:top w:val="nil"/>
              <w:left w:val="nil"/>
              <w:bottom w:val="single" w:sz="8" w:space="0" w:color="000000"/>
              <w:right w:val="single" w:sz="8" w:space="0" w:color="000000"/>
            </w:tcBorders>
            <w:shd w:val="clear" w:color="auto" w:fill="D8D8D8"/>
          </w:tcPr>
          <w:p w14:paraId="4A0BD7FF"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Descrição</w:t>
            </w:r>
          </w:p>
        </w:tc>
        <w:tc>
          <w:tcPr>
            <w:tcW w:w="1531" w:type="dxa"/>
            <w:tcBorders>
              <w:top w:val="nil"/>
              <w:left w:val="nil"/>
              <w:bottom w:val="single" w:sz="8" w:space="0" w:color="000000"/>
              <w:right w:val="single" w:sz="8" w:space="0" w:color="000000"/>
            </w:tcBorders>
            <w:shd w:val="clear" w:color="auto" w:fill="D8D8D8"/>
          </w:tcPr>
          <w:p w14:paraId="436A3A16"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Inicial</w:t>
            </w:r>
          </w:p>
        </w:tc>
        <w:tc>
          <w:tcPr>
            <w:tcW w:w="1531" w:type="dxa"/>
            <w:tcBorders>
              <w:top w:val="nil"/>
              <w:left w:val="nil"/>
              <w:bottom w:val="single" w:sz="8" w:space="0" w:color="000000"/>
              <w:right w:val="single" w:sz="8" w:space="0" w:color="000000"/>
            </w:tcBorders>
            <w:shd w:val="clear" w:color="auto" w:fill="D8D8D8"/>
          </w:tcPr>
          <w:p w14:paraId="5D433FC6"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Atual (*)</w:t>
            </w:r>
          </w:p>
        </w:tc>
        <w:tc>
          <w:tcPr>
            <w:tcW w:w="1531" w:type="dxa"/>
            <w:vMerge/>
            <w:tcBorders>
              <w:top w:val="single" w:sz="8" w:space="0" w:color="000000"/>
              <w:left w:val="single" w:sz="8" w:space="0" w:color="000000"/>
              <w:bottom w:val="single" w:sz="8" w:space="0" w:color="000000"/>
              <w:right w:val="single" w:sz="8" w:space="0" w:color="000000"/>
            </w:tcBorders>
            <w:shd w:val="clear" w:color="auto" w:fill="D8D8D8"/>
            <w:vAlign w:val="center"/>
          </w:tcPr>
          <w:p w14:paraId="77F26A57"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531" w:type="dxa"/>
            <w:vMerge/>
            <w:tcBorders>
              <w:top w:val="single" w:sz="8" w:space="0" w:color="000000"/>
              <w:left w:val="single" w:sz="8" w:space="0" w:color="000000"/>
              <w:bottom w:val="single" w:sz="8" w:space="0" w:color="000000"/>
              <w:right w:val="single" w:sz="8" w:space="0" w:color="000000"/>
            </w:tcBorders>
            <w:shd w:val="clear" w:color="auto" w:fill="D8D8D8"/>
            <w:vAlign w:val="center"/>
          </w:tcPr>
          <w:p w14:paraId="29E67C86"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531" w:type="dxa"/>
            <w:vMerge/>
            <w:tcBorders>
              <w:top w:val="single" w:sz="8" w:space="0" w:color="000000"/>
              <w:left w:val="single" w:sz="8" w:space="0" w:color="000000"/>
              <w:bottom w:val="single" w:sz="8" w:space="0" w:color="000000"/>
              <w:right w:val="single" w:sz="8" w:space="0" w:color="000000"/>
            </w:tcBorders>
            <w:shd w:val="clear" w:color="auto" w:fill="D8D8D8"/>
            <w:vAlign w:val="center"/>
          </w:tcPr>
          <w:p w14:paraId="0A43F055"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33B80566" w14:textId="77777777">
        <w:trPr>
          <w:trHeight w:val="315"/>
        </w:trPr>
        <w:tc>
          <w:tcPr>
            <w:tcW w:w="1044" w:type="dxa"/>
            <w:tcBorders>
              <w:top w:val="nil"/>
              <w:left w:val="single" w:sz="8" w:space="0" w:color="000000"/>
              <w:bottom w:val="single" w:sz="8" w:space="0" w:color="000000"/>
              <w:right w:val="single" w:sz="8" w:space="0" w:color="000000"/>
            </w:tcBorders>
          </w:tcPr>
          <w:p w14:paraId="01FB2F2C"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31900400</w:t>
            </w:r>
          </w:p>
        </w:tc>
        <w:tc>
          <w:tcPr>
            <w:tcW w:w="5196" w:type="dxa"/>
            <w:tcBorders>
              <w:top w:val="nil"/>
              <w:left w:val="nil"/>
              <w:bottom w:val="single" w:sz="8" w:space="0" w:color="000000"/>
              <w:right w:val="single" w:sz="8" w:space="0" w:color="000000"/>
            </w:tcBorders>
          </w:tcPr>
          <w:p w14:paraId="1C4D6CB3"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Contratação por tempo determinado</w:t>
            </w:r>
          </w:p>
        </w:tc>
        <w:tc>
          <w:tcPr>
            <w:tcW w:w="1531" w:type="dxa"/>
            <w:tcBorders>
              <w:top w:val="nil"/>
              <w:left w:val="nil"/>
              <w:bottom w:val="single" w:sz="8" w:space="0" w:color="000000"/>
              <w:right w:val="single" w:sz="8" w:space="0" w:color="000000"/>
            </w:tcBorders>
          </w:tcPr>
          <w:p w14:paraId="614FCDF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7.150.000,00</w:t>
            </w:r>
          </w:p>
        </w:tc>
        <w:tc>
          <w:tcPr>
            <w:tcW w:w="1531" w:type="dxa"/>
            <w:tcBorders>
              <w:top w:val="nil"/>
              <w:left w:val="nil"/>
              <w:bottom w:val="single" w:sz="8" w:space="0" w:color="000000"/>
              <w:right w:val="single" w:sz="8" w:space="0" w:color="000000"/>
            </w:tcBorders>
          </w:tcPr>
          <w:p w14:paraId="4D9D83C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6.650.000,00</w:t>
            </w:r>
          </w:p>
        </w:tc>
        <w:tc>
          <w:tcPr>
            <w:tcW w:w="1531" w:type="dxa"/>
            <w:tcBorders>
              <w:top w:val="nil"/>
              <w:left w:val="nil"/>
              <w:bottom w:val="single" w:sz="8" w:space="0" w:color="000000"/>
              <w:right w:val="single" w:sz="8" w:space="0" w:color="000000"/>
            </w:tcBorders>
          </w:tcPr>
          <w:p w14:paraId="2ED442B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6.279.107,37</w:t>
            </w:r>
          </w:p>
        </w:tc>
        <w:tc>
          <w:tcPr>
            <w:tcW w:w="1531" w:type="dxa"/>
            <w:tcBorders>
              <w:top w:val="nil"/>
              <w:left w:val="nil"/>
              <w:bottom w:val="single" w:sz="8" w:space="0" w:color="000000"/>
              <w:right w:val="single" w:sz="8" w:space="0" w:color="000000"/>
            </w:tcBorders>
          </w:tcPr>
          <w:p w14:paraId="2010BB9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6.279.107,37</w:t>
            </w:r>
          </w:p>
        </w:tc>
        <w:tc>
          <w:tcPr>
            <w:tcW w:w="1531" w:type="dxa"/>
            <w:tcBorders>
              <w:top w:val="nil"/>
              <w:left w:val="nil"/>
              <w:bottom w:val="single" w:sz="8" w:space="0" w:color="000000"/>
              <w:right w:val="single" w:sz="8" w:space="0" w:color="000000"/>
            </w:tcBorders>
          </w:tcPr>
          <w:p w14:paraId="3CF8E6B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6.159.980,26</w:t>
            </w:r>
          </w:p>
        </w:tc>
      </w:tr>
      <w:tr w:rsidR="00646355" w14:paraId="23FE7193" w14:textId="77777777">
        <w:trPr>
          <w:trHeight w:val="315"/>
        </w:trPr>
        <w:tc>
          <w:tcPr>
            <w:tcW w:w="1044" w:type="dxa"/>
            <w:tcBorders>
              <w:top w:val="nil"/>
              <w:left w:val="single" w:sz="8" w:space="0" w:color="000000"/>
              <w:bottom w:val="single" w:sz="8" w:space="0" w:color="000000"/>
              <w:right w:val="single" w:sz="8" w:space="0" w:color="000000"/>
            </w:tcBorders>
          </w:tcPr>
          <w:p w14:paraId="35B3EAC1"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31900700</w:t>
            </w:r>
          </w:p>
        </w:tc>
        <w:tc>
          <w:tcPr>
            <w:tcW w:w="5196" w:type="dxa"/>
            <w:tcBorders>
              <w:top w:val="nil"/>
              <w:left w:val="nil"/>
              <w:bottom w:val="single" w:sz="8" w:space="0" w:color="000000"/>
              <w:right w:val="single" w:sz="8" w:space="0" w:color="000000"/>
            </w:tcBorders>
          </w:tcPr>
          <w:p w14:paraId="5241B9A4"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Contribuição a Entidades Fechadas de Previdência</w:t>
            </w:r>
          </w:p>
        </w:tc>
        <w:tc>
          <w:tcPr>
            <w:tcW w:w="1531" w:type="dxa"/>
            <w:tcBorders>
              <w:top w:val="nil"/>
              <w:left w:val="nil"/>
              <w:bottom w:val="single" w:sz="8" w:space="0" w:color="000000"/>
              <w:right w:val="single" w:sz="8" w:space="0" w:color="000000"/>
            </w:tcBorders>
          </w:tcPr>
          <w:p w14:paraId="3E7BA60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20.000,00</w:t>
            </w:r>
          </w:p>
        </w:tc>
        <w:tc>
          <w:tcPr>
            <w:tcW w:w="1531" w:type="dxa"/>
            <w:tcBorders>
              <w:top w:val="nil"/>
              <w:left w:val="nil"/>
              <w:bottom w:val="single" w:sz="8" w:space="0" w:color="000000"/>
              <w:right w:val="single" w:sz="8" w:space="0" w:color="000000"/>
            </w:tcBorders>
          </w:tcPr>
          <w:p w14:paraId="289CAE5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90.000,00</w:t>
            </w:r>
          </w:p>
        </w:tc>
        <w:tc>
          <w:tcPr>
            <w:tcW w:w="1531" w:type="dxa"/>
            <w:tcBorders>
              <w:top w:val="nil"/>
              <w:left w:val="nil"/>
              <w:bottom w:val="single" w:sz="8" w:space="0" w:color="000000"/>
              <w:right w:val="single" w:sz="8" w:space="0" w:color="000000"/>
            </w:tcBorders>
          </w:tcPr>
          <w:p w14:paraId="1DD8ECA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89.371,14</w:t>
            </w:r>
          </w:p>
        </w:tc>
        <w:tc>
          <w:tcPr>
            <w:tcW w:w="1531" w:type="dxa"/>
            <w:tcBorders>
              <w:top w:val="nil"/>
              <w:left w:val="nil"/>
              <w:bottom w:val="single" w:sz="8" w:space="0" w:color="000000"/>
              <w:right w:val="single" w:sz="8" w:space="0" w:color="000000"/>
            </w:tcBorders>
          </w:tcPr>
          <w:p w14:paraId="25FB096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89.371,14</w:t>
            </w:r>
          </w:p>
        </w:tc>
        <w:tc>
          <w:tcPr>
            <w:tcW w:w="1531" w:type="dxa"/>
            <w:tcBorders>
              <w:top w:val="nil"/>
              <w:left w:val="nil"/>
              <w:bottom w:val="single" w:sz="8" w:space="0" w:color="000000"/>
              <w:right w:val="single" w:sz="8" w:space="0" w:color="000000"/>
            </w:tcBorders>
          </w:tcPr>
          <w:p w14:paraId="2AA556C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89.371,14</w:t>
            </w:r>
          </w:p>
        </w:tc>
      </w:tr>
      <w:tr w:rsidR="00646355" w14:paraId="7920CCFD" w14:textId="77777777">
        <w:trPr>
          <w:trHeight w:val="315"/>
        </w:trPr>
        <w:tc>
          <w:tcPr>
            <w:tcW w:w="1044" w:type="dxa"/>
            <w:tcBorders>
              <w:top w:val="nil"/>
              <w:left w:val="single" w:sz="8" w:space="0" w:color="000000"/>
              <w:bottom w:val="single" w:sz="8" w:space="0" w:color="000000"/>
              <w:right w:val="single" w:sz="8" w:space="0" w:color="000000"/>
            </w:tcBorders>
          </w:tcPr>
          <w:p w14:paraId="7357DC1B"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31901100</w:t>
            </w:r>
          </w:p>
        </w:tc>
        <w:tc>
          <w:tcPr>
            <w:tcW w:w="5196" w:type="dxa"/>
            <w:tcBorders>
              <w:top w:val="nil"/>
              <w:left w:val="nil"/>
              <w:bottom w:val="single" w:sz="8" w:space="0" w:color="000000"/>
              <w:right w:val="single" w:sz="8" w:space="0" w:color="000000"/>
            </w:tcBorders>
          </w:tcPr>
          <w:p w14:paraId="0CA3F17F"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Vencimentos e Vantagens fixas - pessoal civil</w:t>
            </w:r>
          </w:p>
        </w:tc>
        <w:tc>
          <w:tcPr>
            <w:tcW w:w="1531" w:type="dxa"/>
            <w:tcBorders>
              <w:top w:val="nil"/>
              <w:left w:val="nil"/>
              <w:bottom w:val="single" w:sz="8" w:space="0" w:color="000000"/>
              <w:right w:val="single" w:sz="8" w:space="0" w:color="000000"/>
            </w:tcBorders>
          </w:tcPr>
          <w:p w14:paraId="0874480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148.442.000,00</w:t>
            </w:r>
          </w:p>
        </w:tc>
        <w:tc>
          <w:tcPr>
            <w:tcW w:w="1531" w:type="dxa"/>
            <w:tcBorders>
              <w:top w:val="nil"/>
              <w:left w:val="nil"/>
              <w:bottom w:val="single" w:sz="8" w:space="0" w:color="000000"/>
              <w:right w:val="single" w:sz="8" w:space="0" w:color="000000"/>
            </w:tcBorders>
          </w:tcPr>
          <w:p w14:paraId="6FFB81B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146.117.600,00</w:t>
            </w:r>
          </w:p>
        </w:tc>
        <w:tc>
          <w:tcPr>
            <w:tcW w:w="1531" w:type="dxa"/>
            <w:tcBorders>
              <w:top w:val="nil"/>
              <w:left w:val="nil"/>
              <w:bottom w:val="single" w:sz="8" w:space="0" w:color="000000"/>
              <w:right w:val="single" w:sz="8" w:space="0" w:color="000000"/>
            </w:tcBorders>
          </w:tcPr>
          <w:p w14:paraId="1EAD2A0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142.066.074,95</w:t>
            </w:r>
          </w:p>
        </w:tc>
        <w:tc>
          <w:tcPr>
            <w:tcW w:w="1531" w:type="dxa"/>
            <w:tcBorders>
              <w:top w:val="nil"/>
              <w:left w:val="nil"/>
              <w:bottom w:val="single" w:sz="8" w:space="0" w:color="000000"/>
              <w:right w:val="single" w:sz="8" w:space="0" w:color="000000"/>
            </w:tcBorders>
          </w:tcPr>
          <w:p w14:paraId="7431CD1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142.066.074,95</w:t>
            </w:r>
          </w:p>
        </w:tc>
        <w:tc>
          <w:tcPr>
            <w:tcW w:w="1531" w:type="dxa"/>
            <w:tcBorders>
              <w:top w:val="nil"/>
              <w:left w:val="nil"/>
              <w:bottom w:val="single" w:sz="8" w:space="0" w:color="000000"/>
              <w:right w:val="single" w:sz="8" w:space="0" w:color="000000"/>
            </w:tcBorders>
          </w:tcPr>
          <w:p w14:paraId="3596E6C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141.167.076,19</w:t>
            </w:r>
          </w:p>
        </w:tc>
      </w:tr>
      <w:tr w:rsidR="00646355" w14:paraId="65FD2AC4" w14:textId="77777777">
        <w:trPr>
          <w:trHeight w:val="315"/>
        </w:trPr>
        <w:tc>
          <w:tcPr>
            <w:tcW w:w="1044" w:type="dxa"/>
            <w:tcBorders>
              <w:top w:val="nil"/>
              <w:left w:val="single" w:sz="8" w:space="0" w:color="000000"/>
              <w:bottom w:val="single" w:sz="8" w:space="0" w:color="000000"/>
              <w:right w:val="single" w:sz="8" w:space="0" w:color="000000"/>
            </w:tcBorders>
          </w:tcPr>
          <w:p w14:paraId="7A64FE8B"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31901300</w:t>
            </w:r>
          </w:p>
        </w:tc>
        <w:tc>
          <w:tcPr>
            <w:tcW w:w="5196" w:type="dxa"/>
            <w:tcBorders>
              <w:top w:val="nil"/>
              <w:left w:val="nil"/>
              <w:bottom w:val="single" w:sz="8" w:space="0" w:color="000000"/>
              <w:right w:val="single" w:sz="8" w:space="0" w:color="000000"/>
            </w:tcBorders>
          </w:tcPr>
          <w:p w14:paraId="0F86056C"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Obrigações patronais</w:t>
            </w:r>
          </w:p>
        </w:tc>
        <w:tc>
          <w:tcPr>
            <w:tcW w:w="1531" w:type="dxa"/>
            <w:tcBorders>
              <w:top w:val="nil"/>
              <w:left w:val="nil"/>
              <w:bottom w:val="single" w:sz="8" w:space="0" w:color="000000"/>
              <w:right w:val="single" w:sz="8" w:space="0" w:color="000000"/>
            </w:tcBorders>
          </w:tcPr>
          <w:p w14:paraId="238ABB8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580.000,00</w:t>
            </w:r>
          </w:p>
        </w:tc>
        <w:tc>
          <w:tcPr>
            <w:tcW w:w="1531" w:type="dxa"/>
            <w:tcBorders>
              <w:top w:val="nil"/>
              <w:left w:val="nil"/>
              <w:bottom w:val="single" w:sz="8" w:space="0" w:color="000000"/>
              <w:right w:val="single" w:sz="8" w:space="0" w:color="000000"/>
            </w:tcBorders>
          </w:tcPr>
          <w:p w14:paraId="1C48115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702.900,00</w:t>
            </w:r>
          </w:p>
        </w:tc>
        <w:tc>
          <w:tcPr>
            <w:tcW w:w="1531" w:type="dxa"/>
            <w:tcBorders>
              <w:top w:val="nil"/>
              <w:left w:val="nil"/>
              <w:bottom w:val="single" w:sz="8" w:space="0" w:color="000000"/>
              <w:right w:val="single" w:sz="8" w:space="0" w:color="000000"/>
            </w:tcBorders>
          </w:tcPr>
          <w:p w14:paraId="13CE096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571.019,20</w:t>
            </w:r>
          </w:p>
        </w:tc>
        <w:tc>
          <w:tcPr>
            <w:tcW w:w="1531" w:type="dxa"/>
            <w:tcBorders>
              <w:top w:val="nil"/>
              <w:left w:val="nil"/>
              <w:bottom w:val="single" w:sz="8" w:space="0" w:color="000000"/>
              <w:right w:val="single" w:sz="8" w:space="0" w:color="000000"/>
            </w:tcBorders>
          </w:tcPr>
          <w:p w14:paraId="624B833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571.019,20</w:t>
            </w:r>
          </w:p>
        </w:tc>
        <w:tc>
          <w:tcPr>
            <w:tcW w:w="1531" w:type="dxa"/>
            <w:tcBorders>
              <w:top w:val="nil"/>
              <w:left w:val="nil"/>
              <w:bottom w:val="single" w:sz="8" w:space="0" w:color="000000"/>
              <w:right w:val="single" w:sz="8" w:space="0" w:color="000000"/>
            </w:tcBorders>
          </w:tcPr>
          <w:p w14:paraId="05F6BEA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526.601,91</w:t>
            </w:r>
          </w:p>
        </w:tc>
      </w:tr>
      <w:tr w:rsidR="00646355" w14:paraId="76A397E4" w14:textId="77777777">
        <w:trPr>
          <w:trHeight w:val="315"/>
        </w:trPr>
        <w:tc>
          <w:tcPr>
            <w:tcW w:w="1044" w:type="dxa"/>
            <w:tcBorders>
              <w:top w:val="nil"/>
              <w:left w:val="single" w:sz="8" w:space="0" w:color="000000"/>
              <w:bottom w:val="single" w:sz="8" w:space="0" w:color="000000"/>
              <w:right w:val="single" w:sz="8" w:space="0" w:color="000000"/>
            </w:tcBorders>
          </w:tcPr>
          <w:p w14:paraId="3C5E8515"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31901600</w:t>
            </w:r>
          </w:p>
        </w:tc>
        <w:tc>
          <w:tcPr>
            <w:tcW w:w="5196" w:type="dxa"/>
            <w:tcBorders>
              <w:top w:val="nil"/>
              <w:left w:val="nil"/>
              <w:bottom w:val="single" w:sz="8" w:space="0" w:color="000000"/>
              <w:right w:val="single" w:sz="8" w:space="0" w:color="000000"/>
            </w:tcBorders>
          </w:tcPr>
          <w:p w14:paraId="11245557"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Outras despesas variáveis - pessoal civil</w:t>
            </w:r>
          </w:p>
        </w:tc>
        <w:tc>
          <w:tcPr>
            <w:tcW w:w="1531" w:type="dxa"/>
            <w:tcBorders>
              <w:top w:val="nil"/>
              <w:left w:val="nil"/>
              <w:bottom w:val="single" w:sz="8" w:space="0" w:color="000000"/>
              <w:right w:val="single" w:sz="8" w:space="0" w:color="000000"/>
            </w:tcBorders>
          </w:tcPr>
          <w:p w14:paraId="39EAB4D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1.580.000,00</w:t>
            </w:r>
          </w:p>
        </w:tc>
        <w:tc>
          <w:tcPr>
            <w:tcW w:w="1531" w:type="dxa"/>
            <w:tcBorders>
              <w:top w:val="nil"/>
              <w:left w:val="nil"/>
              <w:bottom w:val="single" w:sz="8" w:space="0" w:color="000000"/>
              <w:right w:val="single" w:sz="8" w:space="0" w:color="000000"/>
            </w:tcBorders>
          </w:tcPr>
          <w:p w14:paraId="7C2935F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765.900,00</w:t>
            </w:r>
          </w:p>
        </w:tc>
        <w:tc>
          <w:tcPr>
            <w:tcW w:w="1531" w:type="dxa"/>
            <w:tcBorders>
              <w:top w:val="nil"/>
              <w:left w:val="nil"/>
              <w:bottom w:val="single" w:sz="8" w:space="0" w:color="000000"/>
              <w:right w:val="single" w:sz="8" w:space="0" w:color="000000"/>
            </w:tcBorders>
          </w:tcPr>
          <w:p w14:paraId="5408EB1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254.193,20</w:t>
            </w:r>
          </w:p>
        </w:tc>
        <w:tc>
          <w:tcPr>
            <w:tcW w:w="1531" w:type="dxa"/>
            <w:tcBorders>
              <w:top w:val="nil"/>
              <w:left w:val="nil"/>
              <w:bottom w:val="single" w:sz="8" w:space="0" w:color="000000"/>
              <w:right w:val="single" w:sz="8" w:space="0" w:color="000000"/>
            </w:tcBorders>
          </w:tcPr>
          <w:p w14:paraId="7530F7B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254.193,20</w:t>
            </w:r>
          </w:p>
        </w:tc>
        <w:tc>
          <w:tcPr>
            <w:tcW w:w="1531" w:type="dxa"/>
            <w:tcBorders>
              <w:top w:val="nil"/>
              <w:left w:val="nil"/>
              <w:bottom w:val="single" w:sz="8" w:space="0" w:color="000000"/>
              <w:right w:val="single" w:sz="8" w:space="0" w:color="000000"/>
            </w:tcBorders>
          </w:tcPr>
          <w:p w14:paraId="729C70E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254.193,20</w:t>
            </w:r>
          </w:p>
        </w:tc>
      </w:tr>
      <w:tr w:rsidR="00646355" w14:paraId="39AD557E" w14:textId="77777777">
        <w:trPr>
          <w:trHeight w:val="315"/>
        </w:trPr>
        <w:tc>
          <w:tcPr>
            <w:tcW w:w="1044" w:type="dxa"/>
            <w:tcBorders>
              <w:top w:val="nil"/>
              <w:left w:val="single" w:sz="8" w:space="0" w:color="000000"/>
              <w:bottom w:val="single" w:sz="8" w:space="0" w:color="000000"/>
              <w:right w:val="single" w:sz="8" w:space="0" w:color="000000"/>
            </w:tcBorders>
          </w:tcPr>
          <w:p w14:paraId="7D070787"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31909100</w:t>
            </w:r>
          </w:p>
        </w:tc>
        <w:tc>
          <w:tcPr>
            <w:tcW w:w="5196" w:type="dxa"/>
            <w:tcBorders>
              <w:top w:val="nil"/>
              <w:left w:val="nil"/>
              <w:bottom w:val="single" w:sz="8" w:space="0" w:color="000000"/>
              <w:right w:val="single" w:sz="8" w:space="0" w:color="000000"/>
            </w:tcBorders>
          </w:tcPr>
          <w:p w14:paraId="11B8B012"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Sentenças Judiciais</w:t>
            </w:r>
          </w:p>
        </w:tc>
        <w:tc>
          <w:tcPr>
            <w:tcW w:w="1531" w:type="dxa"/>
            <w:tcBorders>
              <w:top w:val="nil"/>
              <w:left w:val="nil"/>
              <w:bottom w:val="single" w:sz="8" w:space="0" w:color="000000"/>
              <w:right w:val="single" w:sz="8" w:space="0" w:color="000000"/>
            </w:tcBorders>
          </w:tcPr>
          <w:p w14:paraId="754756E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4CDE279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30.000,00</w:t>
            </w:r>
          </w:p>
        </w:tc>
        <w:tc>
          <w:tcPr>
            <w:tcW w:w="1531" w:type="dxa"/>
            <w:tcBorders>
              <w:top w:val="nil"/>
              <w:left w:val="nil"/>
              <w:bottom w:val="single" w:sz="8" w:space="0" w:color="000000"/>
              <w:right w:val="single" w:sz="8" w:space="0" w:color="000000"/>
            </w:tcBorders>
          </w:tcPr>
          <w:p w14:paraId="01A100D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13.611,43</w:t>
            </w:r>
          </w:p>
        </w:tc>
        <w:tc>
          <w:tcPr>
            <w:tcW w:w="1531" w:type="dxa"/>
            <w:tcBorders>
              <w:top w:val="nil"/>
              <w:left w:val="nil"/>
              <w:bottom w:val="single" w:sz="8" w:space="0" w:color="000000"/>
              <w:right w:val="single" w:sz="8" w:space="0" w:color="000000"/>
            </w:tcBorders>
          </w:tcPr>
          <w:p w14:paraId="18AA8BD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13.611,43</w:t>
            </w:r>
          </w:p>
        </w:tc>
        <w:tc>
          <w:tcPr>
            <w:tcW w:w="1531" w:type="dxa"/>
            <w:tcBorders>
              <w:top w:val="nil"/>
              <w:left w:val="nil"/>
              <w:bottom w:val="single" w:sz="8" w:space="0" w:color="000000"/>
              <w:right w:val="single" w:sz="8" w:space="0" w:color="000000"/>
            </w:tcBorders>
          </w:tcPr>
          <w:p w14:paraId="61C4102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13.611,43</w:t>
            </w:r>
          </w:p>
        </w:tc>
      </w:tr>
      <w:tr w:rsidR="00646355" w14:paraId="689FFD97" w14:textId="77777777">
        <w:trPr>
          <w:trHeight w:val="315"/>
        </w:trPr>
        <w:tc>
          <w:tcPr>
            <w:tcW w:w="1044" w:type="dxa"/>
            <w:tcBorders>
              <w:top w:val="nil"/>
              <w:left w:val="single" w:sz="8" w:space="0" w:color="000000"/>
              <w:bottom w:val="single" w:sz="8" w:space="0" w:color="000000"/>
              <w:right w:val="single" w:sz="8" w:space="0" w:color="000000"/>
            </w:tcBorders>
          </w:tcPr>
          <w:p w14:paraId="49B59B57"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31909200</w:t>
            </w:r>
          </w:p>
        </w:tc>
        <w:tc>
          <w:tcPr>
            <w:tcW w:w="5196" w:type="dxa"/>
            <w:tcBorders>
              <w:top w:val="nil"/>
              <w:left w:val="nil"/>
              <w:bottom w:val="single" w:sz="8" w:space="0" w:color="000000"/>
              <w:right w:val="single" w:sz="8" w:space="0" w:color="000000"/>
            </w:tcBorders>
          </w:tcPr>
          <w:p w14:paraId="571526E8"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Despesas de exercícios anteriores</w:t>
            </w:r>
          </w:p>
        </w:tc>
        <w:tc>
          <w:tcPr>
            <w:tcW w:w="1531" w:type="dxa"/>
            <w:tcBorders>
              <w:top w:val="nil"/>
              <w:left w:val="nil"/>
              <w:bottom w:val="single" w:sz="8" w:space="0" w:color="000000"/>
              <w:right w:val="single" w:sz="8" w:space="0" w:color="000000"/>
            </w:tcBorders>
          </w:tcPr>
          <w:p w14:paraId="6182650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62699F3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c>
          <w:tcPr>
            <w:tcW w:w="1531" w:type="dxa"/>
            <w:tcBorders>
              <w:top w:val="nil"/>
              <w:left w:val="nil"/>
              <w:bottom w:val="single" w:sz="8" w:space="0" w:color="000000"/>
              <w:right w:val="single" w:sz="8" w:space="0" w:color="000000"/>
            </w:tcBorders>
          </w:tcPr>
          <w:p w14:paraId="090E089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c>
          <w:tcPr>
            <w:tcW w:w="1531" w:type="dxa"/>
            <w:tcBorders>
              <w:top w:val="nil"/>
              <w:left w:val="nil"/>
              <w:bottom w:val="single" w:sz="8" w:space="0" w:color="000000"/>
              <w:right w:val="single" w:sz="8" w:space="0" w:color="000000"/>
            </w:tcBorders>
          </w:tcPr>
          <w:p w14:paraId="7A6CCCF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c>
          <w:tcPr>
            <w:tcW w:w="1531" w:type="dxa"/>
            <w:tcBorders>
              <w:top w:val="nil"/>
              <w:left w:val="nil"/>
              <w:bottom w:val="single" w:sz="8" w:space="0" w:color="000000"/>
              <w:right w:val="single" w:sz="8" w:space="0" w:color="000000"/>
            </w:tcBorders>
          </w:tcPr>
          <w:p w14:paraId="3AFF20F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r>
      <w:tr w:rsidR="00646355" w14:paraId="6EE49E6C" w14:textId="77777777">
        <w:trPr>
          <w:trHeight w:val="315"/>
        </w:trPr>
        <w:tc>
          <w:tcPr>
            <w:tcW w:w="1044" w:type="dxa"/>
            <w:tcBorders>
              <w:top w:val="nil"/>
              <w:left w:val="single" w:sz="8" w:space="0" w:color="000000"/>
              <w:bottom w:val="single" w:sz="8" w:space="0" w:color="000000"/>
              <w:right w:val="single" w:sz="8" w:space="0" w:color="000000"/>
            </w:tcBorders>
          </w:tcPr>
          <w:p w14:paraId="5CD07899"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31911300</w:t>
            </w:r>
          </w:p>
        </w:tc>
        <w:tc>
          <w:tcPr>
            <w:tcW w:w="5196" w:type="dxa"/>
            <w:tcBorders>
              <w:top w:val="nil"/>
              <w:left w:val="nil"/>
              <w:bottom w:val="single" w:sz="8" w:space="0" w:color="000000"/>
              <w:right w:val="single" w:sz="8" w:space="0" w:color="000000"/>
            </w:tcBorders>
          </w:tcPr>
          <w:p w14:paraId="44AF7141"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Obrigações patronais</w:t>
            </w:r>
          </w:p>
        </w:tc>
        <w:tc>
          <w:tcPr>
            <w:tcW w:w="1531" w:type="dxa"/>
            <w:tcBorders>
              <w:top w:val="nil"/>
              <w:left w:val="nil"/>
              <w:bottom w:val="single" w:sz="8" w:space="0" w:color="000000"/>
              <w:right w:val="single" w:sz="8" w:space="0" w:color="000000"/>
            </w:tcBorders>
          </w:tcPr>
          <w:p w14:paraId="1998A52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28.118.000,00</w:t>
            </w:r>
          </w:p>
        </w:tc>
        <w:tc>
          <w:tcPr>
            <w:tcW w:w="1531" w:type="dxa"/>
            <w:tcBorders>
              <w:top w:val="nil"/>
              <w:left w:val="nil"/>
              <w:bottom w:val="single" w:sz="8" w:space="0" w:color="000000"/>
              <w:right w:val="single" w:sz="8" w:space="0" w:color="000000"/>
            </w:tcBorders>
          </w:tcPr>
          <w:p w14:paraId="1003A6A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27.318.000,00</w:t>
            </w:r>
          </w:p>
        </w:tc>
        <w:tc>
          <w:tcPr>
            <w:tcW w:w="1531" w:type="dxa"/>
            <w:tcBorders>
              <w:top w:val="nil"/>
              <w:left w:val="nil"/>
              <w:bottom w:val="single" w:sz="8" w:space="0" w:color="000000"/>
              <w:right w:val="single" w:sz="8" w:space="0" w:color="000000"/>
            </w:tcBorders>
          </w:tcPr>
          <w:p w14:paraId="771D08F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27.098.884,41</w:t>
            </w:r>
          </w:p>
        </w:tc>
        <w:tc>
          <w:tcPr>
            <w:tcW w:w="1531" w:type="dxa"/>
            <w:tcBorders>
              <w:top w:val="nil"/>
              <w:left w:val="nil"/>
              <w:bottom w:val="single" w:sz="8" w:space="0" w:color="000000"/>
              <w:right w:val="single" w:sz="8" w:space="0" w:color="000000"/>
            </w:tcBorders>
          </w:tcPr>
          <w:p w14:paraId="2FEDE3B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27.098.884,41</w:t>
            </w:r>
          </w:p>
        </w:tc>
        <w:tc>
          <w:tcPr>
            <w:tcW w:w="1531" w:type="dxa"/>
            <w:tcBorders>
              <w:top w:val="nil"/>
              <w:left w:val="nil"/>
              <w:bottom w:val="single" w:sz="8" w:space="0" w:color="000000"/>
              <w:right w:val="single" w:sz="8" w:space="0" w:color="000000"/>
            </w:tcBorders>
          </w:tcPr>
          <w:p w14:paraId="5444CFC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27.098.884,41</w:t>
            </w:r>
          </w:p>
        </w:tc>
      </w:tr>
      <w:tr w:rsidR="00646355" w14:paraId="06796912" w14:textId="77777777">
        <w:trPr>
          <w:trHeight w:val="315"/>
        </w:trPr>
        <w:tc>
          <w:tcPr>
            <w:tcW w:w="1044" w:type="dxa"/>
            <w:tcBorders>
              <w:top w:val="nil"/>
              <w:left w:val="single" w:sz="8" w:space="0" w:color="000000"/>
              <w:bottom w:val="single" w:sz="8" w:space="0" w:color="000000"/>
              <w:right w:val="single" w:sz="8" w:space="0" w:color="000000"/>
            </w:tcBorders>
          </w:tcPr>
          <w:p w14:paraId="539E82DB"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33900400</w:t>
            </w:r>
          </w:p>
        </w:tc>
        <w:tc>
          <w:tcPr>
            <w:tcW w:w="5196" w:type="dxa"/>
            <w:tcBorders>
              <w:top w:val="nil"/>
              <w:left w:val="nil"/>
              <w:bottom w:val="single" w:sz="8" w:space="0" w:color="000000"/>
              <w:right w:val="single" w:sz="8" w:space="0" w:color="000000"/>
            </w:tcBorders>
          </w:tcPr>
          <w:p w14:paraId="030EDB83"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Contratação por Tempo Determinado</w:t>
            </w:r>
          </w:p>
        </w:tc>
        <w:tc>
          <w:tcPr>
            <w:tcW w:w="1531" w:type="dxa"/>
            <w:tcBorders>
              <w:top w:val="nil"/>
              <w:left w:val="nil"/>
              <w:bottom w:val="single" w:sz="8" w:space="0" w:color="000000"/>
              <w:right w:val="single" w:sz="8" w:space="0" w:color="000000"/>
            </w:tcBorders>
          </w:tcPr>
          <w:p w14:paraId="6C07DCC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60.000,00</w:t>
            </w:r>
          </w:p>
        </w:tc>
        <w:tc>
          <w:tcPr>
            <w:tcW w:w="1531" w:type="dxa"/>
            <w:tcBorders>
              <w:top w:val="nil"/>
              <w:left w:val="nil"/>
              <w:bottom w:val="single" w:sz="8" w:space="0" w:color="000000"/>
              <w:right w:val="single" w:sz="8" w:space="0" w:color="000000"/>
            </w:tcBorders>
          </w:tcPr>
          <w:p w14:paraId="04AE5E6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160.000,00</w:t>
            </w:r>
          </w:p>
        </w:tc>
        <w:tc>
          <w:tcPr>
            <w:tcW w:w="1531" w:type="dxa"/>
            <w:tcBorders>
              <w:top w:val="nil"/>
              <w:left w:val="nil"/>
              <w:bottom w:val="single" w:sz="8" w:space="0" w:color="000000"/>
              <w:right w:val="single" w:sz="8" w:space="0" w:color="000000"/>
            </w:tcBorders>
          </w:tcPr>
          <w:p w14:paraId="306822D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130.016,47</w:t>
            </w:r>
          </w:p>
        </w:tc>
        <w:tc>
          <w:tcPr>
            <w:tcW w:w="1531" w:type="dxa"/>
            <w:tcBorders>
              <w:top w:val="nil"/>
              <w:left w:val="nil"/>
              <w:bottom w:val="single" w:sz="8" w:space="0" w:color="000000"/>
              <w:right w:val="single" w:sz="8" w:space="0" w:color="000000"/>
            </w:tcBorders>
          </w:tcPr>
          <w:p w14:paraId="260D0C9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130.016,47</w:t>
            </w:r>
          </w:p>
        </w:tc>
        <w:tc>
          <w:tcPr>
            <w:tcW w:w="1531" w:type="dxa"/>
            <w:tcBorders>
              <w:top w:val="nil"/>
              <w:left w:val="nil"/>
              <w:bottom w:val="single" w:sz="8" w:space="0" w:color="000000"/>
              <w:right w:val="single" w:sz="8" w:space="0" w:color="000000"/>
            </w:tcBorders>
          </w:tcPr>
          <w:p w14:paraId="5DA7B93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130.016,47</w:t>
            </w:r>
          </w:p>
        </w:tc>
      </w:tr>
      <w:tr w:rsidR="00646355" w14:paraId="6DC23416" w14:textId="77777777">
        <w:trPr>
          <w:trHeight w:val="315"/>
        </w:trPr>
        <w:tc>
          <w:tcPr>
            <w:tcW w:w="1044" w:type="dxa"/>
            <w:tcBorders>
              <w:top w:val="nil"/>
              <w:left w:val="single" w:sz="8" w:space="0" w:color="000000"/>
              <w:bottom w:val="single" w:sz="8" w:space="0" w:color="000000"/>
              <w:right w:val="single" w:sz="8" w:space="0" w:color="000000"/>
            </w:tcBorders>
          </w:tcPr>
          <w:p w14:paraId="7AC09534"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33900800</w:t>
            </w:r>
          </w:p>
        </w:tc>
        <w:tc>
          <w:tcPr>
            <w:tcW w:w="5196" w:type="dxa"/>
            <w:tcBorders>
              <w:top w:val="nil"/>
              <w:left w:val="nil"/>
              <w:bottom w:val="single" w:sz="8" w:space="0" w:color="000000"/>
              <w:right w:val="single" w:sz="8" w:space="0" w:color="000000"/>
            </w:tcBorders>
          </w:tcPr>
          <w:p w14:paraId="4928D889"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Outros Benefícios Assistenciais</w:t>
            </w:r>
          </w:p>
        </w:tc>
        <w:tc>
          <w:tcPr>
            <w:tcW w:w="1531" w:type="dxa"/>
            <w:tcBorders>
              <w:top w:val="nil"/>
              <w:left w:val="nil"/>
              <w:bottom w:val="single" w:sz="8" w:space="0" w:color="000000"/>
              <w:right w:val="single" w:sz="8" w:space="0" w:color="000000"/>
            </w:tcBorders>
          </w:tcPr>
          <w:p w14:paraId="3F07E84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60.000,00</w:t>
            </w:r>
          </w:p>
        </w:tc>
        <w:tc>
          <w:tcPr>
            <w:tcW w:w="1531" w:type="dxa"/>
            <w:tcBorders>
              <w:top w:val="nil"/>
              <w:left w:val="nil"/>
              <w:bottom w:val="single" w:sz="8" w:space="0" w:color="000000"/>
              <w:right w:val="single" w:sz="8" w:space="0" w:color="000000"/>
            </w:tcBorders>
          </w:tcPr>
          <w:p w14:paraId="2D676DF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60.000,00</w:t>
            </w:r>
          </w:p>
        </w:tc>
        <w:tc>
          <w:tcPr>
            <w:tcW w:w="1531" w:type="dxa"/>
            <w:tcBorders>
              <w:top w:val="nil"/>
              <w:left w:val="nil"/>
              <w:bottom w:val="single" w:sz="8" w:space="0" w:color="000000"/>
              <w:right w:val="single" w:sz="8" w:space="0" w:color="000000"/>
            </w:tcBorders>
          </w:tcPr>
          <w:p w14:paraId="73F3A6E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25.764,66</w:t>
            </w:r>
          </w:p>
        </w:tc>
        <w:tc>
          <w:tcPr>
            <w:tcW w:w="1531" w:type="dxa"/>
            <w:tcBorders>
              <w:top w:val="nil"/>
              <w:left w:val="nil"/>
              <w:bottom w:val="single" w:sz="8" w:space="0" w:color="000000"/>
              <w:right w:val="single" w:sz="8" w:space="0" w:color="000000"/>
            </w:tcBorders>
          </w:tcPr>
          <w:p w14:paraId="6557C36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25.764,66</w:t>
            </w:r>
          </w:p>
        </w:tc>
        <w:tc>
          <w:tcPr>
            <w:tcW w:w="1531" w:type="dxa"/>
            <w:tcBorders>
              <w:top w:val="nil"/>
              <w:left w:val="nil"/>
              <w:bottom w:val="single" w:sz="8" w:space="0" w:color="000000"/>
              <w:right w:val="single" w:sz="8" w:space="0" w:color="000000"/>
            </w:tcBorders>
          </w:tcPr>
          <w:p w14:paraId="72EF9F6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25.764,66</w:t>
            </w:r>
          </w:p>
        </w:tc>
      </w:tr>
      <w:tr w:rsidR="00646355" w14:paraId="4B4C6D11" w14:textId="77777777">
        <w:trPr>
          <w:trHeight w:val="315"/>
        </w:trPr>
        <w:tc>
          <w:tcPr>
            <w:tcW w:w="1044" w:type="dxa"/>
            <w:tcBorders>
              <w:top w:val="nil"/>
              <w:left w:val="single" w:sz="8" w:space="0" w:color="000000"/>
              <w:bottom w:val="single" w:sz="8" w:space="0" w:color="000000"/>
              <w:right w:val="single" w:sz="8" w:space="0" w:color="000000"/>
            </w:tcBorders>
          </w:tcPr>
          <w:p w14:paraId="4E5526E7"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33901400</w:t>
            </w:r>
          </w:p>
        </w:tc>
        <w:tc>
          <w:tcPr>
            <w:tcW w:w="5196" w:type="dxa"/>
            <w:tcBorders>
              <w:top w:val="nil"/>
              <w:left w:val="nil"/>
              <w:bottom w:val="single" w:sz="8" w:space="0" w:color="000000"/>
              <w:right w:val="single" w:sz="8" w:space="0" w:color="000000"/>
            </w:tcBorders>
          </w:tcPr>
          <w:p w14:paraId="33C24FF3"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Diárias civil</w:t>
            </w:r>
          </w:p>
        </w:tc>
        <w:tc>
          <w:tcPr>
            <w:tcW w:w="1531" w:type="dxa"/>
            <w:tcBorders>
              <w:top w:val="nil"/>
              <w:left w:val="nil"/>
              <w:bottom w:val="single" w:sz="8" w:space="0" w:color="000000"/>
              <w:right w:val="single" w:sz="8" w:space="0" w:color="000000"/>
            </w:tcBorders>
          </w:tcPr>
          <w:p w14:paraId="4081E38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2.280.000,00</w:t>
            </w:r>
          </w:p>
        </w:tc>
        <w:tc>
          <w:tcPr>
            <w:tcW w:w="1531" w:type="dxa"/>
            <w:tcBorders>
              <w:top w:val="nil"/>
              <w:left w:val="nil"/>
              <w:bottom w:val="single" w:sz="8" w:space="0" w:color="000000"/>
              <w:right w:val="single" w:sz="8" w:space="0" w:color="000000"/>
            </w:tcBorders>
          </w:tcPr>
          <w:p w14:paraId="5203CD5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1.724.107,00</w:t>
            </w:r>
          </w:p>
        </w:tc>
        <w:tc>
          <w:tcPr>
            <w:tcW w:w="1531" w:type="dxa"/>
            <w:tcBorders>
              <w:top w:val="nil"/>
              <w:left w:val="nil"/>
              <w:bottom w:val="single" w:sz="8" w:space="0" w:color="000000"/>
              <w:right w:val="single" w:sz="8" w:space="0" w:color="000000"/>
            </w:tcBorders>
          </w:tcPr>
          <w:p w14:paraId="76E8C3F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35.005,50</w:t>
            </w:r>
          </w:p>
        </w:tc>
        <w:tc>
          <w:tcPr>
            <w:tcW w:w="1531" w:type="dxa"/>
            <w:tcBorders>
              <w:top w:val="nil"/>
              <w:left w:val="nil"/>
              <w:bottom w:val="single" w:sz="8" w:space="0" w:color="000000"/>
              <w:right w:val="single" w:sz="8" w:space="0" w:color="000000"/>
            </w:tcBorders>
          </w:tcPr>
          <w:p w14:paraId="5AB2BA4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35.005,50</w:t>
            </w:r>
          </w:p>
        </w:tc>
        <w:tc>
          <w:tcPr>
            <w:tcW w:w="1531" w:type="dxa"/>
            <w:tcBorders>
              <w:top w:val="nil"/>
              <w:left w:val="nil"/>
              <w:bottom w:val="single" w:sz="8" w:space="0" w:color="000000"/>
              <w:right w:val="single" w:sz="8" w:space="0" w:color="000000"/>
            </w:tcBorders>
          </w:tcPr>
          <w:p w14:paraId="15A08CF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35.005,50</w:t>
            </w:r>
          </w:p>
        </w:tc>
      </w:tr>
      <w:tr w:rsidR="00646355" w14:paraId="0D2029AA" w14:textId="77777777">
        <w:trPr>
          <w:trHeight w:val="315"/>
        </w:trPr>
        <w:tc>
          <w:tcPr>
            <w:tcW w:w="1044" w:type="dxa"/>
            <w:tcBorders>
              <w:top w:val="nil"/>
              <w:left w:val="single" w:sz="8" w:space="0" w:color="000000"/>
              <w:bottom w:val="single" w:sz="8" w:space="0" w:color="000000"/>
              <w:right w:val="single" w:sz="8" w:space="0" w:color="000000"/>
            </w:tcBorders>
          </w:tcPr>
          <w:p w14:paraId="4E010BC1"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33901800</w:t>
            </w:r>
          </w:p>
        </w:tc>
        <w:tc>
          <w:tcPr>
            <w:tcW w:w="5196" w:type="dxa"/>
            <w:tcBorders>
              <w:top w:val="nil"/>
              <w:left w:val="nil"/>
              <w:bottom w:val="single" w:sz="8" w:space="0" w:color="000000"/>
              <w:right w:val="single" w:sz="8" w:space="0" w:color="000000"/>
            </w:tcBorders>
          </w:tcPr>
          <w:p w14:paraId="192CB824"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Auxílio financeiro a estudantes</w:t>
            </w:r>
          </w:p>
        </w:tc>
        <w:tc>
          <w:tcPr>
            <w:tcW w:w="1531" w:type="dxa"/>
            <w:tcBorders>
              <w:top w:val="nil"/>
              <w:left w:val="nil"/>
              <w:bottom w:val="single" w:sz="8" w:space="0" w:color="000000"/>
              <w:right w:val="single" w:sz="8" w:space="0" w:color="000000"/>
            </w:tcBorders>
          </w:tcPr>
          <w:p w14:paraId="63A10C6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3466992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1.450.075,00</w:t>
            </w:r>
          </w:p>
        </w:tc>
        <w:tc>
          <w:tcPr>
            <w:tcW w:w="1531" w:type="dxa"/>
            <w:tcBorders>
              <w:top w:val="nil"/>
              <w:left w:val="nil"/>
              <w:bottom w:val="single" w:sz="8" w:space="0" w:color="000000"/>
              <w:right w:val="single" w:sz="8" w:space="0" w:color="000000"/>
            </w:tcBorders>
          </w:tcPr>
          <w:p w14:paraId="5F0E21B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1.164.900,00</w:t>
            </w:r>
          </w:p>
        </w:tc>
        <w:tc>
          <w:tcPr>
            <w:tcW w:w="1531" w:type="dxa"/>
            <w:tcBorders>
              <w:top w:val="nil"/>
              <w:left w:val="nil"/>
              <w:bottom w:val="single" w:sz="8" w:space="0" w:color="000000"/>
              <w:right w:val="single" w:sz="8" w:space="0" w:color="000000"/>
            </w:tcBorders>
          </w:tcPr>
          <w:p w14:paraId="3C2F69C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1.164.900,00</w:t>
            </w:r>
          </w:p>
        </w:tc>
        <w:tc>
          <w:tcPr>
            <w:tcW w:w="1531" w:type="dxa"/>
            <w:tcBorders>
              <w:top w:val="nil"/>
              <w:left w:val="nil"/>
              <w:bottom w:val="single" w:sz="8" w:space="0" w:color="000000"/>
              <w:right w:val="single" w:sz="8" w:space="0" w:color="000000"/>
            </w:tcBorders>
          </w:tcPr>
          <w:p w14:paraId="01FAC9E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1.164.900,00</w:t>
            </w:r>
          </w:p>
        </w:tc>
      </w:tr>
      <w:tr w:rsidR="00646355" w14:paraId="62A237D4" w14:textId="77777777">
        <w:trPr>
          <w:trHeight w:val="315"/>
        </w:trPr>
        <w:tc>
          <w:tcPr>
            <w:tcW w:w="1044" w:type="dxa"/>
            <w:tcBorders>
              <w:top w:val="nil"/>
              <w:left w:val="single" w:sz="8" w:space="0" w:color="000000"/>
              <w:bottom w:val="single" w:sz="8" w:space="0" w:color="000000"/>
              <w:right w:val="single" w:sz="8" w:space="0" w:color="000000"/>
            </w:tcBorders>
          </w:tcPr>
          <w:p w14:paraId="25EB1F93"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33902000</w:t>
            </w:r>
          </w:p>
        </w:tc>
        <w:tc>
          <w:tcPr>
            <w:tcW w:w="5196" w:type="dxa"/>
            <w:tcBorders>
              <w:top w:val="nil"/>
              <w:left w:val="nil"/>
              <w:bottom w:val="single" w:sz="8" w:space="0" w:color="000000"/>
              <w:right w:val="single" w:sz="8" w:space="0" w:color="000000"/>
            </w:tcBorders>
          </w:tcPr>
          <w:p w14:paraId="48271971"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Auxílio Financeiro a Pesquisadores</w:t>
            </w:r>
          </w:p>
        </w:tc>
        <w:tc>
          <w:tcPr>
            <w:tcW w:w="1531" w:type="dxa"/>
            <w:tcBorders>
              <w:top w:val="nil"/>
              <w:left w:val="nil"/>
              <w:bottom w:val="single" w:sz="8" w:space="0" w:color="000000"/>
              <w:right w:val="single" w:sz="8" w:space="0" w:color="000000"/>
            </w:tcBorders>
          </w:tcPr>
          <w:p w14:paraId="1F07E6D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0D2FC61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80.800,00</w:t>
            </w:r>
          </w:p>
        </w:tc>
        <w:tc>
          <w:tcPr>
            <w:tcW w:w="1531" w:type="dxa"/>
            <w:tcBorders>
              <w:top w:val="nil"/>
              <w:left w:val="nil"/>
              <w:bottom w:val="single" w:sz="8" w:space="0" w:color="000000"/>
              <w:right w:val="single" w:sz="8" w:space="0" w:color="000000"/>
            </w:tcBorders>
          </w:tcPr>
          <w:p w14:paraId="7CCEF6C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70.512,00</w:t>
            </w:r>
          </w:p>
        </w:tc>
        <w:tc>
          <w:tcPr>
            <w:tcW w:w="1531" w:type="dxa"/>
            <w:tcBorders>
              <w:top w:val="nil"/>
              <w:left w:val="nil"/>
              <w:bottom w:val="single" w:sz="8" w:space="0" w:color="000000"/>
              <w:right w:val="single" w:sz="8" w:space="0" w:color="000000"/>
            </w:tcBorders>
          </w:tcPr>
          <w:p w14:paraId="2ADD563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70.512,00</w:t>
            </w:r>
          </w:p>
        </w:tc>
        <w:tc>
          <w:tcPr>
            <w:tcW w:w="1531" w:type="dxa"/>
            <w:tcBorders>
              <w:top w:val="nil"/>
              <w:left w:val="nil"/>
              <w:bottom w:val="single" w:sz="8" w:space="0" w:color="000000"/>
              <w:right w:val="single" w:sz="8" w:space="0" w:color="000000"/>
            </w:tcBorders>
          </w:tcPr>
          <w:p w14:paraId="0841E2B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70.512,00</w:t>
            </w:r>
          </w:p>
        </w:tc>
      </w:tr>
      <w:tr w:rsidR="00646355" w14:paraId="26A58A10" w14:textId="77777777">
        <w:trPr>
          <w:trHeight w:val="315"/>
        </w:trPr>
        <w:tc>
          <w:tcPr>
            <w:tcW w:w="1044" w:type="dxa"/>
            <w:tcBorders>
              <w:top w:val="nil"/>
              <w:left w:val="single" w:sz="8" w:space="0" w:color="000000"/>
              <w:bottom w:val="single" w:sz="8" w:space="0" w:color="000000"/>
              <w:right w:val="single" w:sz="8" w:space="0" w:color="000000"/>
            </w:tcBorders>
          </w:tcPr>
          <w:p w14:paraId="04449B35"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33903000</w:t>
            </w:r>
          </w:p>
        </w:tc>
        <w:tc>
          <w:tcPr>
            <w:tcW w:w="5196" w:type="dxa"/>
            <w:tcBorders>
              <w:top w:val="nil"/>
              <w:left w:val="nil"/>
              <w:bottom w:val="single" w:sz="8" w:space="0" w:color="000000"/>
              <w:right w:val="single" w:sz="8" w:space="0" w:color="000000"/>
            </w:tcBorders>
          </w:tcPr>
          <w:p w14:paraId="5702F5E7"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Material de Consumo</w:t>
            </w:r>
          </w:p>
        </w:tc>
        <w:tc>
          <w:tcPr>
            <w:tcW w:w="1531" w:type="dxa"/>
            <w:tcBorders>
              <w:top w:val="nil"/>
              <w:left w:val="nil"/>
              <w:bottom w:val="single" w:sz="8" w:space="0" w:color="000000"/>
              <w:right w:val="single" w:sz="8" w:space="0" w:color="000000"/>
            </w:tcBorders>
          </w:tcPr>
          <w:p w14:paraId="27A07AD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12.280.000,00</w:t>
            </w:r>
          </w:p>
        </w:tc>
        <w:tc>
          <w:tcPr>
            <w:tcW w:w="1531" w:type="dxa"/>
            <w:tcBorders>
              <w:top w:val="nil"/>
              <w:left w:val="nil"/>
              <w:bottom w:val="single" w:sz="8" w:space="0" w:color="000000"/>
              <w:right w:val="single" w:sz="8" w:space="0" w:color="000000"/>
            </w:tcBorders>
          </w:tcPr>
          <w:p w14:paraId="5295F88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12.416.993,80</w:t>
            </w:r>
          </w:p>
        </w:tc>
        <w:tc>
          <w:tcPr>
            <w:tcW w:w="1531" w:type="dxa"/>
            <w:tcBorders>
              <w:top w:val="nil"/>
              <w:left w:val="nil"/>
              <w:bottom w:val="single" w:sz="8" w:space="0" w:color="000000"/>
              <w:right w:val="single" w:sz="8" w:space="0" w:color="000000"/>
            </w:tcBorders>
          </w:tcPr>
          <w:p w14:paraId="5E6C2C22"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3.180.496,76</w:t>
            </w:r>
          </w:p>
        </w:tc>
        <w:tc>
          <w:tcPr>
            <w:tcW w:w="1531" w:type="dxa"/>
            <w:tcBorders>
              <w:top w:val="nil"/>
              <w:left w:val="nil"/>
              <w:bottom w:val="single" w:sz="8" w:space="0" w:color="000000"/>
              <w:right w:val="single" w:sz="8" w:space="0" w:color="000000"/>
            </w:tcBorders>
          </w:tcPr>
          <w:p w14:paraId="76E5ED1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2.475.956,06</w:t>
            </w:r>
          </w:p>
        </w:tc>
        <w:tc>
          <w:tcPr>
            <w:tcW w:w="1531" w:type="dxa"/>
            <w:tcBorders>
              <w:top w:val="nil"/>
              <w:left w:val="nil"/>
              <w:bottom w:val="single" w:sz="8" w:space="0" w:color="000000"/>
              <w:right w:val="single" w:sz="8" w:space="0" w:color="000000"/>
            </w:tcBorders>
          </w:tcPr>
          <w:p w14:paraId="6DC4816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2.475.892,20</w:t>
            </w:r>
          </w:p>
        </w:tc>
      </w:tr>
      <w:tr w:rsidR="00646355" w14:paraId="6D8CDB8F" w14:textId="77777777">
        <w:trPr>
          <w:trHeight w:val="315"/>
        </w:trPr>
        <w:tc>
          <w:tcPr>
            <w:tcW w:w="1044" w:type="dxa"/>
            <w:tcBorders>
              <w:top w:val="nil"/>
              <w:left w:val="single" w:sz="8" w:space="0" w:color="000000"/>
              <w:bottom w:val="single" w:sz="8" w:space="0" w:color="000000"/>
              <w:right w:val="single" w:sz="8" w:space="0" w:color="000000"/>
            </w:tcBorders>
          </w:tcPr>
          <w:p w14:paraId="37AE5776"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33903300</w:t>
            </w:r>
          </w:p>
        </w:tc>
        <w:tc>
          <w:tcPr>
            <w:tcW w:w="5196" w:type="dxa"/>
            <w:tcBorders>
              <w:top w:val="nil"/>
              <w:left w:val="nil"/>
              <w:bottom w:val="single" w:sz="8" w:space="0" w:color="000000"/>
              <w:right w:val="single" w:sz="8" w:space="0" w:color="000000"/>
            </w:tcBorders>
          </w:tcPr>
          <w:p w14:paraId="365E26EE"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Passagens e Despesas com locomoção</w:t>
            </w:r>
          </w:p>
        </w:tc>
        <w:tc>
          <w:tcPr>
            <w:tcW w:w="1531" w:type="dxa"/>
            <w:tcBorders>
              <w:top w:val="nil"/>
              <w:left w:val="nil"/>
              <w:bottom w:val="single" w:sz="8" w:space="0" w:color="000000"/>
              <w:right w:val="single" w:sz="8" w:space="0" w:color="000000"/>
            </w:tcBorders>
          </w:tcPr>
          <w:p w14:paraId="550842D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5.902.000,00</w:t>
            </w:r>
          </w:p>
        </w:tc>
        <w:tc>
          <w:tcPr>
            <w:tcW w:w="1531" w:type="dxa"/>
            <w:tcBorders>
              <w:top w:val="nil"/>
              <w:left w:val="nil"/>
              <w:bottom w:val="single" w:sz="8" w:space="0" w:color="000000"/>
              <w:right w:val="single" w:sz="8" w:space="0" w:color="000000"/>
            </w:tcBorders>
          </w:tcPr>
          <w:p w14:paraId="38FA004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4.801.183,00</w:t>
            </w:r>
          </w:p>
        </w:tc>
        <w:tc>
          <w:tcPr>
            <w:tcW w:w="1531" w:type="dxa"/>
            <w:tcBorders>
              <w:top w:val="nil"/>
              <w:left w:val="nil"/>
              <w:bottom w:val="single" w:sz="8" w:space="0" w:color="000000"/>
              <w:right w:val="single" w:sz="8" w:space="0" w:color="000000"/>
            </w:tcBorders>
          </w:tcPr>
          <w:p w14:paraId="69E9CED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196.337,49</w:t>
            </w:r>
          </w:p>
        </w:tc>
        <w:tc>
          <w:tcPr>
            <w:tcW w:w="1531" w:type="dxa"/>
            <w:tcBorders>
              <w:top w:val="nil"/>
              <w:left w:val="nil"/>
              <w:bottom w:val="single" w:sz="8" w:space="0" w:color="000000"/>
              <w:right w:val="single" w:sz="8" w:space="0" w:color="000000"/>
            </w:tcBorders>
          </w:tcPr>
          <w:p w14:paraId="49B1755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68.593,62</w:t>
            </w:r>
          </w:p>
        </w:tc>
        <w:tc>
          <w:tcPr>
            <w:tcW w:w="1531" w:type="dxa"/>
            <w:tcBorders>
              <w:top w:val="nil"/>
              <w:left w:val="nil"/>
              <w:bottom w:val="single" w:sz="8" w:space="0" w:color="000000"/>
              <w:right w:val="single" w:sz="8" w:space="0" w:color="000000"/>
            </w:tcBorders>
          </w:tcPr>
          <w:p w14:paraId="37EF2C8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68.593,62</w:t>
            </w:r>
          </w:p>
        </w:tc>
      </w:tr>
      <w:tr w:rsidR="00646355" w14:paraId="33E0A494" w14:textId="77777777">
        <w:trPr>
          <w:trHeight w:val="315"/>
        </w:trPr>
        <w:tc>
          <w:tcPr>
            <w:tcW w:w="1044" w:type="dxa"/>
            <w:tcBorders>
              <w:top w:val="nil"/>
              <w:left w:val="single" w:sz="8" w:space="0" w:color="000000"/>
              <w:bottom w:val="single" w:sz="8" w:space="0" w:color="000000"/>
              <w:right w:val="single" w:sz="8" w:space="0" w:color="000000"/>
            </w:tcBorders>
          </w:tcPr>
          <w:p w14:paraId="4FD001F2"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33903600</w:t>
            </w:r>
          </w:p>
        </w:tc>
        <w:tc>
          <w:tcPr>
            <w:tcW w:w="5196" w:type="dxa"/>
            <w:tcBorders>
              <w:top w:val="nil"/>
              <w:left w:val="nil"/>
              <w:bottom w:val="single" w:sz="8" w:space="0" w:color="000000"/>
              <w:right w:val="single" w:sz="8" w:space="0" w:color="000000"/>
            </w:tcBorders>
          </w:tcPr>
          <w:p w14:paraId="79E78AA2"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Outros serviços de Terceiros - Pessoa Física</w:t>
            </w:r>
          </w:p>
        </w:tc>
        <w:tc>
          <w:tcPr>
            <w:tcW w:w="1531" w:type="dxa"/>
            <w:tcBorders>
              <w:top w:val="nil"/>
              <w:left w:val="nil"/>
              <w:bottom w:val="single" w:sz="8" w:space="0" w:color="000000"/>
              <w:right w:val="single" w:sz="8" w:space="0" w:color="000000"/>
            </w:tcBorders>
          </w:tcPr>
          <w:p w14:paraId="42BE745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6.974.000,00</w:t>
            </w:r>
          </w:p>
        </w:tc>
        <w:tc>
          <w:tcPr>
            <w:tcW w:w="1531" w:type="dxa"/>
            <w:tcBorders>
              <w:top w:val="nil"/>
              <w:left w:val="nil"/>
              <w:bottom w:val="single" w:sz="8" w:space="0" w:color="000000"/>
              <w:right w:val="single" w:sz="8" w:space="0" w:color="000000"/>
            </w:tcBorders>
          </w:tcPr>
          <w:p w14:paraId="1F831C62"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10.752.812,00</w:t>
            </w:r>
          </w:p>
        </w:tc>
        <w:tc>
          <w:tcPr>
            <w:tcW w:w="1531" w:type="dxa"/>
            <w:tcBorders>
              <w:top w:val="nil"/>
              <w:left w:val="nil"/>
              <w:bottom w:val="single" w:sz="8" w:space="0" w:color="000000"/>
              <w:right w:val="single" w:sz="8" w:space="0" w:color="000000"/>
            </w:tcBorders>
          </w:tcPr>
          <w:p w14:paraId="03E4941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3.834.724,92</w:t>
            </w:r>
          </w:p>
        </w:tc>
        <w:tc>
          <w:tcPr>
            <w:tcW w:w="1531" w:type="dxa"/>
            <w:tcBorders>
              <w:top w:val="nil"/>
              <w:left w:val="nil"/>
              <w:bottom w:val="single" w:sz="8" w:space="0" w:color="000000"/>
              <w:right w:val="single" w:sz="8" w:space="0" w:color="000000"/>
            </w:tcBorders>
          </w:tcPr>
          <w:p w14:paraId="73125B4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3.675.762,65</w:t>
            </w:r>
          </w:p>
        </w:tc>
        <w:tc>
          <w:tcPr>
            <w:tcW w:w="1531" w:type="dxa"/>
            <w:tcBorders>
              <w:top w:val="nil"/>
              <w:left w:val="nil"/>
              <w:bottom w:val="single" w:sz="8" w:space="0" w:color="000000"/>
              <w:right w:val="single" w:sz="8" w:space="0" w:color="000000"/>
            </w:tcBorders>
          </w:tcPr>
          <w:p w14:paraId="22445E4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3.675.762,65</w:t>
            </w:r>
          </w:p>
        </w:tc>
      </w:tr>
      <w:tr w:rsidR="00646355" w14:paraId="7F15C57F" w14:textId="77777777">
        <w:trPr>
          <w:trHeight w:val="315"/>
        </w:trPr>
        <w:tc>
          <w:tcPr>
            <w:tcW w:w="1044" w:type="dxa"/>
            <w:tcBorders>
              <w:top w:val="nil"/>
              <w:left w:val="single" w:sz="8" w:space="0" w:color="000000"/>
              <w:bottom w:val="single" w:sz="8" w:space="0" w:color="000000"/>
              <w:right w:val="single" w:sz="8" w:space="0" w:color="000000"/>
            </w:tcBorders>
          </w:tcPr>
          <w:p w14:paraId="4C1687C0"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33903700</w:t>
            </w:r>
          </w:p>
        </w:tc>
        <w:tc>
          <w:tcPr>
            <w:tcW w:w="5196" w:type="dxa"/>
            <w:tcBorders>
              <w:top w:val="nil"/>
              <w:left w:val="nil"/>
              <w:bottom w:val="single" w:sz="8" w:space="0" w:color="000000"/>
              <w:right w:val="single" w:sz="8" w:space="0" w:color="000000"/>
            </w:tcBorders>
          </w:tcPr>
          <w:p w14:paraId="17629D41"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Locação de Mão-de-Obra</w:t>
            </w:r>
          </w:p>
        </w:tc>
        <w:tc>
          <w:tcPr>
            <w:tcW w:w="1531" w:type="dxa"/>
            <w:tcBorders>
              <w:top w:val="nil"/>
              <w:left w:val="nil"/>
              <w:bottom w:val="single" w:sz="8" w:space="0" w:color="000000"/>
              <w:right w:val="single" w:sz="8" w:space="0" w:color="000000"/>
            </w:tcBorders>
          </w:tcPr>
          <w:p w14:paraId="3D378B8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17.050.000,00</w:t>
            </w:r>
          </w:p>
        </w:tc>
        <w:tc>
          <w:tcPr>
            <w:tcW w:w="1531" w:type="dxa"/>
            <w:tcBorders>
              <w:top w:val="nil"/>
              <w:left w:val="nil"/>
              <w:bottom w:val="single" w:sz="8" w:space="0" w:color="000000"/>
              <w:right w:val="single" w:sz="8" w:space="0" w:color="000000"/>
            </w:tcBorders>
          </w:tcPr>
          <w:p w14:paraId="16F157E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17.354.195,00</w:t>
            </w:r>
          </w:p>
        </w:tc>
        <w:tc>
          <w:tcPr>
            <w:tcW w:w="1531" w:type="dxa"/>
            <w:tcBorders>
              <w:top w:val="nil"/>
              <w:left w:val="nil"/>
              <w:bottom w:val="single" w:sz="8" w:space="0" w:color="000000"/>
              <w:right w:val="single" w:sz="8" w:space="0" w:color="000000"/>
            </w:tcBorders>
          </w:tcPr>
          <w:p w14:paraId="43C5C47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13.220.717,73</w:t>
            </w:r>
          </w:p>
        </w:tc>
        <w:tc>
          <w:tcPr>
            <w:tcW w:w="1531" w:type="dxa"/>
            <w:tcBorders>
              <w:top w:val="nil"/>
              <w:left w:val="nil"/>
              <w:bottom w:val="single" w:sz="8" w:space="0" w:color="000000"/>
              <w:right w:val="single" w:sz="8" w:space="0" w:color="000000"/>
            </w:tcBorders>
          </w:tcPr>
          <w:p w14:paraId="150E954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13.184.002,60</w:t>
            </w:r>
          </w:p>
        </w:tc>
        <w:tc>
          <w:tcPr>
            <w:tcW w:w="1531" w:type="dxa"/>
            <w:tcBorders>
              <w:top w:val="nil"/>
              <w:left w:val="nil"/>
              <w:bottom w:val="single" w:sz="8" w:space="0" w:color="000000"/>
              <w:right w:val="single" w:sz="8" w:space="0" w:color="000000"/>
            </w:tcBorders>
          </w:tcPr>
          <w:p w14:paraId="6B82417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13.184.002,60</w:t>
            </w:r>
          </w:p>
        </w:tc>
      </w:tr>
      <w:tr w:rsidR="00646355" w14:paraId="1F5C9F00" w14:textId="77777777">
        <w:trPr>
          <w:trHeight w:val="315"/>
        </w:trPr>
        <w:tc>
          <w:tcPr>
            <w:tcW w:w="1044" w:type="dxa"/>
            <w:tcBorders>
              <w:top w:val="nil"/>
              <w:left w:val="single" w:sz="8" w:space="0" w:color="000000"/>
              <w:bottom w:val="single" w:sz="8" w:space="0" w:color="000000"/>
              <w:right w:val="single" w:sz="8" w:space="0" w:color="000000"/>
            </w:tcBorders>
          </w:tcPr>
          <w:p w14:paraId="0146888F"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33903900</w:t>
            </w:r>
          </w:p>
        </w:tc>
        <w:tc>
          <w:tcPr>
            <w:tcW w:w="5196" w:type="dxa"/>
            <w:tcBorders>
              <w:top w:val="nil"/>
              <w:left w:val="nil"/>
              <w:bottom w:val="single" w:sz="8" w:space="0" w:color="000000"/>
              <w:right w:val="single" w:sz="8" w:space="0" w:color="000000"/>
            </w:tcBorders>
          </w:tcPr>
          <w:p w14:paraId="09F18D53"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Outros serviços de Terceiros - Pessoa Jurídica</w:t>
            </w:r>
          </w:p>
        </w:tc>
        <w:tc>
          <w:tcPr>
            <w:tcW w:w="1531" w:type="dxa"/>
            <w:tcBorders>
              <w:top w:val="nil"/>
              <w:left w:val="nil"/>
              <w:bottom w:val="single" w:sz="8" w:space="0" w:color="000000"/>
              <w:right w:val="single" w:sz="8" w:space="0" w:color="000000"/>
            </w:tcBorders>
          </w:tcPr>
          <w:p w14:paraId="12C7658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26.350.000,00</w:t>
            </w:r>
          </w:p>
        </w:tc>
        <w:tc>
          <w:tcPr>
            <w:tcW w:w="1531" w:type="dxa"/>
            <w:tcBorders>
              <w:top w:val="nil"/>
              <w:left w:val="nil"/>
              <w:bottom w:val="single" w:sz="8" w:space="0" w:color="000000"/>
              <w:right w:val="single" w:sz="8" w:space="0" w:color="000000"/>
            </w:tcBorders>
          </w:tcPr>
          <w:p w14:paraId="068F7A4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23.114.240,99</w:t>
            </w:r>
          </w:p>
        </w:tc>
        <w:tc>
          <w:tcPr>
            <w:tcW w:w="1531" w:type="dxa"/>
            <w:tcBorders>
              <w:top w:val="nil"/>
              <w:left w:val="nil"/>
              <w:bottom w:val="single" w:sz="8" w:space="0" w:color="000000"/>
              <w:right w:val="single" w:sz="8" w:space="0" w:color="000000"/>
            </w:tcBorders>
          </w:tcPr>
          <w:p w14:paraId="4952996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6.406.052,98</w:t>
            </w:r>
          </w:p>
        </w:tc>
        <w:tc>
          <w:tcPr>
            <w:tcW w:w="1531" w:type="dxa"/>
            <w:tcBorders>
              <w:top w:val="nil"/>
              <w:left w:val="nil"/>
              <w:bottom w:val="single" w:sz="8" w:space="0" w:color="000000"/>
              <w:right w:val="single" w:sz="8" w:space="0" w:color="000000"/>
            </w:tcBorders>
          </w:tcPr>
          <w:p w14:paraId="00D4991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5.825.414,06</w:t>
            </w:r>
          </w:p>
        </w:tc>
        <w:tc>
          <w:tcPr>
            <w:tcW w:w="1531" w:type="dxa"/>
            <w:tcBorders>
              <w:top w:val="nil"/>
              <w:left w:val="nil"/>
              <w:bottom w:val="single" w:sz="8" w:space="0" w:color="000000"/>
              <w:right w:val="single" w:sz="8" w:space="0" w:color="000000"/>
            </w:tcBorders>
          </w:tcPr>
          <w:p w14:paraId="7701E93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5.825.414,06</w:t>
            </w:r>
          </w:p>
        </w:tc>
      </w:tr>
      <w:tr w:rsidR="00646355" w14:paraId="1261FB90" w14:textId="77777777">
        <w:trPr>
          <w:trHeight w:val="315"/>
        </w:trPr>
        <w:tc>
          <w:tcPr>
            <w:tcW w:w="1044" w:type="dxa"/>
            <w:tcBorders>
              <w:top w:val="nil"/>
              <w:left w:val="single" w:sz="8" w:space="0" w:color="000000"/>
              <w:bottom w:val="single" w:sz="8" w:space="0" w:color="000000"/>
              <w:right w:val="single" w:sz="8" w:space="0" w:color="000000"/>
            </w:tcBorders>
          </w:tcPr>
          <w:p w14:paraId="3F4C950C"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33904000</w:t>
            </w:r>
          </w:p>
        </w:tc>
        <w:tc>
          <w:tcPr>
            <w:tcW w:w="5196" w:type="dxa"/>
            <w:tcBorders>
              <w:top w:val="nil"/>
              <w:left w:val="nil"/>
              <w:bottom w:val="single" w:sz="8" w:space="0" w:color="000000"/>
              <w:right w:val="single" w:sz="8" w:space="0" w:color="000000"/>
            </w:tcBorders>
          </w:tcPr>
          <w:p w14:paraId="77FEC339"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 xml:space="preserve">Serviços de Tecnologia da Informação e </w:t>
            </w:r>
            <w:r>
              <w:rPr>
                <w:rFonts w:ascii="Arial" w:eastAsia="Arial" w:hAnsi="Arial" w:cs="Arial"/>
                <w:i/>
                <w:color w:val="000000"/>
                <w:sz w:val="20"/>
                <w:szCs w:val="20"/>
              </w:rPr>
              <w:br/>
              <w:t>Comunicação - Pessoa Jurídica</w:t>
            </w:r>
          </w:p>
        </w:tc>
        <w:tc>
          <w:tcPr>
            <w:tcW w:w="1531" w:type="dxa"/>
            <w:tcBorders>
              <w:top w:val="nil"/>
              <w:left w:val="nil"/>
              <w:bottom w:val="single" w:sz="8" w:space="0" w:color="000000"/>
              <w:right w:val="single" w:sz="8" w:space="0" w:color="000000"/>
            </w:tcBorders>
          </w:tcPr>
          <w:p w14:paraId="0394680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3.600.000,00</w:t>
            </w:r>
          </w:p>
        </w:tc>
        <w:tc>
          <w:tcPr>
            <w:tcW w:w="1531" w:type="dxa"/>
            <w:tcBorders>
              <w:top w:val="nil"/>
              <w:left w:val="nil"/>
              <w:bottom w:val="single" w:sz="8" w:space="0" w:color="000000"/>
              <w:right w:val="single" w:sz="8" w:space="0" w:color="000000"/>
            </w:tcBorders>
          </w:tcPr>
          <w:p w14:paraId="6F68AEC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3.600.000,00</w:t>
            </w:r>
          </w:p>
        </w:tc>
        <w:tc>
          <w:tcPr>
            <w:tcW w:w="1531" w:type="dxa"/>
            <w:tcBorders>
              <w:top w:val="nil"/>
              <w:left w:val="nil"/>
              <w:bottom w:val="single" w:sz="8" w:space="0" w:color="000000"/>
              <w:right w:val="single" w:sz="8" w:space="0" w:color="000000"/>
            </w:tcBorders>
          </w:tcPr>
          <w:p w14:paraId="1E063CB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1.330.394,57</w:t>
            </w:r>
          </w:p>
        </w:tc>
        <w:tc>
          <w:tcPr>
            <w:tcW w:w="1531" w:type="dxa"/>
            <w:tcBorders>
              <w:top w:val="nil"/>
              <w:left w:val="nil"/>
              <w:bottom w:val="single" w:sz="8" w:space="0" w:color="000000"/>
              <w:right w:val="single" w:sz="8" w:space="0" w:color="000000"/>
            </w:tcBorders>
          </w:tcPr>
          <w:p w14:paraId="705447A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1.300.829,18</w:t>
            </w:r>
          </w:p>
        </w:tc>
        <w:tc>
          <w:tcPr>
            <w:tcW w:w="1531" w:type="dxa"/>
            <w:tcBorders>
              <w:top w:val="nil"/>
              <w:left w:val="nil"/>
              <w:bottom w:val="single" w:sz="8" w:space="0" w:color="000000"/>
              <w:right w:val="single" w:sz="8" w:space="0" w:color="000000"/>
            </w:tcBorders>
          </w:tcPr>
          <w:p w14:paraId="6C4E496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1.300.829,18</w:t>
            </w:r>
          </w:p>
        </w:tc>
      </w:tr>
      <w:tr w:rsidR="00646355" w14:paraId="3DCBA95D" w14:textId="77777777">
        <w:trPr>
          <w:trHeight w:val="315"/>
        </w:trPr>
        <w:tc>
          <w:tcPr>
            <w:tcW w:w="1044" w:type="dxa"/>
            <w:tcBorders>
              <w:top w:val="nil"/>
              <w:left w:val="single" w:sz="8" w:space="0" w:color="000000"/>
              <w:bottom w:val="single" w:sz="8" w:space="0" w:color="000000"/>
              <w:right w:val="single" w:sz="8" w:space="0" w:color="000000"/>
            </w:tcBorders>
          </w:tcPr>
          <w:p w14:paraId="53FC7763"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lastRenderedPageBreak/>
              <w:t>33904600</w:t>
            </w:r>
          </w:p>
        </w:tc>
        <w:tc>
          <w:tcPr>
            <w:tcW w:w="5196" w:type="dxa"/>
            <w:tcBorders>
              <w:top w:val="nil"/>
              <w:left w:val="nil"/>
              <w:bottom w:val="single" w:sz="8" w:space="0" w:color="000000"/>
              <w:right w:val="single" w:sz="8" w:space="0" w:color="000000"/>
            </w:tcBorders>
          </w:tcPr>
          <w:p w14:paraId="177CF406"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Auxílio-Alimentação</w:t>
            </w:r>
          </w:p>
        </w:tc>
        <w:tc>
          <w:tcPr>
            <w:tcW w:w="1531" w:type="dxa"/>
            <w:tcBorders>
              <w:top w:val="nil"/>
              <w:left w:val="nil"/>
              <w:bottom w:val="single" w:sz="8" w:space="0" w:color="000000"/>
              <w:right w:val="single" w:sz="8" w:space="0" w:color="000000"/>
            </w:tcBorders>
          </w:tcPr>
          <w:p w14:paraId="2FAA429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3.200.000,00</w:t>
            </w:r>
          </w:p>
        </w:tc>
        <w:tc>
          <w:tcPr>
            <w:tcW w:w="1531" w:type="dxa"/>
            <w:tcBorders>
              <w:top w:val="nil"/>
              <w:left w:val="nil"/>
              <w:bottom w:val="single" w:sz="8" w:space="0" w:color="000000"/>
              <w:right w:val="single" w:sz="8" w:space="0" w:color="000000"/>
            </w:tcBorders>
          </w:tcPr>
          <w:p w14:paraId="31C9DF2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3.100.000,00</w:t>
            </w:r>
          </w:p>
        </w:tc>
        <w:tc>
          <w:tcPr>
            <w:tcW w:w="1531" w:type="dxa"/>
            <w:tcBorders>
              <w:top w:val="nil"/>
              <w:left w:val="nil"/>
              <w:bottom w:val="single" w:sz="8" w:space="0" w:color="000000"/>
              <w:right w:val="single" w:sz="8" w:space="0" w:color="000000"/>
            </w:tcBorders>
          </w:tcPr>
          <w:p w14:paraId="28834A9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2.982.336,84</w:t>
            </w:r>
          </w:p>
        </w:tc>
        <w:tc>
          <w:tcPr>
            <w:tcW w:w="1531" w:type="dxa"/>
            <w:tcBorders>
              <w:top w:val="nil"/>
              <w:left w:val="nil"/>
              <w:bottom w:val="single" w:sz="8" w:space="0" w:color="000000"/>
              <w:right w:val="single" w:sz="8" w:space="0" w:color="000000"/>
            </w:tcBorders>
          </w:tcPr>
          <w:p w14:paraId="4FD05D4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2.982.336,84</w:t>
            </w:r>
          </w:p>
        </w:tc>
        <w:tc>
          <w:tcPr>
            <w:tcW w:w="1531" w:type="dxa"/>
            <w:tcBorders>
              <w:top w:val="nil"/>
              <w:left w:val="nil"/>
              <w:bottom w:val="single" w:sz="8" w:space="0" w:color="000000"/>
              <w:right w:val="single" w:sz="8" w:space="0" w:color="000000"/>
            </w:tcBorders>
          </w:tcPr>
          <w:p w14:paraId="0796C33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2.982.336,84</w:t>
            </w:r>
          </w:p>
        </w:tc>
      </w:tr>
      <w:tr w:rsidR="00646355" w14:paraId="196B07E9" w14:textId="77777777">
        <w:trPr>
          <w:trHeight w:val="315"/>
        </w:trPr>
        <w:tc>
          <w:tcPr>
            <w:tcW w:w="1044" w:type="dxa"/>
            <w:tcBorders>
              <w:top w:val="nil"/>
              <w:left w:val="single" w:sz="8" w:space="0" w:color="000000"/>
              <w:bottom w:val="single" w:sz="8" w:space="0" w:color="000000"/>
              <w:right w:val="single" w:sz="8" w:space="0" w:color="000000"/>
            </w:tcBorders>
          </w:tcPr>
          <w:p w14:paraId="492D17D9"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33904700</w:t>
            </w:r>
          </w:p>
        </w:tc>
        <w:tc>
          <w:tcPr>
            <w:tcW w:w="5196" w:type="dxa"/>
            <w:tcBorders>
              <w:top w:val="nil"/>
              <w:left w:val="nil"/>
              <w:bottom w:val="single" w:sz="8" w:space="0" w:color="000000"/>
              <w:right w:val="single" w:sz="8" w:space="0" w:color="000000"/>
            </w:tcBorders>
          </w:tcPr>
          <w:p w14:paraId="61F8A91C"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Obrigações tributárias e contributivas</w:t>
            </w:r>
          </w:p>
        </w:tc>
        <w:tc>
          <w:tcPr>
            <w:tcW w:w="1531" w:type="dxa"/>
            <w:tcBorders>
              <w:top w:val="nil"/>
              <w:left w:val="nil"/>
              <w:bottom w:val="single" w:sz="8" w:space="0" w:color="000000"/>
              <w:right w:val="single" w:sz="8" w:space="0" w:color="000000"/>
            </w:tcBorders>
          </w:tcPr>
          <w:p w14:paraId="1B7C89B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750.000,00</w:t>
            </w:r>
          </w:p>
        </w:tc>
        <w:tc>
          <w:tcPr>
            <w:tcW w:w="1531" w:type="dxa"/>
            <w:tcBorders>
              <w:top w:val="nil"/>
              <w:left w:val="nil"/>
              <w:bottom w:val="single" w:sz="8" w:space="0" w:color="000000"/>
              <w:right w:val="single" w:sz="8" w:space="0" w:color="000000"/>
            </w:tcBorders>
          </w:tcPr>
          <w:p w14:paraId="13BCE71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1.492.735,00</w:t>
            </w:r>
          </w:p>
        </w:tc>
        <w:tc>
          <w:tcPr>
            <w:tcW w:w="1531" w:type="dxa"/>
            <w:tcBorders>
              <w:top w:val="nil"/>
              <w:left w:val="nil"/>
              <w:bottom w:val="single" w:sz="8" w:space="0" w:color="000000"/>
              <w:right w:val="single" w:sz="8" w:space="0" w:color="000000"/>
            </w:tcBorders>
          </w:tcPr>
          <w:p w14:paraId="50F9FF2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91.538,33</w:t>
            </w:r>
          </w:p>
        </w:tc>
        <w:tc>
          <w:tcPr>
            <w:tcW w:w="1531" w:type="dxa"/>
            <w:tcBorders>
              <w:top w:val="nil"/>
              <w:left w:val="nil"/>
              <w:bottom w:val="single" w:sz="8" w:space="0" w:color="000000"/>
              <w:right w:val="single" w:sz="8" w:space="0" w:color="000000"/>
            </w:tcBorders>
          </w:tcPr>
          <w:p w14:paraId="21BE2B9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91.538,33</w:t>
            </w:r>
          </w:p>
        </w:tc>
        <w:tc>
          <w:tcPr>
            <w:tcW w:w="1531" w:type="dxa"/>
            <w:tcBorders>
              <w:top w:val="nil"/>
              <w:left w:val="nil"/>
              <w:bottom w:val="single" w:sz="8" w:space="0" w:color="000000"/>
              <w:right w:val="single" w:sz="8" w:space="0" w:color="000000"/>
            </w:tcBorders>
          </w:tcPr>
          <w:p w14:paraId="179A66E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91.538,33</w:t>
            </w:r>
          </w:p>
        </w:tc>
      </w:tr>
      <w:tr w:rsidR="00646355" w14:paraId="05F03428" w14:textId="77777777">
        <w:trPr>
          <w:trHeight w:val="315"/>
        </w:trPr>
        <w:tc>
          <w:tcPr>
            <w:tcW w:w="1044" w:type="dxa"/>
            <w:tcBorders>
              <w:top w:val="nil"/>
              <w:left w:val="single" w:sz="8" w:space="0" w:color="000000"/>
              <w:bottom w:val="single" w:sz="8" w:space="0" w:color="000000"/>
              <w:right w:val="single" w:sz="8" w:space="0" w:color="000000"/>
            </w:tcBorders>
          </w:tcPr>
          <w:p w14:paraId="3A1B3483"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33904900</w:t>
            </w:r>
          </w:p>
        </w:tc>
        <w:tc>
          <w:tcPr>
            <w:tcW w:w="5196" w:type="dxa"/>
            <w:tcBorders>
              <w:top w:val="nil"/>
              <w:left w:val="nil"/>
              <w:bottom w:val="single" w:sz="8" w:space="0" w:color="000000"/>
              <w:right w:val="single" w:sz="8" w:space="0" w:color="000000"/>
            </w:tcBorders>
          </w:tcPr>
          <w:p w14:paraId="40BA4847"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Auxílio-Transporte</w:t>
            </w:r>
          </w:p>
        </w:tc>
        <w:tc>
          <w:tcPr>
            <w:tcW w:w="1531" w:type="dxa"/>
            <w:tcBorders>
              <w:top w:val="nil"/>
              <w:left w:val="nil"/>
              <w:bottom w:val="single" w:sz="8" w:space="0" w:color="000000"/>
              <w:right w:val="single" w:sz="8" w:space="0" w:color="000000"/>
            </w:tcBorders>
          </w:tcPr>
          <w:p w14:paraId="4573989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560.000,00</w:t>
            </w:r>
          </w:p>
        </w:tc>
        <w:tc>
          <w:tcPr>
            <w:tcW w:w="1531" w:type="dxa"/>
            <w:tcBorders>
              <w:top w:val="nil"/>
              <w:left w:val="nil"/>
              <w:bottom w:val="single" w:sz="8" w:space="0" w:color="000000"/>
              <w:right w:val="single" w:sz="8" w:space="0" w:color="000000"/>
            </w:tcBorders>
          </w:tcPr>
          <w:p w14:paraId="7EB1E00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639.000,00</w:t>
            </w:r>
          </w:p>
        </w:tc>
        <w:tc>
          <w:tcPr>
            <w:tcW w:w="1531" w:type="dxa"/>
            <w:tcBorders>
              <w:top w:val="nil"/>
              <w:left w:val="nil"/>
              <w:bottom w:val="single" w:sz="8" w:space="0" w:color="000000"/>
              <w:right w:val="single" w:sz="8" w:space="0" w:color="000000"/>
            </w:tcBorders>
          </w:tcPr>
          <w:p w14:paraId="08EC3A1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132.724,66</w:t>
            </w:r>
          </w:p>
        </w:tc>
        <w:tc>
          <w:tcPr>
            <w:tcW w:w="1531" w:type="dxa"/>
            <w:tcBorders>
              <w:top w:val="nil"/>
              <w:left w:val="nil"/>
              <w:bottom w:val="single" w:sz="8" w:space="0" w:color="000000"/>
              <w:right w:val="single" w:sz="8" w:space="0" w:color="000000"/>
            </w:tcBorders>
          </w:tcPr>
          <w:p w14:paraId="697D848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132.724,66</w:t>
            </w:r>
          </w:p>
        </w:tc>
        <w:tc>
          <w:tcPr>
            <w:tcW w:w="1531" w:type="dxa"/>
            <w:tcBorders>
              <w:top w:val="nil"/>
              <w:left w:val="nil"/>
              <w:bottom w:val="single" w:sz="8" w:space="0" w:color="000000"/>
              <w:right w:val="single" w:sz="8" w:space="0" w:color="000000"/>
            </w:tcBorders>
          </w:tcPr>
          <w:p w14:paraId="0F5333A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132.724,66</w:t>
            </w:r>
          </w:p>
        </w:tc>
      </w:tr>
      <w:tr w:rsidR="00646355" w14:paraId="6DA5F576" w14:textId="77777777">
        <w:trPr>
          <w:trHeight w:val="315"/>
        </w:trPr>
        <w:tc>
          <w:tcPr>
            <w:tcW w:w="1044" w:type="dxa"/>
            <w:tcBorders>
              <w:top w:val="nil"/>
              <w:left w:val="single" w:sz="8" w:space="0" w:color="000000"/>
              <w:bottom w:val="single" w:sz="8" w:space="0" w:color="000000"/>
              <w:right w:val="single" w:sz="8" w:space="0" w:color="000000"/>
            </w:tcBorders>
          </w:tcPr>
          <w:p w14:paraId="6B0D8A64"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33909200</w:t>
            </w:r>
          </w:p>
        </w:tc>
        <w:tc>
          <w:tcPr>
            <w:tcW w:w="5196" w:type="dxa"/>
            <w:tcBorders>
              <w:top w:val="nil"/>
              <w:left w:val="nil"/>
              <w:bottom w:val="single" w:sz="8" w:space="0" w:color="000000"/>
              <w:right w:val="single" w:sz="8" w:space="0" w:color="000000"/>
            </w:tcBorders>
          </w:tcPr>
          <w:p w14:paraId="01831073"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Despesas de exercícios anteriores</w:t>
            </w:r>
          </w:p>
        </w:tc>
        <w:tc>
          <w:tcPr>
            <w:tcW w:w="1531" w:type="dxa"/>
            <w:tcBorders>
              <w:top w:val="nil"/>
              <w:left w:val="nil"/>
              <w:bottom w:val="single" w:sz="8" w:space="0" w:color="000000"/>
              <w:right w:val="single" w:sz="8" w:space="0" w:color="000000"/>
            </w:tcBorders>
          </w:tcPr>
          <w:p w14:paraId="1C1AB17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47170A1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37.817,21</w:t>
            </w:r>
          </w:p>
        </w:tc>
        <w:tc>
          <w:tcPr>
            <w:tcW w:w="1531" w:type="dxa"/>
            <w:tcBorders>
              <w:top w:val="nil"/>
              <w:left w:val="nil"/>
              <w:bottom w:val="single" w:sz="8" w:space="0" w:color="000000"/>
              <w:right w:val="single" w:sz="8" w:space="0" w:color="000000"/>
            </w:tcBorders>
          </w:tcPr>
          <w:p w14:paraId="59EAA38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31.169,39</w:t>
            </w:r>
          </w:p>
        </w:tc>
        <w:tc>
          <w:tcPr>
            <w:tcW w:w="1531" w:type="dxa"/>
            <w:tcBorders>
              <w:top w:val="nil"/>
              <w:left w:val="nil"/>
              <w:bottom w:val="single" w:sz="8" w:space="0" w:color="000000"/>
              <w:right w:val="single" w:sz="8" w:space="0" w:color="000000"/>
            </w:tcBorders>
          </w:tcPr>
          <w:p w14:paraId="199056C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31.169,39</w:t>
            </w:r>
          </w:p>
        </w:tc>
        <w:tc>
          <w:tcPr>
            <w:tcW w:w="1531" w:type="dxa"/>
            <w:tcBorders>
              <w:top w:val="nil"/>
              <w:left w:val="nil"/>
              <w:bottom w:val="single" w:sz="8" w:space="0" w:color="000000"/>
              <w:right w:val="single" w:sz="8" w:space="0" w:color="000000"/>
            </w:tcBorders>
          </w:tcPr>
          <w:p w14:paraId="515CBC0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30.775,53</w:t>
            </w:r>
          </w:p>
        </w:tc>
      </w:tr>
      <w:tr w:rsidR="00646355" w14:paraId="1F806AC8" w14:textId="77777777">
        <w:trPr>
          <w:trHeight w:val="315"/>
        </w:trPr>
        <w:tc>
          <w:tcPr>
            <w:tcW w:w="1044" w:type="dxa"/>
            <w:tcBorders>
              <w:top w:val="nil"/>
              <w:left w:val="single" w:sz="8" w:space="0" w:color="000000"/>
              <w:bottom w:val="single" w:sz="8" w:space="0" w:color="000000"/>
              <w:right w:val="single" w:sz="8" w:space="0" w:color="000000"/>
            </w:tcBorders>
          </w:tcPr>
          <w:p w14:paraId="12C6B46B"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33909300</w:t>
            </w:r>
          </w:p>
        </w:tc>
        <w:tc>
          <w:tcPr>
            <w:tcW w:w="5196" w:type="dxa"/>
            <w:tcBorders>
              <w:top w:val="nil"/>
              <w:left w:val="nil"/>
              <w:bottom w:val="single" w:sz="8" w:space="0" w:color="000000"/>
              <w:right w:val="single" w:sz="8" w:space="0" w:color="000000"/>
            </w:tcBorders>
          </w:tcPr>
          <w:p w14:paraId="6C042CC8"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Indenizações e Restituições</w:t>
            </w:r>
          </w:p>
        </w:tc>
        <w:tc>
          <w:tcPr>
            <w:tcW w:w="1531" w:type="dxa"/>
            <w:tcBorders>
              <w:top w:val="nil"/>
              <w:left w:val="nil"/>
              <w:bottom w:val="single" w:sz="8" w:space="0" w:color="000000"/>
              <w:right w:val="single" w:sz="8" w:space="0" w:color="000000"/>
            </w:tcBorders>
          </w:tcPr>
          <w:p w14:paraId="7736F28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1203519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515,00</w:t>
            </w:r>
          </w:p>
        </w:tc>
        <w:tc>
          <w:tcPr>
            <w:tcW w:w="1531" w:type="dxa"/>
            <w:tcBorders>
              <w:top w:val="nil"/>
              <w:left w:val="nil"/>
              <w:bottom w:val="single" w:sz="8" w:space="0" w:color="000000"/>
              <w:right w:val="single" w:sz="8" w:space="0" w:color="000000"/>
            </w:tcBorders>
          </w:tcPr>
          <w:p w14:paraId="245E6713"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420,00</w:t>
            </w:r>
          </w:p>
        </w:tc>
        <w:tc>
          <w:tcPr>
            <w:tcW w:w="1531" w:type="dxa"/>
            <w:tcBorders>
              <w:top w:val="nil"/>
              <w:left w:val="nil"/>
              <w:bottom w:val="single" w:sz="8" w:space="0" w:color="000000"/>
              <w:right w:val="single" w:sz="8" w:space="0" w:color="000000"/>
            </w:tcBorders>
          </w:tcPr>
          <w:p w14:paraId="54A50D7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420,00</w:t>
            </w:r>
          </w:p>
        </w:tc>
        <w:tc>
          <w:tcPr>
            <w:tcW w:w="1531" w:type="dxa"/>
            <w:tcBorders>
              <w:top w:val="nil"/>
              <w:left w:val="nil"/>
              <w:bottom w:val="single" w:sz="8" w:space="0" w:color="000000"/>
              <w:right w:val="single" w:sz="8" w:space="0" w:color="000000"/>
            </w:tcBorders>
          </w:tcPr>
          <w:p w14:paraId="5B030FC2"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420,00</w:t>
            </w:r>
          </w:p>
        </w:tc>
      </w:tr>
      <w:tr w:rsidR="00646355" w14:paraId="16851CAD" w14:textId="77777777">
        <w:trPr>
          <w:trHeight w:val="315"/>
        </w:trPr>
        <w:tc>
          <w:tcPr>
            <w:tcW w:w="1044" w:type="dxa"/>
            <w:tcBorders>
              <w:top w:val="nil"/>
              <w:left w:val="single" w:sz="8" w:space="0" w:color="000000"/>
              <w:bottom w:val="single" w:sz="8" w:space="0" w:color="000000"/>
              <w:right w:val="single" w:sz="8" w:space="0" w:color="000000"/>
            </w:tcBorders>
          </w:tcPr>
          <w:p w14:paraId="1C8D4450"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33910400</w:t>
            </w:r>
          </w:p>
        </w:tc>
        <w:tc>
          <w:tcPr>
            <w:tcW w:w="5196" w:type="dxa"/>
            <w:tcBorders>
              <w:top w:val="nil"/>
              <w:left w:val="nil"/>
              <w:bottom w:val="single" w:sz="8" w:space="0" w:color="000000"/>
              <w:right w:val="single" w:sz="8" w:space="0" w:color="000000"/>
            </w:tcBorders>
          </w:tcPr>
          <w:p w14:paraId="728279BD" w14:textId="79F0AB9B"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 xml:space="preserve">FUNSERV </w:t>
            </w:r>
            <w:r w:rsidR="00C72AD4">
              <w:rPr>
                <w:rFonts w:ascii="Arial" w:eastAsia="Arial" w:hAnsi="Arial" w:cs="Arial"/>
                <w:i/>
                <w:color w:val="000000"/>
                <w:sz w:val="20"/>
                <w:szCs w:val="20"/>
              </w:rPr>
              <w:t>–</w:t>
            </w:r>
            <w:r>
              <w:rPr>
                <w:rFonts w:ascii="Arial" w:eastAsia="Arial" w:hAnsi="Arial" w:cs="Arial"/>
                <w:i/>
                <w:color w:val="000000"/>
                <w:sz w:val="20"/>
                <w:szCs w:val="20"/>
              </w:rPr>
              <w:t xml:space="preserve"> REDA</w:t>
            </w:r>
          </w:p>
        </w:tc>
        <w:tc>
          <w:tcPr>
            <w:tcW w:w="1531" w:type="dxa"/>
            <w:tcBorders>
              <w:top w:val="nil"/>
              <w:left w:val="nil"/>
              <w:bottom w:val="single" w:sz="8" w:space="0" w:color="000000"/>
              <w:right w:val="single" w:sz="8" w:space="0" w:color="000000"/>
            </w:tcBorders>
          </w:tcPr>
          <w:p w14:paraId="12854F3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400.000,00</w:t>
            </w:r>
          </w:p>
        </w:tc>
        <w:tc>
          <w:tcPr>
            <w:tcW w:w="1531" w:type="dxa"/>
            <w:tcBorders>
              <w:top w:val="nil"/>
              <w:left w:val="nil"/>
              <w:bottom w:val="single" w:sz="8" w:space="0" w:color="000000"/>
              <w:right w:val="single" w:sz="8" w:space="0" w:color="000000"/>
            </w:tcBorders>
          </w:tcPr>
          <w:p w14:paraId="1F3C6E5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400.000,00</w:t>
            </w:r>
          </w:p>
        </w:tc>
        <w:tc>
          <w:tcPr>
            <w:tcW w:w="1531" w:type="dxa"/>
            <w:tcBorders>
              <w:top w:val="nil"/>
              <w:left w:val="nil"/>
              <w:bottom w:val="single" w:sz="8" w:space="0" w:color="000000"/>
              <w:right w:val="single" w:sz="8" w:space="0" w:color="000000"/>
            </w:tcBorders>
          </w:tcPr>
          <w:p w14:paraId="6C628B8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8.810,10</w:t>
            </w:r>
          </w:p>
        </w:tc>
        <w:tc>
          <w:tcPr>
            <w:tcW w:w="1531" w:type="dxa"/>
            <w:tcBorders>
              <w:top w:val="nil"/>
              <w:left w:val="nil"/>
              <w:bottom w:val="single" w:sz="8" w:space="0" w:color="000000"/>
              <w:right w:val="single" w:sz="8" w:space="0" w:color="000000"/>
            </w:tcBorders>
          </w:tcPr>
          <w:p w14:paraId="1B9068A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8.810,10</w:t>
            </w:r>
          </w:p>
        </w:tc>
        <w:tc>
          <w:tcPr>
            <w:tcW w:w="1531" w:type="dxa"/>
            <w:tcBorders>
              <w:top w:val="nil"/>
              <w:left w:val="nil"/>
              <w:bottom w:val="single" w:sz="8" w:space="0" w:color="000000"/>
              <w:right w:val="single" w:sz="8" w:space="0" w:color="000000"/>
            </w:tcBorders>
          </w:tcPr>
          <w:p w14:paraId="0E0CA79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8.810,10</w:t>
            </w:r>
          </w:p>
        </w:tc>
      </w:tr>
      <w:tr w:rsidR="00646355" w14:paraId="5C2E4EDB" w14:textId="77777777">
        <w:trPr>
          <w:trHeight w:val="315"/>
        </w:trPr>
        <w:tc>
          <w:tcPr>
            <w:tcW w:w="1044" w:type="dxa"/>
            <w:tcBorders>
              <w:top w:val="nil"/>
              <w:left w:val="single" w:sz="8" w:space="0" w:color="000000"/>
              <w:bottom w:val="single" w:sz="8" w:space="0" w:color="000000"/>
              <w:right w:val="single" w:sz="8" w:space="0" w:color="000000"/>
            </w:tcBorders>
          </w:tcPr>
          <w:p w14:paraId="0BA9D8C4"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33914100</w:t>
            </w:r>
          </w:p>
        </w:tc>
        <w:tc>
          <w:tcPr>
            <w:tcW w:w="5196" w:type="dxa"/>
            <w:tcBorders>
              <w:top w:val="nil"/>
              <w:left w:val="nil"/>
              <w:bottom w:val="single" w:sz="8" w:space="0" w:color="000000"/>
              <w:right w:val="single" w:sz="8" w:space="0" w:color="000000"/>
            </w:tcBorders>
          </w:tcPr>
          <w:p w14:paraId="0DED885C"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FUNSERV</w:t>
            </w:r>
          </w:p>
        </w:tc>
        <w:tc>
          <w:tcPr>
            <w:tcW w:w="1531" w:type="dxa"/>
            <w:tcBorders>
              <w:top w:val="nil"/>
              <w:left w:val="nil"/>
              <w:bottom w:val="single" w:sz="8" w:space="0" w:color="000000"/>
              <w:right w:val="single" w:sz="8" w:space="0" w:color="000000"/>
            </w:tcBorders>
          </w:tcPr>
          <w:p w14:paraId="6C94EAE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1.200.000,00</w:t>
            </w:r>
          </w:p>
        </w:tc>
        <w:tc>
          <w:tcPr>
            <w:tcW w:w="1531" w:type="dxa"/>
            <w:tcBorders>
              <w:top w:val="nil"/>
              <w:left w:val="nil"/>
              <w:bottom w:val="single" w:sz="8" w:space="0" w:color="000000"/>
              <w:right w:val="single" w:sz="8" w:space="0" w:color="000000"/>
            </w:tcBorders>
          </w:tcPr>
          <w:p w14:paraId="280412E2"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1.200.000,00</w:t>
            </w:r>
          </w:p>
        </w:tc>
        <w:tc>
          <w:tcPr>
            <w:tcW w:w="1531" w:type="dxa"/>
            <w:tcBorders>
              <w:top w:val="nil"/>
              <w:left w:val="nil"/>
              <w:bottom w:val="single" w:sz="8" w:space="0" w:color="000000"/>
              <w:right w:val="single" w:sz="8" w:space="0" w:color="000000"/>
            </w:tcBorders>
          </w:tcPr>
          <w:p w14:paraId="3F552AD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917.394,29</w:t>
            </w:r>
          </w:p>
        </w:tc>
        <w:tc>
          <w:tcPr>
            <w:tcW w:w="1531" w:type="dxa"/>
            <w:tcBorders>
              <w:top w:val="nil"/>
              <w:left w:val="nil"/>
              <w:bottom w:val="single" w:sz="8" w:space="0" w:color="000000"/>
              <w:right w:val="single" w:sz="8" w:space="0" w:color="000000"/>
            </w:tcBorders>
          </w:tcPr>
          <w:p w14:paraId="415A340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917.394,29</w:t>
            </w:r>
          </w:p>
        </w:tc>
        <w:tc>
          <w:tcPr>
            <w:tcW w:w="1531" w:type="dxa"/>
            <w:tcBorders>
              <w:top w:val="nil"/>
              <w:left w:val="nil"/>
              <w:bottom w:val="single" w:sz="8" w:space="0" w:color="000000"/>
              <w:right w:val="single" w:sz="8" w:space="0" w:color="000000"/>
            </w:tcBorders>
          </w:tcPr>
          <w:p w14:paraId="3C8BD9C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917.394,29</w:t>
            </w:r>
          </w:p>
        </w:tc>
      </w:tr>
      <w:tr w:rsidR="00646355" w14:paraId="5C5EDE47" w14:textId="77777777">
        <w:trPr>
          <w:trHeight w:val="315"/>
        </w:trPr>
        <w:tc>
          <w:tcPr>
            <w:tcW w:w="1044" w:type="dxa"/>
            <w:tcBorders>
              <w:top w:val="nil"/>
              <w:left w:val="single" w:sz="8" w:space="0" w:color="000000"/>
              <w:bottom w:val="single" w:sz="8" w:space="0" w:color="000000"/>
              <w:right w:val="single" w:sz="8" w:space="0" w:color="000000"/>
            </w:tcBorders>
          </w:tcPr>
          <w:p w14:paraId="7793FDCC"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44902000</w:t>
            </w:r>
          </w:p>
        </w:tc>
        <w:tc>
          <w:tcPr>
            <w:tcW w:w="5196" w:type="dxa"/>
            <w:tcBorders>
              <w:top w:val="nil"/>
              <w:left w:val="nil"/>
              <w:bottom w:val="single" w:sz="8" w:space="0" w:color="000000"/>
              <w:right w:val="single" w:sz="8" w:space="0" w:color="000000"/>
            </w:tcBorders>
          </w:tcPr>
          <w:p w14:paraId="037C7DF0"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Auxílio Financeiro a Pesquisadores</w:t>
            </w:r>
          </w:p>
        </w:tc>
        <w:tc>
          <w:tcPr>
            <w:tcW w:w="1531" w:type="dxa"/>
            <w:tcBorders>
              <w:top w:val="nil"/>
              <w:left w:val="nil"/>
              <w:bottom w:val="single" w:sz="8" w:space="0" w:color="000000"/>
              <w:right w:val="single" w:sz="8" w:space="0" w:color="000000"/>
            </w:tcBorders>
          </w:tcPr>
          <w:p w14:paraId="59F8195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1DF1A89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c>
          <w:tcPr>
            <w:tcW w:w="1531" w:type="dxa"/>
            <w:tcBorders>
              <w:top w:val="nil"/>
              <w:left w:val="nil"/>
              <w:bottom w:val="single" w:sz="8" w:space="0" w:color="000000"/>
              <w:right w:val="single" w:sz="8" w:space="0" w:color="000000"/>
            </w:tcBorders>
          </w:tcPr>
          <w:p w14:paraId="5ADDEF0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c>
          <w:tcPr>
            <w:tcW w:w="1531" w:type="dxa"/>
            <w:tcBorders>
              <w:top w:val="nil"/>
              <w:left w:val="nil"/>
              <w:bottom w:val="single" w:sz="8" w:space="0" w:color="000000"/>
              <w:right w:val="single" w:sz="8" w:space="0" w:color="000000"/>
            </w:tcBorders>
          </w:tcPr>
          <w:p w14:paraId="0F283D5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c>
          <w:tcPr>
            <w:tcW w:w="1531" w:type="dxa"/>
            <w:tcBorders>
              <w:top w:val="nil"/>
              <w:left w:val="nil"/>
              <w:bottom w:val="single" w:sz="8" w:space="0" w:color="000000"/>
              <w:right w:val="single" w:sz="8" w:space="0" w:color="000000"/>
            </w:tcBorders>
          </w:tcPr>
          <w:p w14:paraId="15C5B28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r>
      <w:tr w:rsidR="00646355" w14:paraId="062CA826" w14:textId="77777777">
        <w:trPr>
          <w:trHeight w:val="315"/>
        </w:trPr>
        <w:tc>
          <w:tcPr>
            <w:tcW w:w="1044" w:type="dxa"/>
            <w:tcBorders>
              <w:top w:val="nil"/>
              <w:left w:val="single" w:sz="8" w:space="0" w:color="000000"/>
              <w:bottom w:val="single" w:sz="8" w:space="0" w:color="000000"/>
              <w:right w:val="single" w:sz="8" w:space="0" w:color="000000"/>
            </w:tcBorders>
          </w:tcPr>
          <w:p w14:paraId="3E821F96"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44905100</w:t>
            </w:r>
          </w:p>
        </w:tc>
        <w:tc>
          <w:tcPr>
            <w:tcW w:w="5196" w:type="dxa"/>
            <w:tcBorders>
              <w:top w:val="nil"/>
              <w:left w:val="nil"/>
              <w:bottom w:val="single" w:sz="8" w:space="0" w:color="000000"/>
              <w:right w:val="single" w:sz="8" w:space="0" w:color="000000"/>
            </w:tcBorders>
          </w:tcPr>
          <w:p w14:paraId="21029682"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Obras e Instalações</w:t>
            </w:r>
          </w:p>
        </w:tc>
        <w:tc>
          <w:tcPr>
            <w:tcW w:w="1531" w:type="dxa"/>
            <w:tcBorders>
              <w:top w:val="nil"/>
              <w:left w:val="nil"/>
              <w:bottom w:val="single" w:sz="8" w:space="0" w:color="000000"/>
              <w:right w:val="single" w:sz="8" w:space="0" w:color="000000"/>
            </w:tcBorders>
          </w:tcPr>
          <w:p w14:paraId="7B54CAF8"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4.200.000,00</w:t>
            </w:r>
          </w:p>
        </w:tc>
        <w:tc>
          <w:tcPr>
            <w:tcW w:w="1531" w:type="dxa"/>
            <w:tcBorders>
              <w:top w:val="nil"/>
              <w:left w:val="nil"/>
              <w:bottom w:val="single" w:sz="8" w:space="0" w:color="000000"/>
              <w:right w:val="single" w:sz="8" w:space="0" w:color="000000"/>
            </w:tcBorders>
          </w:tcPr>
          <w:p w14:paraId="7EFB92D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8.863.192,00</w:t>
            </w:r>
          </w:p>
        </w:tc>
        <w:tc>
          <w:tcPr>
            <w:tcW w:w="1531" w:type="dxa"/>
            <w:tcBorders>
              <w:top w:val="nil"/>
              <w:left w:val="nil"/>
              <w:bottom w:val="single" w:sz="8" w:space="0" w:color="000000"/>
              <w:right w:val="single" w:sz="8" w:space="0" w:color="000000"/>
            </w:tcBorders>
          </w:tcPr>
          <w:p w14:paraId="143C262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62918CD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04D54E62"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r>
      <w:tr w:rsidR="00646355" w14:paraId="1D440F02" w14:textId="77777777">
        <w:trPr>
          <w:trHeight w:val="315"/>
        </w:trPr>
        <w:tc>
          <w:tcPr>
            <w:tcW w:w="1044" w:type="dxa"/>
            <w:tcBorders>
              <w:top w:val="nil"/>
              <w:left w:val="single" w:sz="8" w:space="0" w:color="000000"/>
              <w:bottom w:val="single" w:sz="8" w:space="0" w:color="000000"/>
              <w:right w:val="single" w:sz="8" w:space="0" w:color="000000"/>
            </w:tcBorders>
          </w:tcPr>
          <w:p w14:paraId="7A3B6329"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44905200</w:t>
            </w:r>
          </w:p>
        </w:tc>
        <w:tc>
          <w:tcPr>
            <w:tcW w:w="5196" w:type="dxa"/>
            <w:tcBorders>
              <w:top w:val="nil"/>
              <w:left w:val="nil"/>
              <w:bottom w:val="single" w:sz="8" w:space="0" w:color="000000"/>
              <w:right w:val="single" w:sz="8" w:space="0" w:color="000000"/>
            </w:tcBorders>
          </w:tcPr>
          <w:p w14:paraId="53582649"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Equipamento e material permanente</w:t>
            </w:r>
          </w:p>
        </w:tc>
        <w:tc>
          <w:tcPr>
            <w:tcW w:w="1531" w:type="dxa"/>
            <w:tcBorders>
              <w:top w:val="nil"/>
              <w:left w:val="nil"/>
              <w:bottom w:val="single" w:sz="8" w:space="0" w:color="000000"/>
              <w:right w:val="single" w:sz="8" w:space="0" w:color="000000"/>
            </w:tcBorders>
          </w:tcPr>
          <w:p w14:paraId="77C1AB3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5.300.000,00</w:t>
            </w:r>
          </w:p>
        </w:tc>
        <w:tc>
          <w:tcPr>
            <w:tcW w:w="1531" w:type="dxa"/>
            <w:tcBorders>
              <w:top w:val="nil"/>
              <w:left w:val="nil"/>
              <w:bottom w:val="single" w:sz="8" w:space="0" w:color="000000"/>
              <w:right w:val="single" w:sz="8" w:space="0" w:color="000000"/>
            </w:tcBorders>
          </w:tcPr>
          <w:p w14:paraId="5BD33281"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9.505.724,00</w:t>
            </w:r>
          </w:p>
        </w:tc>
        <w:tc>
          <w:tcPr>
            <w:tcW w:w="1531" w:type="dxa"/>
            <w:tcBorders>
              <w:top w:val="nil"/>
              <w:left w:val="nil"/>
              <w:bottom w:val="single" w:sz="8" w:space="0" w:color="000000"/>
              <w:right w:val="single" w:sz="8" w:space="0" w:color="000000"/>
            </w:tcBorders>
          </w:tcPr>
          <w:p w14:paraId="504555B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1.441.611,25</w:t>
            </w:r>
          </w:p>
        </w:tc>
        <w:tc>
          <w:tcPr>
            <w:tcW w:w="1531" w:type="dxa"/>
            <w:tcBorders>
              <w:top w:val="nil"/>
              <w:left w:val="nil"/>
              <w:bottom w:val="single" w:sz="8" w:space="0" w:color="000000"/>
              <w:right w:val="single" w:sz="8" w:space="0" w:color="000000"/>
            </w:tcBorders>
          </w:tcPr>
          <w:p w14:paraId="0EF5C83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1.441.611,25</w:t>
            </w:r>
          </w:p>
        </w:tc>
        <w:tc>
          <w:tcPr>
            <w:tcW w:w="1531" w:type="dxa"/>
            <w:tcBorders>
              <w:top w:val="nil"/>
              <w:left w:val="nil"/>
              <w:bottom w:val="single" w:sz="8" w:space="0" w:color="000000"/>
              <w:right w:val="single" w:sz="8" w:space="0" w:color="000000"/>
            </w:tcBorders>
          </w:tcPr>
          <w:p w14:paraId="060F8A9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1.441.611,25</w:t>
            </w:r>
          </w:p>
        </w:tc>
      </w:tr>
      <w:tr w:rsidR="00646355" w14:paraId="4C140CAD" w14:textId="77777777">
        <w:trPr>
          <w:trHeight w:val="315"/>
        </w:trPr>
        <w:tc>
          <w:tcPr>
            <w:tcW w:w="1044" w:type="dxa"/>
            <w:tcBorders>
              <w:top w:val="nil"/>
              <w:left w:val="single" w:sz="8" w:space="0" w:color="000000"/>
              <w:bottom w:val="single" w:sz="8" w:space="0" w:color="000000"/>
              <w:right w:val="nil"/>
            </w:tcBorders>
          </w:tcPr>
          <w:p w14:paraId="57007EE4"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44909300</w:t>
            </w:r>
          </w:p>
        </w:tc>
        <w:tc>
          <w:tcPr>
            <w:tcW w:w="5196" w:type="dxa"/>
            <w:tcBorders>
              <w:top w:val="nil"/>
              <w:left w:val="nil"/>
              <w:bottom w:val="single" w:sz="8" w:space="0" w:color="000000"/>
              <w:right w:val="single" w:sz="8" w:space="0" w:color="000000"/>
            </w:tcBorders>
          </w:tcPr>
          <w:p w14:paraId="4910CF63" w14:textId="77777777" w:rsidR="00646355" w:rsidRDefault="00D1210E">
            <w:pPr>
              <w:ind w:left="0" w:hanging="2"/>
              <w:rPr>
                <w:rFonts w:ascii="Arial" w:eastAsia="Arial" w:hAnsi="Arial" w:cs="Arial"/>
                <w:color w:val="000000"/>
                <w:sz w:val="20"/>
                <w:szCs w:val="20"/>
              </w:rPr>
            </w:pPr>
            <w:r>
              <w:rPr>
                <w:rFonts w:ascii="Arial" w:eastAsia="Arial" w:hAnsi="Arial" w:cs="Arial"/>
                <w:i/>
                <w:color w:val="000000"/>
                <w:sz w:val="20"/>
                <w:szCs w:val="20"/>
              </w:rPr>
              <w:t>Indenizações e Restituições</w:t>
            </w:r>
          </w:p>
        </w:tc>
        <w:tc>
          <w:tcPr>
            <w:tcW w:w="1531" w:type="dxa"/>
            <w:tcBorders>
              <w:top w:val="nil"/>
              <w:left w:val="nil"/>
              <w:bottom w:val="single" w:sz="8" w:space="0" w:color="000000"/>
              <w:right w:val="single" w:sz="8" w:space="0" w:color="000000"/>
            </w:tcBorders>
          </w:tcPr>
          <w:p w14:paraId="24F0EBA6"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531" w:type="dxa"/>
            <w:tcBorders>
              <w:top w:val="nil"/>
              <w:left w:val="nil"/>
              <w:bottom w:val="single" w:sz="8" w:space="0" w:color="000000"/>
              <w:right w:val="single" w:sz="8" w:space="0" w:color="000000"/>
            </w:tcBorders>
          </w:tcPr>
          <w:p w14:paraId="498CFB3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1.980,00</w:t>
            </w:r>
          </w:p>
        </w:tc>
        <w:tc>
          <w:tcPr>
            <w:tcW w:w="1531" w:type="dxa"/>
            <w:tcBorders>
              <w:top w:val="nil"/>
              <w:left w:val="nil"/>
              <w:bottom w:val="single" w:sz="8" w:space="0" w:color="000000"/>
              <w:right w:val="single" w:sz="8" w:space="0" w:color="000000"/>
            </w:tcBorders>
          </w:tcPr>
          <w:p w14:paraId="408F85B7"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1.980,00</w:t>
            </w:r>
          </w:p>
        </w:tc>
        <w:tc>
          <w:tcPr>
            <w:tcW w:w="1531" w:type="dxa"/>
            <w:tcBorders>
              <w:top w:val="nil"/>
              <w:left w:val="nil"/>
              <w:bottom w:val="single" w:sz="8" w:space="0" w:color="000000"/>
              <w:right w:val="single" w:sz="8" w:space="0" w:color="000000"/>
            </w:tcBorders>
          </w:tcPr>
          <w:p w14:paraId="5D09918C"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1.980,00</w:t>
            </w:r>
          </w:p>
        </w:tc>
        <w:tc>
          <w:tcPr>
            <w:tcW w:w="1531" w:type="dxa"/>
            <w:tcBorders>
              <w:top w:val="nil"/>
              <w:left w:val="nil"/>
              <w:bottom w:val="single" w:sz="8" w:space="0" w:color="000000"/>
              <w:right w:val="single" w:sz="8" w:space="0" w:color="000000"/>
            </w:tcBorders>
          </w:tcPr>
          <w:p w14:paraId="5321A06B"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1.980,00</w:t>
            </w:r>
          </w:p>
        </w:tc>
      </w:tr>
      <w:tr w:rsidR="00646355" w14:paraId="449246FB" w14:textId="77777777">
        <w:trPr>
          <w:trHeight w:val="315"/>
        </w:trPr>
        <w:tc>
          <w:tcPr>
            <w:tcW w:w="6240" w:type="dxa"/>
            <w:gridSpan w:val="2"/>
            <w:tcBorders>
              <w:top w:val="single" w:sz="8" w:space="0" w:color="000000"/>
              <w:left w:val="single" w:sz="8" w:space="0" w:color="000000"/>
              <w:bottom w:val="single" w:sz="8" w:space="0" w:color="000000"/>
              <w:right w:val="single" w:sz="8" w:space="0" w:color="000000"/>
            </w:tcBorders>
          </w:tcPr>
          <w:p w14:paraId="38372097" w14:textId="77777777" w:rsidR="00646355" w:rsidRDefault="00D1210E">
            <w:pPr>
              <w:ind w:left="0" w:hanging="2"/>
              <w:jc w:val="center"/>
              <w:rPr>
                <w:rFonts w:ascii="Arial" w:eastAsia="Arial" w:hAnsi="Arial" w:cs="Arial"/>
                <w:color w:val="000000"/>
                <w:sz w:val="20"/>
                <w:szCs w:val="20"/>
              </w:rPr>
            </w:pPr>
            <w:r>
              <w:rPr>
                <w:rFonts w:ascii="Arial" w:eastAsia="Arial" w:hAnsi="Arial" w:cs="Arial"/>
                <w:b/>
                <w:i/>
                <w:color w:val="000000"/>
                <w:sz w:val="20"/>
                <w:szCs w:val="20"/>
              </w:rPr>
              <w:t>TOTAL</w:t>
            </w:r>
          </w:p>
        </w:tc>
        <w:tc>
          <w:tcPr>
            <w:tcW w:w="1531" w:type="dxa"/>
            <w:tcBorders>
              <w:top w:val="nil"/>
              <w:left w:val="nil"/>
              <w:bottom w:val="single" w:sz="8" w:space="0" w:color="000000"/>
              <w:right w:val="single" w:sz="8" w:space="0" w:color="000000"/>
            </w:tcBorders>
          </w:tcPr>
          <w:p w14:paraId="35EA0F3B"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276.056.000,00</w:t>
            </w:r>
          </w:p>
        </w:tc>
        <w:tc>
          <w:tcPr>
            <w:tcW w:w="1531" w:type="dxa"/>
            <w:tcBorders>
              <w:top w:val="nil"/>
              <w:left w:val="nil"/>
              <w:bottom w:val="single" w:sz="8" w:space="0" w:color="000000"/>
              <w:right w:val="single" w:sz="8" w:space="0" w:color="000000"/>
            </w:tcBorders>
          </w:tcPr>
          <w:p w14:paraId="6F57241F"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282.451.770,00</w:t>
            </w:r>
          </w:p>
        </w:tc>
        <w:tc>
          <w:tcPr>
            <w:tcW w:w="1531" w:type="dxa"/>
            <w:tcBorders>
              <w:top w:val="nil"/>
              <w:left w:val="nil"/>
              <w:bottom w:val="single" w:sz="8" w:space="0" w:color="000000"/>
              <w:right w:val="single" w:sz="8" w:space="0" w:color="000000"/>
            </w:tcBorders>
          </w:tcPr>
          <w:p w14:paraId="7D11A35B"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211.597.169,64</w:t>
            </w:r>
          </w:p>
        </w:tc>
        <w:tc>
          <w:tcPr>
            <w:tcW w:w="1531" w:type="dxa"/>
            <w:tcBorders>
              <w:top w:val="nil"/>
              <w:left w:val="nil"/>
              <w:bottom w:val="single" w:sz="8" w:space="0" w:color="000000"/>
              <w:right w:val="single" w:sz="8" w:space="0" w:color="000000"/>
            </w:tcBorders>
          </w:tcPr>
          <w:p w14:paraId="28B4E20E"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209.959.003,36</w:t>
            </w:r>
          </w:p>
        </w:tc>
        <w:tc>
          <w:tcPr>
            <w:tcW w:w="1531" w:type="dxa"/>
            <w:tcBorders>
              <w:top w:val="nil"/>
              <w:left w:val="nil"/>
              <w:bottom w:val="single" w:sz="8" w:space="0" w:color="000000"/>
              <w:right w:val="single" w:sz="8" w:space="0" w:color="000000"/>
            </w:tcBorders>
          </w:tcPr>
          <w:p w14:paraId="3E5100A3"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208.896.002,48</w:t>
            </w:r>
          </w:p>
        </w:tc>
      </w:tr>
    </w:tbl>
    <w:p w14:paraId="3AB9D5E3" w14:textId="77777777" w:rsidR="00646355" w:rsidRDefault="00D1210E">
      <w:pPr>
        <w:widowControl w:val="0"/>
        <w:pBdr>
          <w:top w:val="nil"/>
          <w:left w:val="nil"/>
          <w:bottom w:val="nil"/>
          <w:right w:val="nil"/>
          <w:between w:val="nil"/>
        </w:pBdr>
        <w:spacing w:line="240" w:lineRule="auto"/>
        <w:ind w:left="0" w:hanging="2"/>
        <w:jc w:val="both"/>
        <w:rPr>
          <w:color w:val="000000"/>
        </w:rPr>
        <w:sectPr w:rsidR="00646355">
          <w:pgSz w:w="16838" w:h="11906" w:orient="landscape"/>
          <w:pgMar w:top="1701" w:right="1134" w:bottom="1134" w:left="1508" w:header="720" w:footer="1015" w:gutter="0"/>
          <w:cols w:space="720"/>
        </w:sectPr>
      </w:pPr>
      <w:r>
        <w:rPr>
          <w:rFonts w:ascii="Arial" w:eastAsia="Arial" w:hAnsi="Arial" w:cs="Arial"/>
          <w:color w:val="000000"/>
          <w:sz w:val="16"/>
          <w:szCs w:val="16"/>
          <w:highlight w:val="white"/>
        </w:rPr>
        <w:t>Fonte:</w:t>
      </w:r>
      <w:r>
        <w:rPr>
          <w:rFonts w:ascii="Arial" w:eastAsia="Arial" w:hAnsi="Arial" w:cs="Arial"/>
          <w:color w:val="000000"/>
          <w:sz w:val="16"/>
          <w:szCs w:val="16"/>
        </w:rPr>
        <w:t xml:space="preserve"> GEFIN/UESC (2021).</w:t>
      </w:r>
    </w:p>
    <w:p w14:paraId="064F42FB" w14:textId="77777777" w:rsidR="00646355" w:rsidRDefault="00646355">
      <w:pPr>
        <w:widowControl w:val="0"/>
        <w:pBdr>
          <w:top w:val="nil"/>
          <w:left w:val="nil"/>
          <w:bottom w:val="nil"/>
          <w:right w:val="nil"/>
          <w:between w:val="nil"/>
        </w:pBdr>
        <w:spacing w:line="240" w:lineRule="auto"/>
        <w:ind w:left="0" w:hanging="2"/>
        <w:rPr>
          <w:rFonts w:ascii="Arial" w:eastAsia="Arial" w:hAnsi="Arial" w:cs="Arial"/>
          <w:color w:val="000000"/>
          <w:highlight w:val="white"/>
        </w:rPr>
      </w:pPr>
    </w:p>
    <w:p w14:paraId="29C93EAC" w14:textId="49155418" w:rsidR="00646355" w:rsidRDefault="00D1210E" w:rsidP="0005404D">
      <w:pPr>
        <w:ind w:leftChars="0" w:left="0" w:firstLineChars="0" w:firstLine="720"/>
        <w:jc w:val="both"/>
        <w:rPr>
          <w:rFonts w:ascii="Arial" w:eastAsia="Arial" w:hAnsi="Arial" w:cs="Arial"/>
        </w:rPr>
      </w:pPr>
      <w:r>
        <w:rPr>
          <w:rFonts w:ascii="Arial" w:eastAsia="Arial" w:hAnsi="Arial" w:cs="Arial"/>
        </w:rPr>
        <w:t>A TABELA 7 apresenta o montante da execução de despesas da UESC durante o exercício 2021</w:t>
      </w:r>
      <w:r w:rsidR="007572B1">
        <w:rPr>
          <w:rFonts w:ascii="Arial" w:eastAsia="Arial" w:hAnsi="Arial" w:cs="Arial"/>
        </w:rPr>
        <w:t>.</w:t>
      </w:r>
      <w:r>
        <w:rPr>
          <w:rFonts w:ascii="Arial" w:eastAsia="Arial" w:hAnsi="Arial" w:cs="Arial"/>
        </w:rPr>
        <w:t xml:space="preserve"> </w:t>
      </w:r>
      <w:r w:rsidR="007572B1">
        <w:rPr>
          <w:rFonts w:ascii="Arial" w:eastAsia="Arial" w:hAnsi="Arial" w:cs="Arial"/>
        </w:rPr>
        <w:t xml:space="preserve">O </w:t>
      </w:r>
      <w:r>
        <w:rPr>
          <w:rFonts w:ascii="Arial" w:eastAsia="Arial" w:hAnsi="Arial" w:cs="Arial"/>
        </w:rPr>
        <w:t>valor total de empenhos foi de R$211.597.169,64</w:t>
      </w:r>
      <w:r w:rsidR="007572B1">
        <w:rPr>
          <w:rFonts w:ascii="Arial" w:eastAsia="Arial" w:hAnsi="Arial" w:cs="Arial"/>
        </w:rPr>
        <w:t>,</w:t>
      </w:r>
      <w:r>
        <w:rPr>
          <w:rFonts w:ascii="Arial" w:eastAsia="Arial" w:hAnsi="Arial" w:cs="Arial"/>
        </w:rPr>
        <w:t xml:space="preserve"> um acréscimo de R$2.247.316,62 comparando-se com o exercício anterior. Do empenhado</w:t>
      </w:r>
      <w:r w:rsidR="007572B1">
        <w:rPr>
          <w:rFonts w:ascii="Arial" w:eastAsia="Arial" w:hAnsi="Arial" w:cs="Arial"/>
        </w:rPr>
        <w:t>,</w:t>
      </w:r>
      <w:r>
        <w:rPr>
          <w:rFonts w:ascii="Arial" w:eastAsia="Arial" w:hAnsi="Arial" w:cs="Arial"/>
        </w:rPr>
        <w:t xml:space="preserve"> R$209.959.003,36 foi liquidado e R$208.896.002,48 pagos. A instituição ainda recebeu R$ 73.475,00 de descentralizações.</w:t>
      </w:r>
    </w:p>
    <w:p w14:paraId="28761BC3" w14:textId="77777777" w:rsidR="00646355" w:rsidRDefault="00646355">
      <w:pPr>
        <w:widowControl w:val="0"/>
        <w:pBdr>
          <w:top w:val="nil"/>
          <w:left w:val="nil"/>
          <w:bottom w:val="nil"/>
          <w:right w:val="nil"/>
          <w:between w:val="nil"/>
        </w:pBdr>
        <w:spacing w:line="240" w:lineRule="auto"/>
        <w:ind w:left="0" w:hanging="2"/>
        <w:rPr>
          <w:rFonts w:ascii="Arial" w:eastAsia="Arial" w:hAnsi="Arial" w:cs="Arial"/>
          <w:color w:val="000000"/>
          <w:highlight w:val="white"/>
        </w:rPr>
      </w:pPr>
    </w:p>
    <w:p w14:paraId="5613C20F"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4F089875"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TABELA 7</w:t>
      </w:r>
      <w:r>
        <w:rPr>
          <w:rFonts w:ascii="Arial" w:eastAsia="Arial" w:hAnsi="Arial" w:cs="Arial"/>
          <w:color w:val="000000"/>
          <w:highlight w:val="white"/>
        </w:rPr>
        <w:t xml:space="preserve"> – Execução da despesa por Unidade Gestora (UG)</w:t>
      </w:r>
    </w:p>
    <w:p w14:paraId="17CDA6A2" w14:textId="77777777" w:rsidR="00646355" w:rsidRDefault="00D1210E">
      <w:pPr>
        <w:ind w:left="0" w:hanging="2"/>
        <w:jc w:val="right"/>
      </w:pPr>
      <w:r>
        <w:rPr>
          <w:rFonts w:ascii="Arial" w:eastAsia="Arial" w:hAnsi="Arial" w:cs="Arial"/>
          <w:sz w:val="18"/>
          <w:szCs w:val="18"/>
          <w:highlight w:val="white"/>
        </w:rPr>
        <w:t xml:space="preserve"> R$1,00</w:t>
      </w:r>
    </w:p>
    <w:tbl>
      <w:tblPr>
        <w:tblStyle w:val="ae"/>
        <w:tblW w:w="8931" w:type="dxa"/>
        <w:tblInd w:w="0" w:type="dxa"/>
        <w:tblLayout w:type="fixed"/>
        <w:tblLook w:val="0000" w:firstRow="0" w:lastRow="0" w:firstColumn="0" w:lastColumn="0" w:noHBand="0" w:noVBand="0"/>
      </w:tblPr>
      <w:tblGrid>
        <w:gridCol w:w="829"/>
        <w:gridCol w:w="1581"/>
        <w:gridCol w:w="1559"/>
        <w:gridCol w:w="1560"/>
        <w:gridCol w:w="1559"/>
        <w:gridCol w:w="1843"/>
      </w:tblGrid>
      <w:tr w:rsidR="00646355" w14:paraId="3551B42C" w14:textId="77777777" w:rsidTr="00C72AD4">
        <w:trPr>
          <w:cantSplit/>
          <w:trHeight w:val="315"/>
        </w:trPr>
        <w:tc>
          <w:tcPr>
            <w:tcW w:w="2410" w:type="dxa"/>
            <w:gridSpan w:val="2"/>
            <w:tcBorders>
              <w:top w:val="single" w:sz="8" w:space="0" w:color="000000"/>
              <w:left w:val="nil"/>
              <w:bottom w:val="single" w:sz="8" w:space="0" w:color="000000"/>
              <w:right w:val="single" w:sz="8" w:space="0" w:color="000000"/>
            </w:tcBorders>
            <w:shd w:val="clear" w:color="auto" w:fill="B2B2B2"/>
          </w:tcPr>
          <w:p w14:paraId="477E5E6E"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Unidade Gestora</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B2B2B2"/>
            <w:vAlign w:val="center"/>
          </w:tcPr>
          <w:p w14:paraId="55F98A09"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Empenhado</w:t>
            </w:r>
          </w:p>
        </w:tc>
        <w:tc>
          <w:tcPr>
            <w:tcW w:w="1560" w:type="dxa"/>
            <w:vMerge w:val="restart"/>
            <w:tcBorders>
              <w:top w:val="single" w:sz="8" w:space="0" w:color="000000"/>
              <w:left w:val="single" w:sz="8" w:space="0" w:color="000000"/>
              <w:bottom w:val="single" w:sz="8" w:space="0" w:color="000000"/>
              <w:right w:val="single" w:sz="8" w:space="0" w:color="000000"/>
            </w:tcBorders>
            <w:shd w:val="clear" w:color="auto" w:fill="B2B2B2"/>
            <w:vAlign w:val="center"/>
          </w:tcPr>
          <w:p w14:paraId="61316092"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Liquidado</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B2B2B2"/>
            <w:vAlign w:val="center"/>
          </w:tcPr>
          <w:p w14:paraId="3E52B10F"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Pago</w:t>
            </w:r>
          </w:p>
        </w:tc>
        <w:tc>
          <w:tcPr>
            <w:tcW w:w="1843" w:type="dxa"/>
            <w:vMerge w:val="restart"/>
            <w:tcBorders>
              <w:top w:val="single" w:sz="8" w:space="0" w:color="000000"/>
              <w:left w:val="single" w:sz="8" w:space="0" w:color="000000"/>
              <w:bottom w:val="single" w:sz="8" w:space="0" w:color="000000"/>
            </w:tcBorders>
            <w:shd w:val="clear" w:color="auto" w:fill="B2B2B2"/>
            <w:vAlign w:val="center"/>
          </w:tcPr>
          <w:p w14:paraId="055F5522"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Descentralização recebida</w:t>
            </w:r>
          </w:p>
        </w:tc>
      </w:tr>
      <w:tr w:rsidR="00646355" w14:paraId="07F8F944" w14:textId="77777777" w:rsidTr="00C72AD4">
        <w:trPr>
          <w:cantSplit/>
          <w:trHeight w:val="315"/>
        </w:trPr>
        <w:tc>
          <w:tcPr>
            <w:tcW w:w="829" w:type="dxa"/>
            <w:tcBorders>
              <w:top w:val="nil"/>
              <w:left w:val="nil"/>
              <w:bottom w:val="single" w:sz="8" w:space="0" w:color="000000"/>
              <w:right w:val="nil"/>
            </w:tcBorders>
            <w:shd w:val="clear" w:color="auto" w:fill="B2B2B2"/>
          </w:tcPr>
          <w:p w14:paraId="1A79C604"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Código</w:t>
            </w:r>
          </w:p>
        </w:tc>
        <w:tc>
          <w:tcPr>
            <w:tcW w:w="1581" w:type="dxa"/>
            <w:tcBorders>
              <w:top w:val="nil"/>
              <w:left w:val="single" w:sz="8" w:space="0" w:color="000000"/>
              <w:bottom w:val="single" w:sz="8" w:space="0" w:color="000000"/>
              <w:right w:val="nil"/>
            </w:tcBorders>
            <w:shd w:val="clear" w:color="auto" w:fill="B2B2B2"/>
          </w:tcPr>
          <w:p w14:paraId="4CAE4C9D"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Descrição</w:t>
            </w:r>
          </w:p>
        </w:tc>
        <w:tc>
          <w:tcPr>
            <w:tcW w:w="1559" w:type="dxa"/>
            <w:vMerge/>
            <w:tcBorders>
              <w:top w:val="single" w:sz="8" w:space="0" w:color="000000"/>
              <w:left w:val="single" w:sz="8" w:space="0" w:color="000000"/>
              <w:bottom w:val="single" w:sz="8" w:space="0" w:color="000000"/>
              <w:right w:val="single" w:sz="8" w:space="0" w:color="000000"/>
            </w:tcBorders>
            <w:shd w:val="clear" w:color="auto" w:fill="B2B2B2"/>
            <w:vAlign w:val="center"/>
          </w:tcPr>
          <w:p w14:paraId="55BDEF9C"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560" w:type="dxa"/>
            <w:vMerge/>
            <w:tcBorders>
              <w:top w:val="single" w:sz="8" w:space="0" w:color="000000"/>
              <w:left w:val="single" w:sz="8" w:space="0" w:color="000000"/>
              <w:bottom w:val="single" w:sz="8" w:space="0" w:color="000000"/>
              <w:right w:val="single" w:sz="8" w:space="0" w:color="000000"/>
            </w:tcBorders>
            <w:shd w:val="clear" w:color="auto" w:fill="B2B2B2"/>
            <w:vAlign w:val="center"/>
          </w:tcPr>
          <w:p w14:paraId="729E25EF"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559" w:type="dxa"/>
            <w:vMerge/>
            <w:tcBorders>
              <w:top w:val="single" w:sz="8" w:space="0" w:color="000000"/>
              <w:left w:val="single" w:sz="8" w:space="0" w:color="000000"/>
              <w:bottom w:val="single" w:sz="8" w:space="0" w:color="000000"/>
              <w:right w:val="single" w:sz="8" w:space="0" w:color="000000"/>
            </w:tcBorders>
            <w:shd w:val="clear" w:color="auto" w:fill="B2B2B2"/>
            <w:vAlign w:val="center"/>
          </w:tcPr>
          <w:p w14:paraId="3822421A"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843" w:type="dxa"/>
            <w:vMerge/>
            <w:tcBorders>
              <w:top w:val="single" w:sz="8" w:space="0" w:color="000000"/>
              <w:left w:val="single" w:sz="8" w:space="0" w:color="000000"/>
              <w:bottom w:val="single" w:sz="8" w:space="0" w:color="000000"/>
            </w:tcBorders>
            <w:shd w:val="clear" w:color="auto" w:fill="B2B2B2"/>
            <w:vAlign w:val="center"/>
          </w:tcPr>
          <w:p w14:paraId="154EB817"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59025A80" w14:textId="77777777" w:rsidTr="00C72AD4">
        <w:trPr>
          <w:trHeight w:val="315"/>
        </w:trPr>
        <w:tc>
          <w:tcPr>
            <w:tcW w:w="829" w:type="dxa"/>
            <w:tcBorders>
              <w:top w:val="nil"/>
              <w:left w:val="nil"/>
              <w:bottom w:val="single" w:sz="8" w:space="0" w:color="000000"/>
              <w:right w:val="nil"/>
            </w:tcBorders>
          </w:tcPr>
          <w:p w14:paraId="757F4DF0"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c>
          <w:tcPr>
            <w:tcW w:w="1581" w:type="dxa"/>
            <w:tcBorders>
              <w:top w:val="nil"/>
              <w:left w:val="single" w:sz="8" w:space="0" w:color="000000"/>
              <w:bottom w:val="single" w:sz="8" w:space="0" w:color="000000"/>
              <w:right w:val="nil"/>
            </w:tcBorders>
          </w:tcPr>
          <w:p w14:paraId="2FDDDEC8"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UESC</w:t>
            </w:r>
          </w:p>
        </w:tc>
        <w:tc>
          <w:tcPr>
            <w:tcW w:w="1559" w:type="dxa"/>
            <w:tcBorders>
              <w:top w:val="nil"/>
              <w:left w:val="single" w:sz="8" w:space="0" w:color="000000"/>
              <w:bottom w:val="single" w:sz="8" w:space="0" w:color="000000"/>
              <w:right w:val="nil"/>
            </w:tcBorders>
          </w:tcPr>
          <w:p w14:paraId="6DB87C6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211.597.169,64</w:t>
            </w:r>
          </w:p>
        </w:tc>
        <w:tc>
          <w:tcPr>
            <w:tcW w:w="1560" w:type="dxa"/>
            <w:tcBorders>
              <w:top w:val="nil"/>
              <w:left w:val="single" w:sz="8" w:space="0" w:color="000000"/>
              <w:bottom w:val="single" w:sz="8" w:space="0" w:color="000000"/>
              <w:right w:val="nil"/>
            </w:tcBorders>
          </w:tcPr>
          <w:p w14:paraId="5988EB1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209.959.003,36</w:t>
            </w:r>
          </w:p>
        </w:tc>
        <w:tc>
          <w:tcPr>
            <w:tcW w:w="1559" w:type="dxa"/>
            <w:tcBorders>
              <w:top w:val="nil"/>
              <w:left w:val="single" w:sz="8" w:space="0" w:color="000000"/>
              <w:bottom w:val="single" w:sz="8" w:space="0" w:color="000000"/>
              <w:right w:val="nil"/>
            </w:tcBorders>
          </w:tcPr>
          <w:p w14:paraId="74AF6E0D"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208.896.002,48</w:t>
            </w:r>
          </w:p>
        </w:tc>
        <w:tc>
          <w:tcPr>
            <w:tcW w:w="1843" w:type="dxa"/>
            <w:tcBorders>
              <w:top w:val="nil"/>
              <w:left w:val="single" w:sz="8" w:space="0" w:color="000000"/>
              <w:bottom w:val="single" w:sz="8" w:space="0" w:color="000000"/>
              <w:right w:val="nil"/>
            </w:tcBorders>
          </w:tcPr>
          <w:p w14:paraId="091DD85F"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73.475,00</w:t>
            </w:r>
          </w:p>
        </w:tc>
      </w:tr>
      <w:tr w:rsidR="00646355" w14:paraId="6966A426" w14:textId="77777777" w:rsidTr="00C72AD4">
        <w:trPr>
          <w:trHeight w:val="315"/>
        </w:trPr>
        <w:tc>
          <w:tcPr>
            <w:tcW w:w="2410" w:type="dxa"/>
            <w:gridSpan w:val="2"/>
            <w:tcBorders>
              <w:top w:val="single" w:sz="8" w:space="0" w:color="000000"/>
              <w:left w:val="nil"/>
              <w:bottom w:val="single" w:sz="8" w:space="0" w:color="000000"/>
              <w:right w:val="single" w:sz="8" w:space="0" w:color="000000"/>
            </w:tcBorders>
          </w:tcPr>
          <w:p w14:paraId="4A56BDDC"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Total</w:t>
            </w:r>
          </w:p>
        </w:tc>
        <w:tc>
          <w:tcPr>
            <w:tcW w:w="1559" w:type="dxa"/>
            <w:tcBorders>
              <w:top w:val="nil"/>
              <w:left w:val="nil"/>
              <w:bottom w:val="single" w:sz="8" w:space="0" w:color="000000"/>
              <w:right w:val="nil"/>
            </w:tcBorders>
          </w:tcPr>
          <w:p w14:paraId="7CBE8732"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211.597.169,64</w:t>
            </w:r>
          </w:p>
        </w:tc>
        <w:tc>
          <w:tcPr>
            <w:tcW w:w="1560" w:type="dxa"/>
            <w:tcBorders>
              <w:top w:val="nil"/>
              <w:left w:val="single" w:sz="8" w:space="0" w:color="000000"/>
              <w:bottom w:val="single" w:sz="8" w:space="0" w:color="000000"/>
              <w:right w:val="nil"/>
            </w:tcBorders>
          </w:tcPr>
          <w:p w14:paraId="3455870B"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209.959.003,36</w:t>
            </w:r>
          </w:p>
        </w:tc>
        <w:tc>
          <w:tcPr>
            <w:tcW w:w="1559" w:type="dxa"/>
            <w:tcBorders>
              <w:top w:val="nil"/>
              <w:left w:val="single" w:sz="8" w:space="0" w:color="000000"/>
              <w:bottom w:val="single" w:sz="8" w:space="0" w:color="000000"/>
              <w:right w:val="nil"/>
            </w:tcBorders>
          </w:tcPr>
          <w:p w14:paraId="502A90D4"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208.896.002,48</w:t>
            </w:r>
          </w:p>
        </w:tc>
        <w:tc>
          <w:tcPr>
            <w:tcW w:w="1843" w:type="dxa"/>
            <w:tcBorders>
              <w:top w:val="nil"/>
              <w:left w:val="single" w:sz="8" w:space="0" w:color="000000"/>
              <w:bottom w:val="single" w:sz="8" w:space="0" w:color="000000"/>
              <w:right w:val="nil"/>
            </w:tcBorders>
          </w:tcPr>
          <w:p w14:paraId="0C02FB12"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73.475,00</w:t>
            </w:r>
          </w:p>
        </w:tc>
      </w:tr>
    </w:tbl>
    <w:p w14:paraId="21B43201" w14:textId="77777777" w:rsidR="00646355" w:rsidRDefault="00D1210E">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r>
        <w:rPr>
          <w:rFonts w:ascii="Arial" w:eastAsia="Arial" w:hAnsi="Arial" w:cs="Arial"/>
          <w:color w:val="000000"/>
          <w:sz w:val="16"/>
          <w:szCs w:val="16"/>
          <w:highlight w:val="white"/>
        </w:rPr>
        <w:t>Fonte:</w:t>
      </w:r>
      <w:r>
        <w:rPr>
          <w:rFonts w:ascii="Arial" w:eastAsia="Arial" w:hAnsi="Arial" w:cs="Arial"/>
          <w:color w:val="000000"/>
          <w:sz w:val="16"/>
          <w:szCs w:val="16"/>
        </w:rPr>
        <w:t xml:space="preserve"> GEFIN/UESC (2021).</w:t>
      </w:r>
    </w:p>
    <w:p w14:paraId="18EF0EEE"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261C8DA4" w14:textId="77777777" w:rsidR="00646355" w:rsidRDefault="00D1210E" w:rsidP="0005404D">
      <w:pPr>
        <w:ind w:leftChars="0" w:left="0" w:firstLineChars="0" w:firstLine="720"/>
        <w:jc w:val="both"/>
        <w:rPr>
          <w:rFonts w:ascii="Arial" w:eastAsia="Arial" w:hAnsi="Arial" w:cs="Arial"/>
        </w:rPr>
      </w:pPr>
      <w:r>
        <w:rPr>
          <w:rFonts w:ascii="Arial" w:eastAsia="Arial" w:hAnsi="Arial" w:cs="Arial"/>
        </w:rPr>
        <w:t>Durante o exercício de 2021 a UESC pagou R$41.775,53 de Despesas de Exercícios Anteriores (DEA), nas categorias econômicas Pessoal e Encargos Sociais e Outras Despesas Correntes. (TABELA 8).</w:t>
      </w:r>
    </w:p>
    <w:p w14:paraId="30728380"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342BA4CF"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TABELA 8</w:t>
      </w:r>
      <w:r>
        <w:rPr>
          <w:rFonts w:ascii="Arial" w:eastAsia="Arial" w:hAnsi="Arial" w:cs="Arial"/>
          <w:color w:val="000000"/>
          <w:highlight w:val="white"/>
        </w:rPr>
        <w:t xml:space="preserve"> – Despesas pagas de exercícios anteriores por categoria </w:t>
      </w:r>
    </w:p>
    <w:p w14:paraId="095E74D7" w14:textId="77777777" w:rsidR="00646355" w:rsidRDefault="00D1210E">
      <w:pPr>
        <w:ind w:left="0" w:hanging="2"/>
        <w:jc w:val="right"/>
      </w:pPr>
      <w:r>
        <w:rPr>
          <w:rFonts w:ascii="Arial" w:eastAsia="Arial" w:hAnsi="Arial" w:cs="Arial"/>
          <w:sz w:val="18"/>
          <w:szCs w:val="18"/>
          <w:highlight w:val="white"/>
        </w:rPr>
        <w:t>R$1,00</w:t>
      </w:r>
    </w:p>
    <w:tbl>
      <w:tblPr>
        <w:tblStyle w:val="af"/>
        <w:tblW w:w="9211" w:type="dxa"/>
        <w:tblInd w:w="0" w:type="dxa"/>
        <w:tblLayout w:type="fixed"/>
        <w:tblLook w:val="0000" w:firstRow="0" w:lastRow="0" w:firstColumn="0" w:lastColumn="0" w:noHBand="0" w:noVBand="0"/>
      </w:tblPr>
      <w:tblGrid>
        <w:gridCol w:w="828"/>
        <w:gridCol w:w="2344"/>
        <w:gridCol w:w="1230"/>
        <w:gridCol w:w="1437"/>
        <w:gridCol w:w="1913"/>
        <w:gridCol w:w="1299"/>
        <w:gridCol w:w="160"/>
      </w:tblGrid>
      <w:tr w:rsidR="00646355" w14:paraId="674ACFA9" w14:textId="77777777">
        <w:trPr>
          <w:trHeight w:val="315"/>
        </w:trPr>
        <w:tc>
          <w:tcPr>
            <w:tcW w:w="3177" w:type="dxa"/>
            <w:gridSpan w:val="2"/>
            <w:tcBorders>
              <w:top w:val="single" w:sz="8" w:space="0" w:color="000000"/>
              <w:left w:val="nil"/>
              <w:bottom w:val="single" w:sz="8" w:space="0" w:color="000000"/>
              <w:right w:val="single" w:sz="8" w:space="0" w:color="000000"/>
            </w:tcBorders>
            <w:shd w:val="clear" w:color="auto" w:fill="B2B2B2"/>
          </w:tcPr>
          <w:p w14:paraId="07B51534"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Unidade Gestora</w:t>
            </w:r>
          </w:p>
        </w:tc>
        <w:tc>
          <w:tcPr>
            <w:tcW w:w="6034" w:type="dxa"/>
            <w:gridSpan w:val="5"/>
            <w:tcBorders>
              <w:top w:val="single" w:sz="8" w:space="0" w:color="000000"/>
              <w:left w:val="nil"/>
              <w:bottom w:val="single" w:sz="8" w:space="0" w:color="000000"/>
              <w:right w:val="nil"/>
            </w:tcBorders>
            <w:shd w:val="clear" w:color="auto" w:fill="B2B2B2"/>
          </w:tcPr>
          <w:p w14:paraId="48FB2F1A"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Categoria </w:t>
            </w:r>
            <w:r>
              <w:rPr>
                <w:rFonts w:ascii="Arial" w:eastAsia="Arial" w:hAnsi="Arial" w:cs="Arial"/>
                <w:b/>
                <w:color w:val="000000"/>
                <w:sz w:val="20"/>
                <w:szCs w:val="20"/>
                <w:vertAlign w:val="superscript"/>
              </w:rPr>
              <w:t>(1)</w:t>
            </w:r>
          </w:p>
        </w:tc>
      </w:tr>
      <w:tr w:rsidR="00646355" w14:paraId="7C562FF4" w14:textId="77777777">
        <w:trPr>
          <w:cantSplit/>
          <w:trHeight w:val="585"/>
        </w:trPr>
        <w:tc>
          <w:tcPr>
            <w:tcW w:w="829" w:type="dxa"/>
            <w:vMerge w:val="restart"/>
            <w:tcBorders>
              <w:top w:val="nil"/>
              <w:left w:val="nil"/>
              <w:bottom w:val="single" w:sz="8" w:space="0" w:color="000000"/>
              <w:right w:val="single" w:sz="8" w:space="0" w:color="000000"/>
            </w:tcBorders>
            <w:shd w:val="clear" w:color="auto" w:fill="B2B2B2"/>
            <w:vAlign w:val="center"/>
          </w:tcPr>
          <w:p w14:paraId="3C0D70B8"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Código</w:t>
            </w:r>
          </w:p>
        </w:tc>
        <w:tc>
          <w:tcPr>
            <w:tcW w:w="2348" w:type="dxa"/>
            <w:vMerge w:val="restart"/>
            <w:tcBorders>
              <w:top w:val="nil"/>
              <w:left w:val="single" w:sz="8" w:space="0" w:color="000000"/>
              <w:bottom w:val="single" w:sz="8" w:space="0" w:color="000000"/>
              <w:right w:val="single" w:sz="8" w:space="0" w:color="000000"/>
            </w:tcBorders>
            <w:shd w:val="clear" w:color="auto" w:fill="B2B2B2"/>
            <w:vAlign w:val="center"/>
          </w:tcPr>
          <w:p w14:paraId="6AAA1304"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Descrição</w:t>
            </w:r>
          </w:p>
        </w:tc>
        <w:tc>
          <w:tcPr>
            <w:tcW w:w="1232" w:type="dxa"/>
            <w:vMerge w:val="restart"/>
            <w:tcBorders>
              <w:top w:val="nil"/>
              <w:left w:val="single" w:sz="8" w:space="0" w:color="000000"/>
              <w:bottom w:val="single" w:sz="8" w:space="0" w:color="000000"/>
              <w:right w:val="single" w:sz="8" w:space="0" w:color="000000"/>
            </w:tcBorders>
            <w:shd w:val="clear" w:color="auto" w:fill="B2B2B2"/>
            <w:vAlign w:val="center"/>
          </w:tcPr>
          <w:p w14:paraId="19A867EF"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Despesas de exercícios encerrados </w:t>
            </w:r>
            <w:r>
              <w:rPr>
                <w:rFonts w:ascii="Arial" w:eastAsia="Arial" w:hAnsi="Arial" w:cs="Arial"/>
                <w:color w:val="000000"/>
                <w:sz w:val="20"/>
                <w:szCs w:val="20"/>
                <w:vertAlign w:val="superscript"/>
              </w:rPr>
              <w:t>(2)</w:t>
            </w:r>
          </w:p>
        </w:tc>
        <w:tc>
          <w:tcPr>
            <w:tcW w:w="1439" w:type="dxa"/>
            <w:vMerge w:val="restart"/>
            <w:tcBorders>
              <w:top w:val="nil"/>
              <w:left w:val="single" w:sz="8" w:space="0" w:color="000000"/>
              <w:bottom w:val="single" w:sz="8" w:space="0" w:color="000000"/>
              <w:right w:val="single" w:sz="8" w:space="0" w:color="000000"/>
            </w:tcBorders>
            <w:shd w:val="clear" w:color="auto" w:fill="B2B2B2"/>
            <w:vAlign w:val="center"/>
          </w:tcPr>
          <w:p w14:paraId="6CA7E961"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 Restos a Pagar com prescrição interrompida </w:t>
            </w:r>
            <w:r>
              <w:rPr>
                <w:rFonts w:ascii="Arial" w:eastAsia="Arial" w:hAnsi="Arial" w:cs="Arial"/>
                <w:color w:val="000000"/>
                <w:sz w:val="20"/>
                <w:szCs w:val="20"/>
                <w:vertAlign w:val="superscript"/>
              </w:rPr>
              <w:t>(3)</w:t>
            </w:r>
          </w:p>
        </w:tc>
        <w:tc>
          <w:tcPr>
            <w:tcW w:w="1916" w:type="dxa"/>
            <w:vMerge w:val="restart"/>
            <w:tcBorders>
              <w:top w:val="nil"/>
              <w:left w:val="single" w:sz="8" w:space="0" w:color="000000"/>
              <w:bottom w:val="single" w:sz="8" w:space="0" w:color="000000"/>
              <w:right w:val="single" w:sz="8" w:space="0" w:color="000000"/>
            </w:tcBorders>
            <w:shd w:val="clear" w:color="auto" w:fill="B2B2B2"/>
            <w:vAlign w:val="center"/>
          </w:tcPr>
          <w:p w14:paraId="00B118DE"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Compromissos reconhecidos pela autoridade </w:t>
            </w:r>
            <w:proofErr w:type="gramStart"/>
            <w:r>
              <w:rPr>
                <w:rFonts w:ascii="Arial" w:eastAsia="Arial" w:hAnsi="Arial" w:cs="Arial"/>
                <w:b/>
                <w:color w:val="000000"/>
                <w:sz w:val="20"/>
                <w:szCs w:val="20"/>
              </w:rPr>
              <w:t xml:space="preserve">competente  </w:t>
            </w:r>
            <w:r>
              <w:rPr>
                <w:rFonts w:ascii="Arial" w:eastAsia="Arial" w:hAnsi="Arial" w:cs="Arial"/>
                <w:color w:val="000000"/>
                <w:sz w:val="20"/>
                <w:szCs w:val="20"/>
                <w:vertAlign w:val="superscript"/>
              </w:rPr>
              <w:t>(</w:t>
            </w:r>
            <w:proofErr w:type="gramEnd"/>
            <w:r>
              <w:rPr>
                <w:rFonts w:ascii="Arial" w:eastAsia="Arial" w:hAnsi="Arial" w:cs="Arial"/>
                <w:color w:val="000000"/>
                <w:sz w:val="20"/>
                <w:szCs w:val="20"/>
                <w:vertAlign w:val="superscript"/>
              </w:rPr>
              <w:t>4)</w:t>
            </w:r>
          </w:p>
        </w:tc>
        <w:tc>
          <w:tcPr>
            <w:tcW w:w="1447" w:type="dxa"/>
            <w:gridSpan w:val="2"/>
            <w:vMerge w:val="restart"/>
            <w:tcBorders>
              <w:top w:val="nil"/>
              <w:left w:val="single" w:sz="8" w:space="0" w:color="000000"/>
              <w:bottom w:val="single" w:sz="8" w:space="0" w:color="000000"/>
              <w:right w:val="nil"/>
            </w:tcBorders>
            <w:shd w:val="clear" w:color="auto" w:fill="B2B2B2"/>
            <w:vAlign w:val="center"/>
          </w:tcPr>
          <w:p w14:paraId="25139C0C"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Total</w:t>
            </w:r>
          </w:p>
        </w:tc>
      </w:tr>
      <w:tr w:rsidR="00646355" w14:paraId="2F7192CD" w14:textId="77777777">
        <w:trPr>
          <w:cantSplit/>
          <w:trHeight w:val="495"/>
        </w:trPr>
        <w:tc>
          <w:tcPr>
            <w:tcW w:w="829" w:type="dxa"/>
            <w:vMerge/>
            <w:tcBorders>
              <w:top w:val="nil"/>
              <w:left w:val="nil"/>
              <w:bottom w:val="single" w:sz="8" w:space="0" w:color="000000"/>
              <w:right w:val="single" w:sz="8" w:space="0" w:color="000000"/>
            </w:tcBorders>
            <w:shd w:val="clear" w:color="auto" w:fill="B2B2B2"/>
            <w:vAlign w:val="center"/>
          </w:tcPr>
          <w:p w14:paraId="117AA6CE"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2348" w:type="dxa"/>
            <w:vMerge/>
            <w:tcBorders>
              <w:top w:val="nil"/>
              <w:left w:val="single" w:sz="8" w:space="0" w:color="000000"/>
              <w:bottom w:val="single" w:sz="8" w:space="0" w:color="000000"/>
              <w:right w:val="single" w:sz="8" w:space="0" w:color="000000"/>
            </w:tcBorders>
            <w:shd w:val="clear" w:color="auto" w:fill="B2B2B2"/>
            <w:vAlign w:val="center"/>
          </w:tcPr>
          <w:p w14:paraId="295DF225"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232" w:type="dxa"/>
            <w:vMerge/>
            <w:tcBorders>
              <w:top w:val="nil"/>
              <w:left w:val="single" w:sz="8" w:space="0" w:color="000000"/>
              <w:bottom w:val="single" w:sz="8" w:space="0" w:color="000000"/>
              <w:right w:val="single" w:sz="8" w:space="0" w:color="000000"/>
            </w:tcBorders>
            <w:shd w:val="clear" w:color="auto" w:fill="B2B2B2"/>
            <w:vAlign w:val="center"/>
          </w:tcPr>
          <w:p w14:paraId="141F4FF5"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439" w:type="dxa"/>
            <w:vMerge/>
            <w:tcBorders>
              <w:top w:val="nil"/>
              <w:left w:val="single" w:sz="8" w:space="0" w:color="000000"/>
              <w:bottom w:val="single" w:sz="8" w:space="0" w:color="000000"/>
              <w:right w:val="single" w:sz="8" w:space="0" w:color="000000"/>
            </w:tcBorders>
            <w:shd w:val="clear" w:color="auto" w:fill="B2B2B2"/>
            <w:vAlign w:val="center"/>
          </w:tcPr>
          <w:p w14:paraId="104B2DAB"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916" w:type="dxa"/>
            <w:vMerge/>
            <w:tcBorders>
              <w:top w:val="nil"/>
              <w:left w:val="single" w:sz="8" w:space="0" w:color="000000"/>
              <w:bottom w:val="single" w:sz="8" w:space="0" w:color="000000"/>
              <w:right w:val="single" w:sz="8" w:space="0" w:color="000000"/>
            </w:tcBorders>
            <w:shd w:val="clear" w:color="auto" w:fill="B2B2B2"/>
            <w:vAlign w:val="center"/>
          </w:tcPr>
          <w:p w14:paraId="2F23AD6C"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1447" w:type="dxa"/>
            <w:gridSpan w:val="2"/>
            <w:vMerge/>
            <w:tcBorders>
              <w:top w:val="nil"/>
              <w:left w:val="single" w:sz="8" w:space="0" w:color="000000"/>
              <w:bottom w:val="single" w:sz="8" w:space="0" w:color="000000"/>
              <w:right w:val="nil"/>
            </w:tcBorders>
            <w:shd w:val="clear" w:color="auto" w:fill="B2B2B2"/>
            <w:vAlign w:val="center"/>
          </w:tcPr>
          <w:p w14:paraId="06C0D9D6"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22144B3B" w14:textId="77777777">
        <w:trPr>
          <w:trHeight w:val="315"/>
        </w:trPr>
        <w:tc>
          <w:tcPr>
            <w:tcW w:w="829" w:type="dxa"/>
            <w:tcBorders>
              <w:top w:val="nil"/>
              <w:left w:val="nil"/>
              <w:bottom w:val="single" w:sz="8" w:space="0" w:color="000000"/>
              <w:right w:val="nil"/>
            </w:tcBorders>
            <w:vAlign w:val="center"/>
          </w:tcPr>
          <w:p w14:paraId="331994D2"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c>
          <w:tcPr>
            <w:tcW w:w="2348" w:type="dxa"/>
            <w:tcBorders>
              <w:top w:val="nil"/>
              <w:left w:val="single" w:sz="8" w:space="0" w:color="000000"/>
              <w:bottom w:val="single" w:sz="8" w:space="0" w:color="000000"/>
              <w:right w:val="nil"/>
            </w:tcBorders>
            <w:vAlign w:val="center"/>
          </w:tcPr>
          <w:p w14:paraId="776F07AA" w14:textId="77777777" w:rsidR="00646355" w:rsidRDefault="00D1210E">
            <w:pPr>
              <w:ind w:left="0" w:hanging="2"/>
              <w:rPr>
                <w:rFonts w:ascii="Arial" w:eastAsia="Arial" w:hAnsi="Arial" w:cs="Arial"/>
                <w:color w:val="000000"/>
                <w:sz w:val="20"/>
                <w:szCs w:val="20"/>
              </w:rPr>
            </w:pPr>
            <w:r>
              <w:rPr>
                <w:rFonts w:ascii="Arial" w:eastAsia="Arial" w:hAnsi="Arial" w:cs="Arial"/>
                <w:color w:val="000000"/>
                <w:sz w:val="20"/>
                <w:szCs w:val="20"/>
              </w:rPr>
              <w:t>Pessoal e Encargos Sociais</w:t>
            </w:r>
          </w:p>
        </w:tc>
        <w:tc>
          <w:tcPr>
            <w:tcW w:w="1232" w:type="dxa"/>
            <w:tcBorders>
              <w:top w:val="nil"/>
              <w:left w:val="single" w:sz="8" w:space="0" w:color="000000"/>
              <w:bottom w:val="single" w:sz="8" w:space="0" w:color="000000"/>
              <w:right w:val="nil"/>
            </w:tcBorders>
          </w:tcPr>
          <w:p w14:paraId="7985FA9E"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c>
          <w:tcPr>
            <w:tcW w:w="1439" w:type="dxa"/>
            <w:tcBorders>
              <w:top w:val="nil"/>
              <w:left w:val="single" w:sz="8" w:space="0" w:color="000000"/>
              <w:bottom w:val="single" w:sz="8" w:space="0" w:color="000000"/>
              <w:right w:val="nil"/>
            </w:tcBorders>
          </w:tcPr>
          <w:p w14:paraId="23EC74F7"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c>
          <w:tcPr>
            <w:tcW w:w="1916" w:type="dxa"/>
            <w:tcBorders>
              <w:top w:val="nil"/>
              <w:left w:val="single" w:sz="8" w:space="0" w:color="000000"/>
              <w:bottom w:val="single" w:sz="8" w:space="0" w:color="000000"/>
              <w:right w:val="nil"/>
            </w:tcBorders>
            <w:vAlign w:val="center"/>
          </w:tcPr>
          <w:p w14:paraId="414FDB0E"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c>
          <w:tcPr>
            <w:tcW w:w="1301" w:type="dxa"/>
            <w:tcBorders>
              <w:top w:val="nil"/>
              <w:left w:val="single" w:sz="8" w:space="0" w:color="000000"/>
              <w:bottom w:val="single" w:sz="8" w:space="0" w:color="000000"/>
              <w:right w:val="nil"/>
            </w:tcBorders>
            <w:vAlign w:val="center"/>
          </w:tcPr>
          <w:p w14:paraId="2F939230"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11.000,00</w:t>
            </w:r>
          </w:p>
        </w:tc>
        <w:tc>
          <w:tcPr>
            <w:tcW w:w="146" w:type="dxa"/>
            <w:vAlign w:val="center"/>
          </w:tcPr>
          <w:p w14:paraId="4B5BF6B5" w14:textId="77777777" w:rsidR="00646355" w:rsidRDefault="00646355">
            <w:pPr>
              <w:ind w:left="0" w:hanging="2"/>
              <w:rPr>
                <w:sz w:val="20"/>
                <w:szCs w:val="20"/>
              </w:rPr>
            </w:pPr>
          </w:p>
        </w:tc>
      </w:tr>
      <w:tr w:rsidR="00646355" w14:paraId="2EB5FE61" w14:textId="77777777">
        <w:trPr>
          <w:trHeight w:val="315"/>
        </w:trPr>
        <w:tc>
          <w:tcPr>
            <w:tcW w:w="829" w:type="dxa"/>
            <w:tcBorders>
              <w:top w:val="nil"/>
              <w:left w:val="nil"/>
              <w:bottom w:val="single" w:sz="8" w:space="0" w:color="000000"/>
              <w:right w:val="nil"/>
            </w:tcBorders>
            <w:vAlign w:val="center"/>
          </w:tcPr>
          <w:p w14:paraId="7F96E93A"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w:t>
            </w:r>
          </w:p>
        </w:tc>
        <w:tc>
          <w:tcPr>
            <w:tcW w:w="2348" w:type="dxa"/>
            <w:tcBorders>
              <w:top w:val="nil"/>
              <w:left w:val="single" w:sz="8" w:space="0" w:color="000000"/>
              <w:bottom w:val="single" w:sz="8" w:space="0" w:color="000000"/>
              <w:right w:val="nil"/>
            </w:tcBorders>
            <w:vAlign w:val="center"/>
          </w:tcPr>
          <w:p w14:paraId="5B7E4B42" w14:textId="77777777" w:rsidR="00646355" w:rsidRDefault="00D1210E">
            <w:pPr>
              <w:ind w:left="0" w:hanging="2"/>
              <w:rPr>
                <w:rFonts w:ascii="Arial" w:eastAsia="Arial" w:hAnsi="Arial" w:cs="Arial"/>
                <w:color w:val="000000"/>
                <w:sz w:val="20"/>
                <w:szCs w:val="20"/>
              </w:rPr>
            </w:pPr>
            <w:r>
              <w:rPr>
                <w:rFonts w:ascii="Arial" w:eastAsia="Arial" w:hAnsi="Arial" w:cs="Arial"/>
                <w:color w:val="000000"/>
                <w:sz w:val="20"/>
                <w:szCs w:val="20"/>
              </w:rPr>
              <w:t>Outras Despesas Correntes</w:t>
            </w:r>
          </w:p>
        </w:tc>
        <w:tc>
          <w:tcPr>
            <w:tcW w:w="1232" w:type="dxa"/>
            <w:tcBorders>
              <w:top w:val="nil"/>
              <w:left w:val="single" w:sz="8" w:space="0" w:color="000000"/>
              <w:bottom w:val="single" w:sz="8" w:space="0" w:color="000000"/>
              <w:right w:val="nil"/>
            </w:tcBorders>
          </w:tcPr>
          <w:p w14:paraId="171A001E"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c>
          <w:tcPr>
            <w:tcW w:w="1439" w:type="dxa"/>
            <w:tcBorders>
              <w:top w:val="nil"/>
              <w:left w:val="single" w:sz="8" w:space="0" w:color="000000"/>
              <w:bottom w:val="single" w:sz="8" w:space="0" w:color="000000"/>
              <w:right w:val="nil"/>
            </w:tcBorders>
          </w:tcPr>
          <w:p w14:paraId="5B8329E8"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c>
          <w:tcPr>
            <w:tcW w:w="1916" w:type="dxa"/>
            <w:tcBorders>
              <w:top w:val="nil"/>
              <w:left w:val="single" w:sz="8" w:space="0" w:color="000000"/>
              <w:bottom w:val="single" w:sz="8" w:space="0" w:color="000000"/>
              <w:right w:val="nil"/>
            </w:tcBorders>
            <w:vAlign w:val="center"/>
          </w:tcPr>
          <w:p w14:paraId="51EB8D29"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30.775,53</w:t>
            </w:r>
          </w:p>
        </w:tc>
        <w:tc>
          <w:tcPr>
            <w:tcW w:w="1301" w:type="dxa"/>
            <w:tcBorders>
              <w:top w:val="nil"/>
              <w:left w:val="single" w:sz="8" w:space="0" w:color="000000"/>
              <w:bottom w:val="single" w:sz="8" w:space="0" w:color="000000"/>
              <w:right w:val="nil"/>
            </w:tcBorders>
            <w:vAlign w:val="center"/>
          </w:tcPr>
          <w:p w14:paraId="54933C9A"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30.775,53</w:t>
            </w:r>
          </w:p>
        </w:tc>
        <w:tc>
          <w:tcPr>
            <w:tcW w:w="146" w:type="dxa"/>
            <w:vAlign w:val="center"/>
          </w:tcPr>
          <w:p w14:paraId="2F88D090" w14:textId="77777777" w:rsidR="00646355" w:rsidRDefault="00646355">
            <w:pPr>
              <w:ind w:left="0" w:hanging="2"/>
              <w:rPr>
                <w:sz w:val="20"/>
                <w:szCs w:val="20"/>
              </w:rPr>
            </w:pPr>
          </w:p>
        </w:tc>
      </w:tr>
      <w:tr w:rsidR="00646355" w14:paraId="3A963459" w14:textId="77777777">
        <w:trPr>
          <w:trHeight w:val="315"/>
        </w:trPr>
        <w:tc>
          <w:tcPr>
            <w:tcW w:w="829" w:type="dxa"/>
            <w:tcBorders>
              <w:top w:val="nil"/>
              <w:left w:val="nil"/>
              <w:bottom w:val="single" w:sz="8" w:space="0" w:color="000000"/>
              <w:right w:val="nil"/>
            </w:tcBorders>
            <w:vAlign w:val="center"/>
          </w:tcPr>
          <w:p w14:paraId="16EC8F74"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4</w:t>
            </w:r>
          </w:p>
        </w:tc>
        <w:tc>
          <w:tcPr>
            <w:tcW w:w="2348" w:type="dxa"/>
            <w:tcBorders>
              <w:top w:val="nil"/>
              <w:left w:val="single" w:sz="8" w:space="0" w:color="000000"/>
              <w:bottom w:val="single" w:sz="8" w:space="0" w:color="000000"/>
              <w:right w:val="nil"/>
            </w:tcBorders>
            <w:vAlign w:val="center"/>
          </w:tcPr>
          <w:p w14:paraId="0C48222C" w14:textId="77777777" w:rsidR="00646355" w:rsidRDefault="00D1210E">
            <w:pPr>
              <w:ind w:left="0" w:hanging="2"/>
              <w:rPr>
                <w:rFonts w:ascii="Arial" w:eastAsia="Arial" w:hAnsi="Arial" w:cs="Arial"/>
                <w:color w:val="000000"/>
                <w:sz w:val="20"/>
                <w:szCs w:val="20"/>
              </w:rPr>
            </w:pPr>
            <w:r>
              <w:rPr>
                <w:rFonts w:ascii="Arial" w:eastAsia="Arial" w:hAnsi="Arial" w:cs="Arial"/>
                <w:color w:val="000000"/>
                <w:sz w:val="20"/>
                <w:szCs w:val="20"/>
              </w:rPr>
              <w:t>Despesas de Capital</w:t>
            </w:r>
          </w:p>
        </w:tc>
        <w:tc>
          <w:tcPr>
            <w:tcW w:w="1232" w:type="dxa"/>
            <w:tcBorders>
              <w:top w:val="nil"/>
              <w:left w:val="single" w:sz="8" w:space="0" w:color="000000"/>
              <w:bottom w:val="single" w:sz="8" w:space="0" w:color="000000"/>
              <w:right w:val="nil"/>
            </w:tcBorders>
          </w:tcPr>
          <w:p w14:paraId="46539AF8"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c>
          <w:tcPr>
            <w:tcW w:w="1439" w:type="dxa"/>
            <w:tcBorders>
              <w:top w:val="nil"/>
              <w:left w:val="single" w:sz="8" w:space="0" w:color="000000"/>
              <w:bottom w:val="single" w:sz="8" w:space="0" w:color="000000"/>
              <w:right w:val="nil"/>
            </w:tcBorders>
          </w:tcPr>
          <w:p w14:paraId="106D03A6"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c>
          <w:tcPr>
            <w:tcW w:w="1916" w:type="dxa"/>
            <w:tcBorders>
              <w:top w:val="nil"/>
              <w:left w:val="single" w:sz="8" w:space="0" w:color="000000"/>
              <w:bottom w:val="single" w:sz="8" w:space="0" w:color="000000"/>
              <w:right w:val="nil"/>
            </w:tcBorders>
            <w:vAlign w:val="center"/>
          </w:tcPr>
          <w:p w14:paraId="4131ABD4"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301" w:type="dxa"/>
            <w:tcBorders>
              <w:top w:val="nil"/>
              <w:left w:val="single" w:sz="8" w:space="0" w:color="000000"/>
              <w:bottom w:val="single" w:sz="8" w:space="0" w:color="000000"/>
              <w:right w:val="nil"/>
            </w:tcBorders>
            <w:vAlign w:val="center"/>
          </w:tcPr>
          <w:p w14:paraId="2999CA85" w14:textId="77777777" w:rsidR="00646355" w:rsidRDefault="00D1210E">
            <w:pPr>
              <w:ind w:left="0" w:hanging="2"/>
              <w:jc w:val="right"/>
              <w:rPr>
                <w:rFonts w:ascii="Arial" w:eastAsia="Arial" w:hAnsi="Arial" w:cs="Arial"/>
                <w:color w:val="000000"/>
                <w:sz w:val="20"/>
                <w:szCs w:val="20"/>
              </w:rPr>
            </w:pPr>
            <w:r>
              <w:rPr>
                <w:rFonts w:ascii="Arial" w:eastAsia="Arial" w:hAnsi="Arial" w:cs="Arial"/>
                <w:color w:val="000000"/>
                <w:sz w:val="20"/>
                <w:szCs w:val="20"/>
              </w:rPr>
              <w:t>0,00</w:t>
            </w:r>
          </w:p>
        </w:tc>
        <w:tc>
          <w:tcPr>
            <w:tcW w:w="146" w:type="dxa"/>
            <w:vAlign w:val="center"/>
          </w:tcPr>
          <w:p w14:paraId="0BFB1661" w14:textId="77777777" w:rsidR="00646355" w:rsidRDefault="00646355">
            <w:pPr>
              <w:ind w:left="0" w:hanging="2"/>
              <w:rPr>
                <w:sz w:val="20"/>
                <w:szCs w:val="20"/>
              </w:rPr>
            </w:pPr>
          </w:p>
        </w:tc>
      </w:tr>
      <w:tr w:rsidR="00646355" w14:paraId="011E0964" w14:textId="77777777">
        <w:trPr>
          <w:trHeight w:val="315"/>
        </w:trPr>
        <w:tc>
          <w:tcPr>
            <w:tcW w:w="3177" w:type="dxa"/>
            <w:gridSpan w:val="2"/>
            <w:tcBorders>
              <w:top w:val="single" w:sz="8" w:space="0" w:color="000000"/>
              <w:left w:val="nil"/>
              <w:bottom w:val="single" w:sz="8" w:space="0" w:color="000000"/>
              <w:right w:val="single" w:sz="8" w:space="0" w:color="000000"/>
            </w:tcBorders>
            <w:vAlign w:val="center"/>
          </w:tcPr>
          <w:p w14:paraId="2F62FB25"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Total</w:t>
            </w:r>
          </w:p>
        </w:tc>
        <w:tc>
          <w:tcPr>
            <w:tcW w:w="1232" w:type="dxa"/>
            <w:tcBorders>
              <w:top w:val="nil"/>
              <w:left w:val="nil"/>
              <w:bottom w:val="single" w:sz="8" w:space="0" w:color="000000"/>
              <w:right w:val="nil"/>
            </w:tcBorders>
          </w:tcPr>
          <w:p w14:paraId="034998DB"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w:t>
            </w:r>
          </w:p>
        </w:tc>
        <w:tc>
          <w:tcPr>
            <w:tcW w:w="1439" w:type="dxa"/>
            <w:tcBorders>
              <w:top w:val="nil"/>
              <w:left w:val="single" w:sz="8" w:space="0" w:color="000000"/>
              <w:bottom w:val="single" w:sz="8" w:space="0" w:color="000000"/>
              <w:right w:val="nil"/>
            </w:tcBorders>
          </w:tcPr>
          <w:p w14:paraId="3979B7F1"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w:t>
            </w:r>
          </w:p>
        </w:tc>
        <w:tc>
          <w:tcPr>
            <w:tcW w:w="1916" w:type="dxa"/>
            <w:tcBorders>
              <w:top w:val="nil"/>
              <w:left w:val="single" w:sz="8" w:space="0" w:color="000000"/>
              <w:bottom w:val="single" w:sz="8" w:space="0" w:color="000000"/>
              <w:right w:val="nil"/>
            </w:tcBorders>
            <w:vAlign w:val="center"/>
          </w:tcPr>
          <w:p w14:paraId="0D925CBE"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41.775,53</w:t>
            </w:r>
          </w:p>
        </w:tc>
        <w:tc>
          <w:tcPr>
            <w:tcW w:w="1301" w:type="dxa"/>
            <w:tcBorders>
              <w:top w:val="nil"/>
              <w:left w:val="single" w:sz="8" w:space="0" w:color="000000"/>
              <w:bottom w:val="single" w:sz="8" w:space="0" w:color="000000"/>
              <w:right w:val="nil"/>
            </w:tcBorders>
            <w:vAlign w:val="center"/>
          </w:tcPr>
          <w:p w14:paraId="42FC9461" w14:textId="77777777" w:rsidR="00646355" w:rsidRDefault="00D1210E">
            <w:pPr>
              <w:ind w:left="0" w:hanging="2"/>
              <w:jc w:val="right"/>
              <w:rPr>
                <w:rFonts w:ascii="Arial" w:eastAsia="Arial" w:hAnsi="Arial" w:cs="Arial"/>
                <w:color w:val="000000"/>
                <w:sz w:val="20"/>
                <w:szCs w:val="20"/>
              </w:rPr>
            </w:pPr>
            <w:r>
              <w:rPr>
                <w:rFonts w:ascii="Arial" w:eastAsia="Arial" w:hAnsi="Arial" w:cs="Arial"/>
                <w:b/>
                <w:color w:val="000000"/>
                <w:sz w:val="20"/>
                <w:szCs w:val="20"/>
              </w:rPr>
              <w:t>41.775,53</w:t>
            </w:r>
          </w:p>
        </w:tc>
        <w:tc>
          <w:tcPr>
            <w:tcW w:w="146" w:type="dxa"/>
            <w:vAlign w:val="center"/>
          </w:tcPr>
          <w:p w14:paraId="6ED51F48" w14:textId="77777777" w:rsidR="00646355" w:rsidRDefault="00646355">
            <w:pPr>
              <w:ind w:left="0" w:hanging="2"/>
              <w:rPr>
                <w:sz w:val="20"/>
                <w:szCs w:val="20"/>
              </w:rPr>
            </w:pPr>
          </w:p>
        </w:tc>
      </w:tr>
    </w:tbl>
    <w:p w14:paraId="785AFB18" w14:textId="77777777" w:rsidR="00646355" w:rsidRDefault="00D1210E">
      <w:pPr>
        <w:ind w:left="0" w:hanging="2"/>
        <w:rPr>
          <w:rFonts w:ascii="Arial" w:eastAsia="Arial" w:hAnsi="Arial" w:cs="Arial"/>
          <w:color w:val="000000"/>
          <w:sz w:val="16"/>
          <w:szCs w:val="16"/>
        </w:rPr>
      </w:pPr>
      <w:bookmarkStart w:id="13" w:name="_heading=h.gjdgxs" w:colFirst="0" w:colLast="0"/>
      <w:bookmarkEnd w:id="13"/>
      <w:r>
        <w:rPr>
          <w:rFonts w:ascii="Arial" w:eastAsia="Arial" w:hAnsi="Arial" w:cs="Arial"/>
          <w:color w:val="000000"/>
          <w:sz w:val="16"/>
          <w:szCs w:val="16"/>
          <w:highlight w:val="white"/>
        </w:rPr>
        <w:t>Fonte:</w:t>
      </w:r>
      <w:r>
        <w:rPr>
          <w:rFonts w:ascii="Arial" w:eastAsia="Arial" w:hAnsi="Arial" w:cs="Arial"/>
          <w:color w:val="000000"/>
          <w:sz w:val="16"/>
          <w:szCs w:val="16"/>
        </w:rPr>
        <w:t xml:space="preserve"> GEFIN/UESC (2021).</w:t>
      </w:r>
    </w:p>
    <w:p w14:paraId="555FC9A5"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rPr>
        <w:t>Notas:</w:t>
      </w:r>
    </w:p>
    <w:p w14:paraId="56C7A2F8"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 xml:space="preserve">(1) </w:t>
      </w:r>
      <w:r>
        <w:rPr>
          <w:rFonts w:ascii="Arial" w:eastAsia="Arial" w:hAnsi="Arial" w:cs="Arial"/>
          <w:color w:val="000000"/>
          <w:sz w:val="16"/>
          <w:szCs w:val="16"/>
        </w:rPr>
        <w:t xml:space="preserve">Conforme </w:t>
      </w:r>
      <w:r>
        <w:rPr>
          <w:rFonts w:ascii="Arial" w:eastAsia="Arial" w:hAnsi="Arial" w:cs="Arial"/>
          <w:color w:val="000000"/>
          <w:sz w:val="16"/>
          <w:szCs w:val="16"/>
          <w:highlight w:val="white"/>
        </w:rPr>
        <w:t>Decreto nº 181-A, de 09/07/1991.</w:t>
      </w:r>
    </w:p>
    <w:p w14:paraId="43C3F0BD" w14:textId="77777777" w:rsidR="00646355" w:rsidRDefault="00D1210E">
      <w:pPr>
        <w:ind w:left="0" w:hanging="2"/>
        <w:jc w:val="both"/>
      </w:pPr>
      <w:r>
        <w:rPr>
          <w:rFonts w:ascii="Arial" w:eastAsia="Arial" w:hAnsi="Arial" w:cs="Arial"/>
          <w:sz w:val="16"/>
          <w:szCs w:val="16"/>
          <w:highlight w:val="white"/>
          <w:vertAlign w:val="superscript"/>
        </w:rPr>
        <w:t>(2)</w:t>
      </w:r>
      <w:r>
        <w:rPr>
          <w:rFonts w:ascii="Arial" w:eastAsia="Arial" w:hAnsi="Arial" w:cs="Arial"/>
          <w:sz w:val="16"/>
          <w:szCs w:val="16"/>
          <w:highlight w:val="white"/>
        </w:rPr>
        <w:t xml:space="preserve"> Despesas para as quais o or</w:t>
      </w:r>
      <w:r>
        <w:rPr>
          <w:rFonts w:ascii="Arial" w:eastAsia="Arial" w:hAnsi="Arial" w:cs="Arial"/>
          <w:sz w:val="16"/>
          <w:szCs w:val="16"/>
        </w:rPr>
        <w:t>çamento respectivo consignava crédito próprio, com saldo suficiente para atendê-las, que não se tenham processado na época própria.</w:t>
      </w:r>
    </w:p>
    <w:p w14:paraId="4EF76B09" w14:textId="77777777" w:rsidR="00646355" w:rsidRDefault="00D1210E">
      <w:pPr>
        <w:ind w:left="0" w:hanging="2"/>
        <w:jc w:val="both"/>
      </w:pPr>
      <w:r>
        <w:rPr>
          <w:rFonts w:ascii="Arial" w:eastAsia="Arial" w:hAnsi="Arial" w:cs="Arial"/>
          <w:sz w:val="16"/>
          <w:szCs w:val="16"/>
          <w:highlight w:val="white"/>
          <w:vertAlign w:val="superscript"/>
        </w:rPr>
        <w:t xml:space="preserve">(3) </w:t>
      </w:r>
      <w:r>
        <w:rPr>
          <w:rFonts w:ascii="Arial" w:eastAsia="Arial" w:hAnsi="Arial" w:cs="Arial"/>
          <w:sz w:val="16"/>
          <w:szCs w:val="16"/>
        </w:rPr>
        <w:t>São aqueles cancelados, mas ainda vigente o direito do credor.</w:t>
      </w:r>
    </w:p>
    <w:p w14:paraId="04D21316" w14:textId="77777777" w:rsidR="00646355" w:rsidRDefault="00D1210E">
      <w:pPr>
        <w:ind w:left="0" w:hanging="2"/>
        <w:jc w:val="both"/>
      </w:pPr>
      <w:r>
        <w:rPr>
          <w:rFonts w:ascii="Arial" w:eastAsia="Arial" w:hAnsi="Arial" w:cs="Arial"/>
          <w:sz w:val="16"/>
          <w:szCs w:val="16"/>
          <w:highlight w:val="white"/>
          <w:vertAlign w:val="superscript"/>
        </w:rPr>
        <w:t xml:space="preserve">(4) </w:t>
      </w:r>
      <w:r>
        <w:rPr>
          <w:rFonts w:ascii="Arial" w:eastAsia="Arial" w:hAnsi="Arial" w:cs="Arial"/>
          <w:sz w:val="16"/>
          <w:szCs w:val="16"/>
          <w:highlight w:val="white"/>
        </w:rPr>
        <w:t>Os compromissos reconhecidos após o encerramento do exercício são aqueles cuja obrigação de pagamento foi criada em virtude de lei, mas somente reconhecido o direito do reclamante após o encerramento do exercício correspondente.</w:t>
      </w:r>
    </w:p>
    <w:p w14:paraId="0A32EC2B" w14:textId="77777777" w:rsidR="00646355" w:rsidRDefault="00646355">
      <w:pPr>
        <w:ind w:left="0" w:hanging="2"/>
        <w:rPr>
          <w:rFonts w:ascii="Arial" w:eastAsia="Arial" w:hAnsi="Arial" w:cs="Arial"/>
          <w:color w:val="000000"/>
        </w:rPr>
      </w:pPr>
    </w:p>
    <w:p w14:paraId="5E9AD16F" w14:textId="77777777" w:rsidR="00646355" w:rsidRDefault="00646355">
      <w:pPr>
        <w:ind w:left="0" w:hanging="2"/>
        <w:rPr>
          <w:rFonts w:ascii="Arial" w:eastAsia="Arial" w:hAnsi="Arial" w:cs="Arial"/>
          <w:color w:val="000000"/>
        </w:rPr>
      </w:pPr>
    </w:p>
    <w:p w14:paraId="746188C8" w14:textId="77777777" w:rsidR="00646355" w:rsidRDefault="00D1210E">
      <w:pPr>
        <w:pageBreakBefore/>
        <w:spacing w:line="360" w:lineRule="auto"/>
        <w:ind w:left="0" w:hanging="2"/>
        <w:jc w:val="both"/>
      </w:pPr>
      <w:r>
        <w:rPr>
          <w:rFonts w:ascii="Arial" w:eastAsia="Arial" w:hAnsi="Arial" w:cs="Arial"/>
          <w:b/>
        </w:rPr>
        <w:lastRenderedPageBreak/>
        <w:t>3. ÁREA OPERACIONAL</w:t>
      </w:r>
    </w:p>
    <w:p w14:paraId="5CC94B5A" w14:textId="77777777" w:rsidR="0005404D" w:rsidRDefault="0005404D">
      <w:pPr>
        <w:ind w:left="0" w:hanging="2"/>
        <w:jc w:val="both"/>
        <w:rPr>
          <w:rFonts w:ascii="Arial" w:eastAsia="Arial" w:hAnsi="Arial" w:cs="Arial"/>
          <w:i/>
          <w:color w:val="FF3333"/>
        </w:rPr>
      </w:pPr>
    </w:p>
    <w:p w14:paraId="315CAEB6" w14:textId="77777777" w:rsidR="00646355" w:rsidRDefault="00D1210E">
      <w:pPr>
        <w:ind w:left="0" w:hanging="2"/>
        <w:jc w:val="both"/>
      </w:pPr>
      <w:r>
        <w:rPr>
          <w:rFonts w:ascii="Arial" w:eastAsia="Arial" w:hAnsi="Arial" w:cs="Arial"/>
          <w:b/>
        </w:rPr>
        <w:t>3.1 Avaliação dos resultados da execução das ações orçamentárias/compromisso(s)/programa(s):</w:t>
      </w:r>
    </w:p>
    <w:p w14:paraId="4BA74EFD" w14:textId="77777777" w:rsidR="00646355" w:rsidRDefault="00646355">
      <w:pPr>
        <w:ind w:left="0" w:hanging="2"/>
        <w:jc w:val="both"/>
        <w:rPr>
          <w:rFonts w:ascii="Arial" w:eastAsia="Arial" w:hAnsi="Arial" w:cs="Arial"/>
        </w:rPr>
      </w:pPr>
    </w:p>
    <w:p w14:paraId="6C8E15B3" w14:textId="77777777" w:rsidR="00646355" w:rsidRDefault="00D1210E">
      <w:pPr>
        <w:ind w:left="0" w:hanging="2"/>
        <w:jc w:val="both"/>
      </w:pPr>
      <w:r>
        <w:rPr>
          <w:rFonts w:ascii="Arial" w:eastAsia="Arial" w:hAnsi="Arial" w:cs="Arial"/>
          <w:b/>
        </w:rPr>
        <w:t>3.1.1</w:t>
      </w:r>
      <w:r>
        <w:rPr>
          <w:rFonts w:ascii="Arial" w:eastAsia="Arial" w:hAnsi="Arial" w:cs="Arial"/>
        </w:rPr>
        <w:t xml:space="preserve"> </w:t>
      </w:r>
      <w:r>
        <w:rPr>
          <w:rFonts w:ascii="Arial" w:eastAsia="Arial" w:hAnsi="Arial" w:cs="Arial"/>
          <w:b/>
        </w:rPr>
        <w:t>Avaliação dos resultados dos indicadores</w:t>
      </w:r>
    </w:p>
    <w:p w14:paraId="21E37368" w14:textId="77777777" w:rsidR="00646355" w:rsidRDefault="00646355">
      <w:pPr>
        <w:ind w:left="0" w:hanging="2"/>
        <w:jc w:val="both"/>
        <w:rPr>
          <w:rFonts w:ascii="Arial" w:eastAsia="Arial" w:hAnsi="Arial" w:cs="Arial"/>
          <w:color w:val="FF3333"/>
        </w:rPr>
      </w:pPr>
    </w:p>
    <w:p w14:paraId="2DCF2E88" w14:textId="77777777" w:rsidR="0005404D" w:rsidRDefault="0005404D" w:rsidP="0005404D">
      <w:pPr>
        <w:spacing w:line="240" w:lineRule="auto"/>
        <w:ind w:leftChars="0" w:left="0" w:firstLineChars="0" w:firstLine="720"/>
        <w:jc w:val="both"/>
        <w:rPr>
          <w:rFonts w:ascii="Arial" w:hAnsi="Arial"/>
        </w:rPr>
      </w:pPr>
      <w:r>
        <w:rPr>
          <w:rFonts w:ascii="Arial" w:hAnsi="Arial"/>
        </w:rPr>
        <w:t xml:space="preserve">Os indicadores previstos no Plano Plurianual 2020-2023 do Estado da Bahia compõem um conjunto de medidas que possibilitam a avaliação e análise quanto ao desempenho das instituições da administração pública estadual, correspondente ao período de vigência do referido PPA.  Essas métricas permitem identificar o alcance dos objetivos estabelecidos, bem como a construção do registro de dados e informações que irão subsidiar o processo de planejamento seguinte. </w:t>
      </w:r>
    </w:p>
    <w:p w14:paraId="0038D168" w14:textId="77777777" w:rsidR="0005404D" w:rsidRDefault="0005404D" w:rsidP="0005404D">
      <w:pPr>
        <w:spacing w:line="240" w:lineRule="auto"/>
        <w:ind w:leftChars="0" w:left="0" w:firstLineChars="0" w:firstLine="720"/>
        <w:jc w:val="both"/>
        <w:rPr>
          <w:rFonts w:ascii="Arial" w:hAnsi="Arial"/>
        </w:rPr>
      </w:pPr>
      <w:r>
        <w:rPr>
          <w:rFonts w:ascii="Arial" w:hAnsi="Arial"/>
        </w:rPr>
        <w:t xml:space="preserve">No intuito de analisar o desempenho das instituições universitárias a partir dos indicadores do PPA, há que se ressaltar os seus objetivos dispostos no art. 262 da Constituição do Estado da Bahia de 1989, a saber: </w:t>
      </w:r>
    </w:p>
    <w:p w14:paraId="1EC62686" w14:textId="77777777" w:rsidR="0005404D" w:rsidRDefault="0005404D" w:rsidP="0005404D">
      <w:pPr>
        <w:spacing w:line="240" w:lineRule="auto"/>
        <w:ind w:leftChars="0" w:left="0" w:firstLineChars="0" w:firstLine="720"/>
        <w:jc w:val="both"/>
        <w:rPr>
          <w:rFonts w:ascii="Arial" w:hAnsi="Arial"/>
          <w:kern w:val="2"/>
          <w:position w:val="0"/>
        </w:rPr>
      </w:pPr>
    </w:p>
    <w:p w14:paraId="32C0AECF" w14:textId="77777777" w:rsidR="0005404D" w:rsidRDefault="0005404D" w:rsidP="0005404D">
      <w:pPr>
        <w:spacing w:line="240" w:lineRule="auto"/>
        <w:ind w:leftChars="944" w:left="2268" w:hanging="2"/>
        <w:jc w:val="both"/>
        <w:rPr>
          <w:rFonts w:ascii="Arial" w:hAnsi="Arial"/>
          <w:sz w:val="18"/>
          <w:szCs w:val="20"/>
        </w:rPr>
      </w:pPr>
      <w:r>
        <w:rPr>
          <w:rFonts w:ascii="Arial" w:hAnsi="Arial"/>
          <w:sz w:val="18"/>
          <w:szCs w:val="20"/>
        </w:rPr>
        <w:t xml:space="preserve">I - </w:t>
      </w:r>
      <w:proofErr w:type="gramStart"/>
      <w:r>
        <w:rPr>
          <w:rFonts w:ascii="Arial" w:hAnsi="Arial"/>
          <w:sz w:val="18"/>
          <w:szCs w:val="20"/>
        </w:rPr>
        <w:t>produção e crítica</w:t>
      </w:r>
      <w:proofErr w:type="gramEnd"/>
      <w:r>
        <w:rPr>
          <w:rFonts w:ascii="Arial" w:hAnsi="Arial"/>
          <w:sz w:val="18"/>
          <w:szCs w:val="20"/>
        </w:rPr>
        <w:t xml:space="preserve"> do conhecimento científico, tecnológico e cultural, facilitando seu acesso e difusão; </w:t>
      </w:r>
    </w:p>
    <w:p w14:paraId="24FF120B" w14:textId="77777777" w:rsidR="0005404D" w:rsidRDefault="0005404D" w:rsidP="0005404D">
      <w:pPr>
        <w:spacing w:line="240" w:lineRule="auto"/>
        <w:ind w:leftChars="944" w:left="2268" w:hanging="2"/>
        <w:jc w:val="both"/>
        <w:rPr>
          <w:rFonts w:ascii="Arial" w:hAnsi="Arial"/>
          <w:sz w:val="18"/>
          <w:szCs w:val="20"/>
        </w:rPr>
      </w:pPr>
      <w:r>
        <w:rPr>
          <w:rFonts w:ascii="Arial" w:hAnsi="Arial"/>
          <w:sz w:val="18"/>
          <w:szCs w:val="20"/>
        </w:rPr>
        <w:t xml:space="preserve">II - </w:t>
      </w:r>
      <w:proofErr w:type="gramStart"/>
      <w:r>
        <w:rPr>
          <w:rFonts w:ascii="Arial" w:hAnsi="Arial"/>
          <w:sz w:val="18"/>
          <w:szCs w:val="20"/>
        </w:rPr>
        <w:t>participação</w:t>
      </w:r>
      <w:proofErr w:type="gramEnd"/>
      <w:r>
        <w:rPr>
          <w:rFonts w:ascii="Arial" w:hAnsi="Arial"/>
          <w:sz w:val="18"/>
          <w:szCs w:val="20"/>
        </w:rPr>
        <w:t xml:space="preserve"> na elaboração das políticas científica, tecnológica e de educação do Estado;</w:t>
      </w:r>
    </w:p>
    <w:p w14:paraId="6863F77A" w14:textId="77777777" w:rsidR="0005404D" w:rsidRDefault="0005404D" w:rsidP="0005404D">
      <w:pPr>
        <w:spacing w:line="240" w:lineRule="auto"/>
        <w:ind w:leftChars="944" w:left="2268" w:hanging="2"/>
        <w:jc w:val="both"/>
        <w:rPr>
          <w:rFonts w:ascii="Arial" w:hAnsi="Arial"/>
          <w:sz w:val="18"/>
          <w:szCs w:val="20"/>
        </w:rPr>
      </w:pPr>
      <w:r>
        <w:rPr>
          <w:rFonts w:ascii="Arial" w:hAnsi="Arial"/>
          <w:sz w:val="18"/>
          <w:szCs w:val="20"/>
        </w:rPr>
        <w:t xml:space="preserve">III - formação de profissionais; </w:t>
      </w:r>
    </w:p>
    <w:p w14:paraId="5E19E819" w14:textId="77777777" w:rsidR="0005404D" w:rsidRDefault="0005404D" w:rsidP="0005404D">
      <w:pPr>
        <w:spacing w:line="240" w:lineRule="auto"/>
        <w:ind w:leftChars="944" w:left="2268" w:hanging="2"/>
        <w:jc w:val="both"/>
        <w:rPr>
          <w:rFonts w:ascii="Arial" w:hAnsi="Arial"/>
          <w:sz w:val="18"/>
          <w:szCs w:val="20"/>
        </w:rPr>
      </w:pPr>
      <w:r>
        <w:rPr>
          <w:rFonts w:ascii="Arial" w:hAnsi="Arial"/>
          <w:sz w:val="18"/>
          <w:szCs w:val="20"/>
        </w:rPr>
        <w:t xml:space="preserve">IV - </w:t>
      </w:r>
      <w:proofErr w:type="gramStart"/>
      <w:r>
        <w:rPr>
          <w:rFonts w:ascii="Arial" w:hAnsi="Arial"/>
          <w:sz w:val="18"/>
          <w:szCs w:val="20"/>
        </w:rPr>
        <w:t>participação e contribuição</w:t>
      </w:r>
      <w:proofErr w:type="gramEnd"/>
      <w:r>
        <w:rPr>
          <w:rFonts w:ascii="Arial" w:hAnsi="Arial"/>
          <w:sz w:val="18"/>
          <w:szCs w:val="20"/>
        </w:rPr>
        <w:t xml:space="preserve"> para o crescimento da comunidade em que se insere e a resolução de seus problemas.</w:t>
      </w:r>
    </w:p>
    <w:p w14:paraId="22E9ECB0" w14:textId="77777777" w:rsidR="0005404D" w:rsidRDefault="0005404D" w:rsidP="0005404D">
      <w:pPr>
        <w:spacing w:line="240" w:lineRule="auto"/>
        <w:ind w:leftChars="0" w:left="0" w:firstLineChars="0" w:firstLine="720"/>
        <w:jc w:val="both"/>
        <w:rPr>
          <w:rFonts w:ascii="Arial" w:hAnsi="Arial"/>
          <w:kern w:val="2"/>
          <w:position w:val="0"/>
        </w:rPr>
      </w:pPr>
    </w:p>
    <w:p w14:paraId="0329DB1B" w14:textId="77777777" w:rsidR="00202097" w:rsidRDefault="00202097" w:rsidP="00202097">
      <w:pPr>
        <w:spacing w:line="240" w:lineRule="auto"/>
        <w:ind w:leftChars="0" w:left="0" w:firstLineChars="0" w:firstLine="720"/>
        <w:jc w:val="both"/>
        <w:rPr>
          <w:rFonts w:ascii="Arial" w:hAnsi="Arial"/>
        </w:rPr>
      </w:pPr>
      <w:r>
        <w:rPr>
          <w:rFonts w:ascii="Arial" w:hAnsi="Arial"/>
        </w:rPr>
        <w:t>As Universidades Estaduais da Bahia (UEBA) integram o PPA 2020-2023 através do Programa “Educação”, que tem como ementa:</w:t>
      </w:r>
    </w:p>
    <w:p w14:paraId="77C75300" w14:textId="77777777" w:rsidR="00202097" w:rsidRDefault="00202097" w:rsidP="00202097">
      <w:pPr>
        <w:spacing w:line="240" w:lineRule="auto"/>
        <w:ind w:leftChars="0" w:left="0" w:firstLineChars="0" w:firstLine="720"/>
        <w:jc w:val="both"/>
        <w:rPr>
          <w:rFonts w:ascii="Arial" w:hAnsi="Arial"/>
          <w:kern w:val="2"/>
          <w:position w:val="0"/>
        </w:rPr>
      </w:pPr>
    </w:p>
    <w:p w14:paraId="34C8300C" w14:textId="77777777" w:rsidR="00646355" w:rsidRDefault="00202097" w:rsidP="00202097">
      <w:pPr>
        <w:spacing w:line="240" w:lineRule="auto"/>
        <w:ind w:leftChars="944" w:left="2268" w:hanging="2"/>
        <w:jc w:val="both"/>
        <w:rPr>
          <w:rFonts w:ascii="Arial" w:eastAsia="Arial" w:hAnsi="Arial" w:cs="Arial"/>
          <w:color w:val="000000"/>
          <w:sz w:val="14"/>
          <w:szCs w:val="14"/>
        </w:rPr>
      </w:pPr>
      <w:r>
        <w:rPr>
          <w:rFonts w:ascii="Arial" w:hAnsi="Arial"/>
          <w:sz w:val="18"/>
          <w:szCs w:val="20"/>
        </w:rPr>
        <w:t>Promover a educação pública de qualidade, acessível, inovadora e participativa, contextualizada, emancipatória e integral, apropriando o conhecimento e articulada ao mundo do trabalho, contemplando o esporte e as diversidades culturais, socioambientais e a inclusão racial, de gênero, geracional e de pessoas com deficiência, bem como a formação e valorização dos profissionais de educação e aprimorando a gestão democrática.</w:t>
      </w:r>
    </w:p>
    <w:p w14:paraId="27A00019" w14:textId="77777777" w:rsidR="00646355" w:rsidRDefault="00646355" w:rsidP="00C72AD4">
      <w:pPr>
        <w:widowControl w:val="0"/>
        <w:pBdr>
          <w:top w:val="nil"/>
          <w:left w:val="nil"/>
          <w:bottom w:val="nil"/>
          <w:right w:val="nil"/>
          <w:between w:val="nil"/>
        </w:pBdr>
        <w:spacing w:line="360" w:lineRule="auto"/>
        <w:ind w:leftChars="0" w:left="0" w:firstLineChars="0" w:firstLine="0"/>
        <w:jc w:val="both"/>
        <w:rPr>
          <w:rFonts w:ascii="Arial" w:eastAsia="Arial" w:hAnsi="Arial" w:cs="Arial"/>
          <w:color w:val="000000"/>
          <w:sz w:val="14"/>
          <w:szCs w:val="14"/>
        </w:rPr>
      </w:pPr>
    </w:p>
    <w:p w14:paraId="40309420" w14:textId="77777777" w:rsidR="00202097" w:rsidRDefault="00202097">
      <w:pPr>
        <w:widowControl w:val="0"/>
        <w:pBdr>
          <w:top w:val="nil"/>
          <w:left w:val="nil"/>
          <w:bottom w:val="nil"/>
          <w:right w:val="nil"/>
          <w:between w:val="nil"/>
        </w:pBdr>
        <w:spacing w:line="360" w:lineRule="auto"/>
        <w:jc w:val="both"/>
        <w:rPr>
          <w:rFonts w:ascii="Arial" w:eastAsia="Arial" w:hAnsi="Arial" w:cs="Arial"/>
          <w:color w:val="000000"/>
          <w:sz w:val="14"/>
          <w:szCs w:val="14"/>
        </w:rPr>
      </w:pPr>
    </w:p>
    <w:p w14:paraId="22AF6FAF" w14:textId="77777777" w:rsidR="00202097" w:rsidRDefault="00202097" w:rsidP="00202097">
      <w:pPr>
        <w:spacing w:line="240" w:lineRule="auto"/>
        <w:ind w:leftChars="0" w:left="0" w:firstLineChars="0" w:firstLine="720"/>
        <w:jc w:val="both"/>
        <w:rPr>
          <w:rFonts w:ascii="Arial" w:hAnsi="Arial"/>
          <w:kern w:val="2"/>
          <w:position w:val="0"/>
        </w:rPr>
      </w:pPr>
      <w:r>
        <w:rPr>
          <w:rFonts w:ascii="Arial" w:hAnsi="Arial"/>
        </w:rPr>
        <w:t>Sendo 2021 também o segundo ano em que a humanidade se encontrou assolada pela pandemia do novo coronavírus, as Universidades tiveram que se reinventar, empreendendo um grande esforço adaptativo como a realização de processos seletivos diferenciados, utilização, quando possível, de trabalho administrativo remoto (“home office”), adoção de ensino remoto e/ou híbrido, associado a diversas outras medidas de assistência estudantil, uso de tecnologias de comunicação a distância, e adaptação pedagógica, repensadas ao cenário pandêmico, dentre outros.</w:t>
      </w:r>
    </w:p>
    <w:p w14:paraId="3F5C612B" w14:textId="77777777" w:rsidR="00202097" w:rsidRDefault="00202097" w:rsidP="00590E64">
      <w:pPr>
        <w:spacing w:line="240" w:lineRule="auto"/>
        <w:ind w:leftChars="0" w:left="0" w:firstLineChars="0" w:firstLine="360"/>
        <w:jc w:val="both"/>
        <w:rPr>
          <w:rFonts w:ascii="Arial" w:hAnsi="Arial"/>
        </w:rPr>
      </w:pPr>
      <w:r>
        <w:rPr>
          <w:rFonts w:ascii="Arial" w:hAnsi="Arial"/>
        </w:rPr>
        <w:t xml:space="preserve">Neste contexto, à luz dos objetivos expostos, foram estabelecidos os indicadores </w:t>
      </w:r>
      <w:r w:rsidR="00590E64">
        <w:rPr>
          <w:rFonts w:ascii="Arial" w:hAnsi="Arial"/>
        </w:rPr>
        <w:t>elencados no Quadro 3</w:t>
      </w:r>
      <w:r>
        <w:rPr>
          <w:rFonts w:ascii="Arial" w:hAnsi="Arial"/>
        </w:rPr>
        <w:t>, revisados após momento metodológico previsto para esse fim na estrutura do PPA</w:t>
      </w:r>
      <w:r w:rsidR="00590E64">
        <w:rPr>
          <w:rFonts w:ascii="Arial" w:hAnsi="Arial"/>
        </w:rPr>
        <w:t>.</w:t>
      </w:r>
    </w:p>
    <w:p w14:paraId="56088B3B" w14:textId="77777777" w:rsidR="00202097" w:rsidRDefault="00202097" w:rsidP="00202097">
      <w:pPr>
        <w:spacing w:line="240" w:lineRule="auto"/>
        <w:ind w:left="0" w:hanging="2"/>
        <w:jc w:val="both"/>
        <w:rPr>
          <w:rFonts w:ascii="Arial" w:hAnsi="Arial"/>
        </w:rPr>
      </w:pPr>
    </w:p>
    <w:p w14:paraId="20D243C2" w14:textId="77777777" w:rsidR="00202097" w:rsidRDefault="00202097" w:rsidP="00202097">
      <w:pPr>
        <w:spacing w:line="360" w:lineRule="auto"/>
        <w:ind w:left="0" w:hanging="2"/>
        <w:jc w:val="both"/>
        <w:rPr>
          <w:rFonts w:ascii="Arial" w:eastAsia="Tahoma" w:hAnsi="Arial"/>
        </w:rPr>
      </w:pPr>
    </w:p>
    <w:p w14:paraId="3D7E1D7A" w14:textId="77777777" w:rsidR="00202097" w:rsidRDefault="00202097">
      <w:pPr>
        <w:widowControl w:val="0"/>
        <w:pBdr>
          <w:top w:val="nil"/>
          <w:left w:val="nil"/>
          <w:bottom w:val="nil"/>
          <w:right w:val="nil"/>
          <w:between w:val="nil"/>
        </w:pBdr>
        <w:spacing w:line="360" w:lineRule="auto"/>
        <w:jc w:val="both"/>
        <w:rPr>
          <w:rFonts w:ascii="Arial" w:eastAsia="Arial" w:hAnsi="Arial" w:cs="Arial"/>
          <w:color w:val="000000"/>
          <w:sz w:val="14"/>
          <w:szCs w:val="14"/>
        </w:rPr>
        <w:sectPr w:rsidR="00202097">
          <w:pgSz w:w="11906" w:h="16838"/>
          <w:pgMar w:top="1134" w:right="1134" w:bottom="1506" w:left="1701" w:header="720" w:footer="1016" w:gutter="0"/>
          <w:cols w:space="720"/>
        </w:sectPr>
      </w:pPr>
    </w:p>
    <w:p w14:paraId="1B3251B0" w14:textId="45706981" w:rsidR="00646355" w:rsidRPr="00300DF3" w:rsidRDefault="00D1210E" w:rsidP="00300DF3">
      <w:pPr>
        <w:widowControl w:val="0"/>
        <w:pBdr>
          <w:top w:val="nil"/>
          <w:left w:val="nil"/>
          <w:bottom w:val="nil"/>
          <w:right w:val="nil"/>
          <w:between w:val="nil"/>
        </w:pBdr>
        <w:spacing w:before="57" w:after="57" w:line="240" w:lineRule="auto"/>
        <w:ind w:left="0" w:hanging="2"/>
        <w:jc w:val="both"/>
        <w:rPr>
          <w:color w:val="000000"/>
        </w:rPr>
      </w:pPr>
      <w:r>
        <w:rPr>
          <w:rFonts w:ascii="Arial" w:eastAsia="Arial" w:hAnsi="Arial" w:cs="Arial"/>
          <w:b/>
          <w:color w:val="000000"/>
        </w:rPr>
        <w:lastRenderedPageBreak/>
        <w:t xml:space="preserve">QUADRO 3 </w:t>
      </w:r>
      <w:r>
        <w:rPr>
          <w:rFonts w:ascii="Arial" w:eastAsia="Arial" w:hAnsi="Arial" w:cs="Arial"/>
          <w:color w:val="000000"/>
        </w:rPr>
        <w:t>– Evolução anual dos indicadores do(s) programa(s)</w:t>
      </w:r>
    </w:p>
    <w:tbl>
      <w:tblPr>
        <w:tblW w:w="14850" w:type="dxa"/>
        <w:tblInd w:w="-76" w:type="dxa"/>
        <w:tblLayout w:type="fixed"/>
        <w:tblCellMar>
          <w:top w:w="55" w:type="dxa"/>
          <w:left w:w="55" w:type="dxa"/>
          <w:bottom w:w="55" w:type="dxa"/>
          <w:right w:w="55" w:type="dxa"/>
        </w:tblCellMar>
        <w:tblLook w:val="04A0" w:firstRow="1" w:lastRow="0" w:firstColumn="1" w:lastColumn="0" w:noHBand="0" w:noVBand="1"/>
      </w:tblPr>
      <w:tblGrid>
        <w:gridCol w:w="4440"/>
        <w:gridCol w:w="1251"/>
        <w:gridCol w:w="1251"/>
        <w:gridCol w:w="1300"/>
        <w:gridCol w:w="1250"/>
        <w:gridCol w:w="1175"/>
        <w:gridCol w:w="1200"/>
        <w:gridCol w:w="1250"/>
        <w:gridCol w:w="1733"/>
      </w:tblGrid>
      <w:tr w:rsidR="00590E64" w14:paraId="3A38A859" w14:textId="77777777" w:rsidTr="00590E64">
        <w:tc>
          <w:tcPr>
            <w:tcW w:w="4438" w:type="dxa"/>
            <w:vMerge w:val="restart"/>
            <w:tcBorders>
              <w:top w:val="single" w:sz="4" w:space="0" w:color="000000"/>
              <w:left w:val="single" w:sz="4" w:space="0" w:color="000000"/>
              <w:bottom w:val="single" w:sz="4" w:space="0" w:color="000000"/>
              <w:right w:val="nil"/>
            </w:tcBorders>
            <w:shd w:val="clear" w:color="auto" w:fill="B2B2B2"/>
            <w:vAlign w:val="center"/>
            <w:hideMark/>
          </w:tcPr>
          <w:p w14:paraId="74749DC8" w14:textId="77777777" w:rsidR="00590E64" w:rsidRDefault="00590E64">
            <w:pPr>
              <w:pStyle w:val="Contedodatabela"/>
              <w:ind w:left="0" w:hanging="2"/>
              <w:jc w:val="center"/>
              <w:rPr>
                <w:kern w:val="2"/>
                <w:position w:val="0"/>
              </w:rPr>
            </w:pPr>
            <w:proofErr w:type="gramStart"/>
            <w:r>
              <w:rPr>
                <w:rFonts w:ascii="Arial" w:eastAsia="Lucida Sans Unicode" w:hAnsi="Arial"/>
                <w:b/>
                <w:bCs/>
                <w:color w:val="000000"/>
                <w:sz w:val="20"/>
                <w:szCs w:val="20"/>
              </w:rPr>
              <w:t>Indicador</w:t>
            </w:r>
            <w:r>
              <w:rPr>
                <w:rFonts w:ascii="Arial" w:eastAsia="Lucida Sans Unicode" w:hAnsi="Arial"/>
                <w:b/>
                <w:bCs/>
                <w:color w:val="000000"/>
                <w:sz w:val="20"/>
                <w:szCs w:val="20"/>
                <w:vertAlign w:val="superscript"/>
                <w:lang w:bidi="ar-SA"/>
              </w:rPr>
              <w:t>(</w:t>
            </w:r>
            <w:proofErr w:type="gramEnd"/>
            <w:r>
              <w:rPr>
                <w:rFonts w:ascii="Arial" w:eastAsia="Lucida Sans Unicode" w:hAnsi="Arial"/>
                <w:b/>
                <w:bCs/>
                <w:color w:val="000000"/>
                <w:sz w:val="20"/>
                <w:szCs w:val="20"/>
                <w:vertAlign w:val="superscript"/>
                <w:lang w:bidi="ar-SA"/>
              </w:rPr>
              <w:t>1)</w:t>
            </w:r>
          </w:p>
        </w:tc>
        <w:tc>
          <w:tcPr>
            <w:tcW w:w="1250" w:type="dxa"/>
            <w:vMerge w:val="restart"/>
            <w:tcBorders>
              <w:top w:val="single" w:sz="4" w:space="0" w:color="000000"/>
              <w:left w:val="single" w:sz="4" w:space="0" w:color="000000"/>
              <w:bottom w:val="single" w:sz="4" w:space="0" w:color="000000"/>
              <w:right w:val="nil"/>
            </w:tcBorders>
            <w:shd w:val="clear" w:color="auto" w:fill="B2B2B2"/>
            <w:vAlign w:val="center"/>
            <w:hideMark/>
          </w:tcPr>
          <w:p w14:paraId="38D6017C" w14:textId="77777777" w:rsidR="00590E64" w:rsidRDefault="00590E64">
            <w:pPr>
              <w:pStyle w:val="Contedodatabela"/>
              <w:ind w:left="0" w:hanging="2"/>
              <w:jc w:val="center"/>
            </w:pPr>
            <w:r>
              <w:rPr>
                <w:rFonts w:ascii="Arial" w:hAnsi="Arial"/>
                <w:b/>
                <w:bCs/>
                <w:color w:val="000000"/>
                <w:sz w:val="20"/>
                <w:szCs w:val="20"/>
              </w:rPr>
              <w:t>Unidade de medida</w:t>
            </w:r>
          </w:p>
        </w:tc>
        <w:tc>
          <w:tcPr>
            <w:tcW w:w="1250" w:type="dxa"/>
            <w:vMerge w:val="restart"/>
            <w:tcBorders>
              <w:top w:val="single" w:sz="4" w:space="0" w:color="000000"/>
              <w:left w:val="single" w:sz="4" w:space="0" w:color="000000"/>
              <w:bottom w:val="single" w:sz="4" w:space="0" w:color="000000"/>
              <w:right w:val="nil"/>
            </w:tcBorders>
            <w:shd w:val="clear" w:color="auto" w:fill="B2B2B2"/>
            <w:vAlign w:val="center"/>
            <w:hideMark/>
          </w:tcPr>
          <w:p w14:paraId="0503C765" w14:textId="77777777" w:rsidR="00590E64" w:rsidRDefault="00590E64">
            <w:pPr>
              <w:pStyle w:val="Contedodatabela"/>
              <w:ind w:left="0" w:hanging="2"/>
              <w:jc w:val="center"/>
            </w:pPr>
            <w:r>
              <w:rPr>
                <w:rFonts w:ascii="Arial" w:hAnsi="Arial"/>
                <w:b/>
                <w:bCs/>
                <w:color w:val="000000"/>
                <w:sz w:val="20"/>
                <w:szCs w:val="20"/>
              </w:rPr>
              <w:t>Índice de referência</w:t>
            </w:r>
          </w:p>
        </w:tc>
        <w:tc>
          <w:tcPr>
            <w:tcW w:w="1300" w:type="dxa"/>
            <w:vMerge w:val="restart"/>
            <w:tcBorders>
              <w:top w:val="single" w:sz="4" w:space="0" w:color="000000"/>
              <w:left w:val="single" w:sz="4" w:space="0" w:color="000000"/>
              <w:bottom w:val="single" w:sz="4" w:space="0" w:color="000000"/>
              <w:right w:val="nil"/>
            </w:tcBorders>
            <w:shd w:val="clear" w:color="auto" w:fill="B2B2B2"/>
            <w:vAlign w:val="center"/>
            <w:hideMark/>
          </w:tcPr>
          <w:p w14:paraId="7D051CE5" w14:textId="77777777" w:rsidR="00590E64" w:rsidRDefault="00590E64">
            <w:pPr>
              <w:pStyle w:val="Contedodatabela"/>
              <w:ind w:left="0" w:hanging="2"/>
              <w:jc w:val="center"/>
            </w:pPr>
            <w:r>
              <w:rPr>
                <w:rFonts w:ascii="Arial" w:hAnsi="Arial"/>
                <w:b/>
                <w:bCs/>
                <w:color w:val="000000"/>
                <w:sz w:val="20"/>
                <w:szCs w:val="20"/>
              </w:rPr>
              <w:t>Data de referência</w:t>
            </w:r>
          </w:p>
        </w:tc>
        <w:tc>
          <w:tcPr>
            <w:tcW w:w="4875" w:type="dxa"/>
            <w:gridSpan w:val="4"/>
            <w:tcBorders>
              <w:top w:val="single" w:sz="4" w:space="0" w:color="000000"/>
              <w:left w:val="single" w:sz="4" w:space="0" w:color="000000"/>
              <w:bottom w:val="single" w:sz="4" w:space="0" w:color="000000"/>
              <w:right w:val="nil"/>
            </w:tcBorders>
            <w:shd w:val="clear" w:color="auto" w:fill="B2B2B2"/>
            <w:vAlign w:val="center"/>
            <w:hideMark/>
          </w:tcPr>
          <w:p w14:paraId="483267AA" w14:textId="77777777" w:rsidR="00590E64" w:rsidRDefault="00590E64">
            <w:pPr>
              <w:pStyle w:val="Contedodatabela"/>
              <w:ind w:left="0" w:hanging="2"/>
              <w:jc w:val="center"/>
            </w:pPr>
            <w:r>
              <w:rPr>
                <w:rFonts w:ascii="Arial" w:hAnsi="Arial"/>
                <w:b/>
                <w:bCs/>
                <w:color w:val="000000"/>
                <w:sz w:val="20"/>
                <w:szCs w:val="20"/>
              </w:rPr>
              <w:t>Aferido</w:t>
            </w:r>
          </w:p>
        </w:tc>
        <w:tc>
          <w:tcPr>
            <w:tcW w:w="1732" w:type="dxa"/>
            <w:vMerge w:val="restart"/>
            <w:tcBorders>
              <w:top w:val="single" w:sz="4" w:space="0" w:color="000000"/>
              <w:left w:val="single" w:sz="4" w:space="0" w:color="000000"/>
              <w:bottom w:val="single" w:sz="4" w:space="0" w:color="000000"/>
              <w:right w:val="single" w:sz="4" w:space="0" w:color="000000"/>
            </w:tcBorders>
            <w:shd w:val="clear" w:color="auto" w:fill="B2B2B2"/>
            <w:vAlign w:val="center"/>
            <w:hideMark/>
          </w:tcPr>
          <w:p w14:paraId="50BFC2F1" w14:textId="77777777" w:rsidR="00590E64" w:rsidRDefault="00590E64">
            <w:pPr>
              <w:pStyle w:val="Contedodatabela"/>
              <w:ind w:left="0" w:hanging="2"/>
              <w:jc w:val="center"/>
            </w:pPr>
            <w:r>
              <w:rPr>
                <w:rFonts w:ascii="Arial" w:hAnsi="Arial"/>
                <w:b/>
                <w:bCs/>
                <w:sz w:val="20"/>
                <w:szCs w:val="20"/>
              </w:rPr>
              <w:t>Índice esperado</w:t>
            </w:r>
          </w:p>
          <w:p w14:paraId="67A67DC0" w14:textId="77777777" w:rsidR="00590E64" w:rsidRDefault="00590E64">
            <w:pPr>
              <w:pStyle w:val="Contedodatabela"/>
              <w:ind w:left="0" w:hanging="2"/>
              <w:jc w:val="center"/>
            </w:pPr>
            <w:r>
              <w:rPr>
                <w:rFonts w:ascii="Arial" w:hAnsi="Arial"/>
                <w:b/>
                <w:bCs/>
                <w:sz w:val="20"/>
                <w:szCs w:val="20"/>
              </w:rPr>
              <w:t>quadriênio</w:t>
            </w:r>
          </w:p>
          <w:p w14:paraId="793325A8" w14:textId="77777777" w:rsidR="00590E64" w:rsidRDefault="00590E64">
            <w:pPr>
              <w:pStyle w:val="Contedodatabela"/>
              <w:ind w:left="0" w:hanging="2"/>
              <w:jc w:val="center"/>
            </w:pPr>
            <w:r>
              <w:rPr>
                <w:rFonts w:ascii="Arial" w:hAnsi="Arial"/>
                <w:b/>
                <w:bCs/>
                <w:sz w:val="20"/>
                <w:szCs w:val="20"/>
              </w:rPr>
              <w:t>(PPA 2020-2023)</w:t>
            </w:r>
          </w:p>
        </w:tc>
      </w:tr>
      <w:tr w:rsidR="00590E64" w14:paraId="75AB7AE3" w14:textId="77777777" w:rsidTr="00590E64">
        <w:tc>
          <w:tcPr>
            <w:tcW w:w="14845" w:type="dxa"/>
            <w:vMerge/>
            <w:tcBorders>
              <w:top w:val="single" w:sz="4" w:space="0" w:color="000000"/>
              <w:left w:val="single" w:sz="4" w:space="0" w:color="000000"/>
              <w:bottom w:val="single" w:sz="4" w:space="0" w:color="000000"/>
              <w:right w:val="nil"/>
            </w:tcBorders>
            <w:vAlign w:val="center"/>
            <w:hideMark/>
          </w:tcPr>
          <w:p w14:paraId="2A9F4429" w14:textId="77777777" w:rsidR="00590E64" w:rsidRDefault="00590E64">
            <w:pPr>
              <w:ind w:left="0" w:hanging="2"/>
              <w:rPr>
                <w:rFonts w:eastAsia="Tahoma" w:cs="Arial"/>
                <w:kern w:val="2"/>
              </w:rPr>
            </w:pPr>
          </w:p>
        </w:tc>
        <w:tc>
          <w:tcPr>
            <w:tcW w:w="1250" w:type="dxa"/>
            <w:vMerge/>
            <w:tcBorders>
              <w:top w:val="single" w:sz="4" w:space="0" w:color="000000"/>
              <w:left w:val="single" w:sz="4" w:space="0" w:color="000000"/>
              <w:bottom w:val="single" w:sz="4" w:space="0" w:color="000000"/>
              <w:right w:val="nil"/>
            </w:tcBorders>
            <w:vAlign w:val="center"/>
            <w:hideMark/>
          </w:tcPr>
          <w:p w14:paraId="3B06ACF7" w14:textId="77777777" w:rsidR="00590E64" w:rsidRDefault="00590E64">
            <w:pPr>
              <w:ind w:left="0" w:hanging="2"/>
              <w:rPr>
                <w:rFonts w:eastAsia="Tahoma" w:cs="Arial"/>
                <w:kern w:val="2"/>
              </w:rPr>
            </w:pPr>
          </w:p>
        </w:tc>
        <w:tc>
          <w:tcPr>
            <w:tcW w:w="1250" w:type="dxa"/>
            <w:vMerge/>
            <w:tcBorders>
              <w:top w:val="single" w:sz="4" w:space="0" w:color="000000"/>
              <w:left w:val="single" w:sz="4" w:space="0" w:color="000000"/>
              <w:bottom w:val="single" w:sz="4" w:space="0" w:color="000000"/>
              <w:right w:val="nil"/>
            </w:tcBorders>
            <w:vAlign w:val="center"/>
            <w:hideMark/>
          </w:tcPr>
          <w:p w14:paraId="0A2651EE" w14:textId="77777777" w:rsidR="00590E64" w:rsidRDefault="00590E64">
            <w:pPr>
              <w:ind w:left="0" w:hanging="2"/>
              <w:rPr>
                <w:rFonts w:eastAsia="Tahoma" w:cs="Arial"/>
                <w:kern w:val="2"/>
              </w:rPr>
            </w:pPr>
          </w:p>
        </w:tc>
        <w:tc>
          <w:tcPr>
            <w:tcW w:w="1300" w:type="dxa"/>
            <w:vMerge/>
            <w:tcBorders>
              <w:top w:val="single" w:sz="4" w:space="0" w:color="000000"/>
              <w:left w:val="single" w:sz="4" w:space="0" w:color="000000"/>
              <w:bottom w:val="single" w:sz="4" w:space="0" w:color="000000"/>
              <w:right w:val="nil"/>
            </w:tcBorders>
            <w:vAlign w:val="center"/>
            <w:hideMark/>
          </w:tcPr>
          <w:p w14:paraId="7B21D4E6" w14:textId="77777777" w:rsidR="00590E64" w:rsidRDefault="00590E64">
            <w:pPr>
              <w:ind w:left="0" w:hanging="2"/>
              <w:rPr>
                <w:rFonts w:eastAsia="Tahoma" w:cs="Arial"/>
                <w:kern w:val="2"/>
              </w:rPr>
            </w:pPr>
          </w:p>
        </w:tc>
        <w:tc>
          <w:tcPr>
            <w:tcW w:w="1250" w:type="dxa"/>
            <w:tcBorders>
              <w:top w:val="nil"/>
              <w:left w:val="single" w:sz="4" w:space="0" w:color="000000"/>
              <w:bottom w:val="single" w:sz="4" w:space="0" w:color="000000"/>
              <w:right w:val="nil"/>
            </w:tcBorders>
            <w:shd w:val="clear" w:color="auto" w:fill="B2B2B2"/>
            <w:vAlign w:val="center"/>
            <w:hideMark/>
          </w:tcPr>
          <w:p w14:paraId="5BF179A8" w14:textId="77777777" w:rsidR="00590E64" w:rsidRDefault="00590E64">
            <w:pPr>
              <w:pStyle w:val="Contedodatabela"/>
              <w:ind w:left="0" w:hanging="2"/>
              <w:jc w:val="center"/>
            </w:pPr>
            <w:r>
              <w:rPr>
                <w:rFonts w:ascii="Arial" w:hAnsi="Arial"/>
                <w:b/>
                <w:bCs/>
                <w:color w:val="000000"/>
                <w:sz w:val="20"/>
                <w:szCs w:val="20"/>
              </w:rPr>
              <w:t>1º ano</w:t>
            </w:r>
          </w:p>
          <w:p w14:paraId="59D516D8" w14:textId="77777777" w:rsidR="00590E64" w:rsidRDefault="00590E64">
            <w:pPr>
              <w:pStyle w:val="Contedodatabela"/>
              <w:ind w:left="0" w:hanging="2"/>
              <w:jc w:val="center"/>
            </w:pPr>
            <w:r>
              <w:rPr>
                <w:rFonts w:ascii="Arial" w:hAnsi="Arial"/>
                <w:b/>
                <w:bCs/>
                <w:color w:val="000000"/>
                <w:sz w:val="20"/>
                <w:szCs w:val="20"/>
              </w:rPr>
              <w:t>(2020)</w:t>
            </w:r>
          </w:p>
        </w:tc>
        <w:tc>
          <w:tcPr>
            <w:tcW w:w="1175" w:type="dxa"/>
            <w:tcBorders>
              <w:top w:val="nil"/>
              <w:left w:val="single" w:sz="4" w:space="0" w:color="000000"/>
              <w:bottom w:val="single" w:sz="4" w:space="0" w:color="000000"/>
              <w:right w:val="nil"/>
            </w:tcBorders>
            <w:shd w:val="clear" w:color="auto" w:fill="B2B2B2"/>
            <w:vAlign w:val="center"/>
            <w:hideMark/>
          </w:tcPr>
          <w:p w14:paraId="5EDA3D20" w14:textId="77777777" w:rsidR="00590E64" w:rsidRDefault="00590E64">
            <w:pPr>
              <w:pStyle w:val="Contedodatabela"/>
              <w:ind w:left="0" w:hanging="2"/>
              <w:jc w:val="center"/>
            </w:pPr>
            <w:r>
              <w:rPr>
                <w:rFonts w:ascii="Arial" w:hAnsi="Arial"/>
                <w:b/>
                <w:bCs/>
                <w:color w:val="000000"/>
                <w:sz w:val="20"/>
                <w:szCs w:val="20"/>
              </w:rPr>
              <w:t xml:space="preserve">2º ano </w:t>
            </w:r>
          </w:p>
          <w:p w14:paraId="7567DA99" w14:textId="77777777" w:rsidR="00590E64" w:rsidRDefault="00590E64">
            <w:pPr>
              <w:pStyle w:val="Contedodatabela"/>
              <w:ind w:left="0" w:hanging="2"/>
              <w:jc w:val="center"/>
            </w:pPr>
            <w:r>
              <w:rPr>
                <w:rFonts w:ascii="Arial" w:hAnsi="Arial"/>
                <w:b/>
                <w:bCs/>
                <w:color w:val="000000"/>
                <w:sz w:val="20"/>
                <w:szCs w:val="20"/>
              </w:rPr>
              <w:t>(2021)</w:t>
            </w:r>
          </w:p>
        </w:tc>
        <w:tc>
          <w:tcPr>
            <w:tcW w:w="1200" w:type="dxa"/>
            <w:tcBorders>
              <w:top w:val="nil"/>
              <w:left w:val="single" w:sz="4" w:space="0" w:color="000000"/>
              <w:bottom w:val="single" w:sz="4" w:space="0" w:color="000000"/>
              <w:right w:val="nil"/>
            </w:tcBorders>
            <w:shd w:val="clear" w:color="auto" w:fill="B2B2B2"/>
            <w:vAlign w:val="center"/>
            <w:hideMark/>
          </w:tcPr>
          <w:p w14:paraId="2C3A27F4" w14:textId="77777777" w:rsidR="00590E64" w:rsidRDefault="00590E64">
            <w:pPr>
              <w:pStyle w:val="Contedodatabela"/>
              <w:ind w:left="0" w:hanging="2"/>
              <w:jc w:val="center"/>
            </w:pPr>
            <w:r>
              <w:rPr>
                <w:rFonts w:ascii="Arial" w:hAnsi="Arial"/>
                <w:b/>
                <w:bCs/>
                <w:color w:val="000000"/>
                <w:sz w:val="20"/>
                <w:szCs w:val="20"/>
              </w:rPr>
              <w:t xml:space="preserve">3º ano </w:t>
            </w:r>
          </w:p>
          <w:p w14:paraId="4E1B8598" w14:textId="77777777" w:rsidR="00590E64" w:rsidRDefault="00590E64">
            <w:pPr>
              <w:pStyle w:val="Contedodatabela"/>
              <w:ind w:left="0" w:hanging="2"/>
              <w:jc w:val="center"/>
            </w:pPr>
            <w:r>
              <w:rPr>
                <w:rFonts w:ascii="Arial" w:hAnsi="Arial"/>
                <w:b/>
                <w:bCs/>
                <w:color w:val="000000"/>
                <w:sz w:val="20"/>
                <w:szCs w:val="20"/>
              </w:rPr>
              <w:t>(2022)</w:t>
            </w:r>
          </w:p>
        </w:tc>
        <w:tc>
          <w:tcPr>
            <w:tcW w:w="1250" w:type="dxa"/>
            <w:tcBorders>
              <w:top w:val="nil"/>
              <w:left w:val="single" w:sz="4" w:space="0" w:color="000000"/>
              <w:bottom w:val="single" w:sz="4" w:space="0" w:color="000000"/>
              <w:right w:val="nil"/>
            </w:tcBorders>
            <w:shd w:val="clear" w:color="auto" w:fill="B2B2B2"/>
            <w:vAlign w:val="center"/>
            <w:hideMark/>
          </w:tcPr>
          <w:p w14:paraId="10E0FCC7" w14:textId="77777777" w:rsidR="00590E64" w:rsidRDefault="00590E64">
            <w:pPr>
              <w:pStyle w:val="Contedodatabela"/>
              <w:ind w:left="0" w:hanging="2"/>
              <w:jc w:val="center"/>
            </w:pPr>
            <w:r>
              <w:rPr>
                <w:rFonts w:ascii="Arial" w:hAnsi="Arial"/>
                <w:b/>
                <w:bCs/>
                <w:color w:val="000000"/>
                <w:sz w:val="20"/>
                <w:szCs w:val="20"/>
              </w:rPr>
              <w:t>4º ano</w:t>
            </w:r>
          </w:p>
          <w:p w14:paraId="224E08A1" w14:textId="77777777" w:rsidR="00590E64" w:rsidRDefault="00590E64">
            <w:pPr>
              <w:pStyle w:val="Contedodatabela"/>
              <w:ind w:left="0" w:hanging="2"/>
              <w:jc w:val="center"/>
            </w:pPr>
            <w:r>
              <w:rPr>
                <w:rFonts w:ascii="Arial" w:eastAsia="Arial" w:hAnsi="Arial"/>
                <w:b/>
                <w:bCs/>
                <w:color w:val="000000"/>
                <w:sz w:val="20"/>
                <w:szCs w:val="20"/>
              </w:rPr>
              <w:t xml:space="preserve"> </w:t>
            </w:r>
            <w:r>
              <w:rPr>
                <w:rFonts w:ascii="Arial" w:hAnsi="Arial"/>
                <w:b/>
                <w:bCs/>
                <w:color w:val="000000"/>
                <w:sz w:val="20"/>
                <w:szCs w:val="20"/>
              </w:rPr>
              <w:t>(2023)</w:t>
            </w:r>
          </w:p>
        </w:tc>
        <w:tc>
          <w:tcPr>
            <w:tcW w:w="1732" w:type="dxa"/>
            <w:vMerge/>
            <w:tcBorders>
              <w:top w:val="single" w:sz="4" w:space="0" w:color="000000"/>
              <w:left w:val="single" w:sz="4" w:space="0" w:color="000000"/>
              <w:bottom w:val="single" w:sz="4" w:space="0" w:color="000000"/>
              <w:right w:val="single" w:sz="4" w:space="0" w:color="000000"/>
            </w:tcBorders>
            <w:vAlign w:val="center"/>
            <w:hideMark/>
          </w:tcPr>
          <w:p w14:paraId="26ADD405" w14:textId="77777777" w:rsidR="00590E64" w:rsidRDefault="00590E64">
            <w:pPr>
              <w:ind w:left="0" w:hanging="2"/>
              <w:rPr>
                <w:rFonts w:eastAsia="Tahoma" w:cs="Arial"/>
                <w:kern w:val="2"/>
              </w:rPr>
            </w:pPr>
          </w:p>
        </w:tc>
      </w:tr>
      <w:tr w:rsidR="00590E64" w14:paraId="75B070A9" w14:textId="77777777" w:rsidTr="00590E64">
        <w:tc>
          <w:tcPr>
            <w:tcW w:w="14845" w:type="dxa"/>
            <w:gridSpan w:val="9"/>
            <w:tcBorders>
              <w:top w:val="nil"/>
              <w:left w:val="single" w:sz="4" w:space="0" w:color="000000"/>
              <w:bottom w:val="single" w:sz="4" w:space="0" w:color="000000"/>
              <w:right w:val="single" w:sz="4" w:space="0" w:color="000000"/>
            </w:tcBorders>
            <w:shd w:val="clear" w:color="auto" w:fill="DDDDDD"/>
            <w:vAlign w:val="center"/>
            <w:hideMark/>
          </w:tcPr>
          <w:p w14:paraId="4E9643B6" w14:textId="77777777" w:rsidR="00590E64" w:rsidRDefault="00590E64">
            <w:pPr>
              <w:ind w:left="0" w:hanging="2"/>
            </w:pPr>
            <w:r>
              <w:rPr>
                <w:rFonts w:ascii="Arial" w:hAnsi="Arial"/>
                <w:b/>
                <w:bCs/>
                <w:color w:val="000000"/>
                <w:sz w:val="20"/>
                <w:szCs w:val="20"/>
              </w:rPr>
              <w:t>Programa – 306 – Educação</w:t>
            </w:r>
          </w:p>
        </w:tc>
      </w:tr>
      <w:tr w:rsidR="00590E64" w14:paraId="03AD7E51" w14:textId="77777777" w:rsidTr="00590E64">
        <w:tc>
          <w:tcPr>
            <w:tcW w:w="4438" w:type="dxa"/>
            <w:tcBorders>
              <w:top w:val="nil"/>
              <w:left w:val="single" w:sz="4" w:space="0" w:color="000000"/>
              <w:bottom w:val="single" w:sz="4" w:space="0" w:color="000000"/>
              <w:right w:val="nil"/>
            </w:tcBorders>
            <w:vAlign w:val="center"/>
            <w:hideMark/>
          </w:tcPr>
          <w:p w14:paraId="0CDEF18B" w14:textId="77777777" w:rsidR="00590E64" w:rsidRDefault="00590E64">
            <w:pPr>
              <w:snapToGrid w:val="0"/>
              <w:ind w:left="0" w:hanging="2"/>
              <w:rPr>
                <w:rFonts w:ascii="Arial" w:hAnsi="Arial"/>
                <w:b/>
                <w:bCs/>
                <w:color w:val="000000"/>
                <w:sz w:val="20"/>
                <w:szCs w:val="20"/>
              </w:rPr>
            </w:pPr>
            <w:r>
              <w:rPr>
                <w:rFonts w:ascii="Arial" w:hAnsi="Arial"/>
              </w:rPr>
              <w:t>Conceito da graduação nas universidades estaduais *</w:t>
            </w:r>
          </w:p>
        </w:tc>
        <w:tc>
          <w:tcPr>
            <w:tcW w:w="1250" w:type="dxa"/>
            <w:tcBorders>
              <w:top w:val="nil"/>
              <w:left w:val="single" w:sz="4" w:space="0" w:color="000000"/>
              <w:bottom w:val="single" w:sz="4" w:space="0" w:color="000000"/>
              <w:right w:val="nil"/>
            </w:tcBorders>
            <w:vAlign w:val="center"/>
            <w:hideMark/>
          </w:tcPr>
          <w:p w14:paraId="5FE51592"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w:t>
            </w:r>
          </w:p>
        </w:tc>
        <w:tc>
          <w:tcPr>
            <w:tcW w:w="1250" w:type="dxa"/>
            <w:tcBorders>
              <w:top w:val="nil"/>
              <w:left w:val="single" w:sz="4" w:space="0" w:color="000000"/>
              <w:bottom w:val="single" w:sz="4" w:space="0" w:color="000000"/>
              <w:right w:val="nil"/>
            </w:tcBorders>
            <w:vAlign w:val="center"/>
            <w:hideMark/>
          </w:tcPr>
          <w:p w14:paraId="72796517"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2,67%</w:t>
            </w:r>
          </w:p>
        </w:tc>
        <w:tc>
          <w:tcPr>
            <w:tcW w:w="1300" w:type="dxa"/>
            <w:tcBorders>
              <w:top w:val="nil"/>
              <w:left w:val="single" w:sz="4" w:space="0" w:color="000000"/>
              <w:bottom w:val="single" w:sz="4" w:space="0" w:color="000000"/>
              <w:right w:val="nil"/>
            </w:tcBorders>
            <w:vAlign w:val="center"/>
            <w:hideMark/>
          </w:tcPr>
          <w:p w14:paraId="36282881"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2019</w:t>
            </w:r>
          </w:p>
        </w:tc>
        <w:tc>
          <w:tcPr>
            <w:tcW w:w="1250" w:type="dxa"/>
            <w:tcBorders>
              <w:top w:val="nil"/>
              <w:left w:val="single" w:sz="4" w:space="0" w:color="000000"/>
              <w:bottom w:val="single" w:sz="4" w:space="0" w:color="000000"/>
              <w:right w:val="nil"/>
            </w:tcBorders>
            <w:vAlign w:val="center"/>
            <w:hideMark/>
          </w:tcPr>
          <w:p w14:paraId="3DA6AE29" w14:textId="77777777" w:rsidR="00590E64" w:rsidRDefault="00590E64">
            <w:pPr>
              <w:snapToGrid w:val="0"/>
              <w:ind w:left="0" w:hanging="2"/>
              <w:jc w:val="center"/>
              <w:rPr>
                <w:rFonts w:ascii="Arial" w:hAnsi="Arial"/>
                <w:color w:val="000000"/>
                <w:sz w:val="20"/>
                <w:szCs w:val="20"/>
              </w:rPr>
            </w:pPr>
            <w:r>
              <w:rPr>
                <w:rFonts w:ascii="Arial" w:hAnsi="Arial"/>
                <w:color w:val="000000"/>
                <w:sz w:val="20"/>
                <w:szCs w:val="20"/>
              </w:rPr>
              <w:t>3,14</w:t>
            </w:r>
          </w:p>
        </w:tc>
        <w:tc>
          <w:tcPr>
            <w:tcW w:w="1175" w:type="dxa"/>
            <w:tcBorders>
              <w:top w:val="nil"/>
              <w:left w:val="single" w:sz="4" w:space="0" w:color="000000"/>
              <w:bottom w:val="single" w:sz="4" w:space="0" w:color="000000"/>
              <w:right w:val="nil"/>
            </w:tcBorders>
            <w:vAlign w:val="center"/>
            <w:hideMark/>
          </w:tcPr>
          <w:p w14:paraId="3E7437CE"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2,91</w:t>
            </w:r>
          </w:p>
        </w:tc>
        <w:tc>
          <w:tcPr>
            <w:tcW w:w="1200" w:type="dxa"/>
            <w:tcBorders>
              <w:top w:val="nil"/>
              <w:left w:val="single" w:sz="4" w:space="0" w:color="000000"/>
              <w:bottom w:val="single" w:sz="4" w:space="0" w:color="000000"/>
              <w:right w:val="nil"/>
            </w:tcBorders>
            <w:vAlign w:val="center"/>
          </w:tcPr>
          <w:p w14:paraId="0B8DBCAB" w14:textId="77777777" w:rsidR="00590E64" w:rsidRDefault="00590E64">
            <w:pPr>
              <w:snapToGrid w:val="0"/>
              <w:ind w:left="0" w:hanging="2"/>
              <w:jc w:val="center"/>
              <w:rPr>
                <w:rFonts w:ascii="Arial" w:hAnsi="Arial"/>
                <w:b/>
                <w:bCs/>
                <w:color w:val="000000"/>
                <w:sz w:val="20"/>
                <w:szCs w:val="20"/>
              </w:rPr>
            </w:pPr>
          </w:p>
        </w:tc>
        <w:tc>
          <w:tcPr>
            <w:tcW w:w="1250" w:type="dxa"/>
            <w:tcBorders>
              <w:top w:val="nil"/>
              <w:left w:val="single" w:sz="4" w:space="0" w:color="000000"/>
              <w:bottom w:val="single" w:sz="4" w:space="0" w:color="000000"/>
              <w:right w:val="nil"/>
            </w:tcBorders>
            <w:vAlign w:val="center"/>
          </w:tcPr>
          <w:p w14:paraId="578BB600" w14:textId="77777777" w:rsidR="00590E64" w:rsidRDefault="00590E64">
            <w:pPr>
              <w:snapToGrid w:val="0"/>
              <w:ind w:left="0" w:hanging="2"/>
              <w:jc w:val="center"/>
              <w:rPr>
                <w:rFonts w:ascii="Arial" w:hAnsi="Arial"/>
                <w:b/>
                <w:bCs/>
                <w:color w:val="000000"/>
                <w:sz w:val="20"/>
                <w:szCs w:val="20"/>
              </w:rPr>
            </w:pPr>
          </w:p>
        </w:tc>
        <w:tc>
          <w:tcPr>
            <w:tcW w:w="1732" w:type="dxa"/>
            <w:tcBorders>
              <w:top w:val="nil"/>
              <w:left w:val="single" w:sz="4" w:space="0" w:color="000000"/>
              <w:bottom w:val="single" w:sz="4" w:space="0" w:color="000000"/>
              <w:right w:val="single" w:sz="4" w:space="0" w:color="000000"/>
            </w:tcBorders>
            <w:vAlign w:val="center"/>
          </w:tcPr>
          <w:p w14:paraId="25D1FB96" w14:textId="77777777" w:rsidR="00590E64" w:rsidRDefault="00590E64">
            <w:pPr>
              <w:snapToGrid w:val="0"/>
              <w:ind w:left="0" w:hanging="2"/>
              <w:jc w:val="center"/>
              <w:rPr>
                <w:rFonts w:ascii="Arial" w:hAnsi="Arial"/>
                <w:b/>
                <w:bCs/>
                <w:color w:val="000000"/>
                <w:sz w:val="20"/>
                <w:szCs w:val="20"/>
              </w:rPr>
            </w:pPr>
          </w:p>
        </w:tc>
      </w:tr>
      <w:tr w:rsidR="00590E64" w14:paraId="0D7F8C4B" w14:textId="77777777" w:rsidTr="00590E64">
        <w:tc>
          <w:tcPr>
            <w:tcW w:w="4438" w:type="dxa"/>
            <w:tcBorders>
              <w:top w:val="nil"/>
              <w:left w:val="single" w:sz="4" w:space="0" w:color="000000"/>
              <w:bottom w:val="single" w:sz="4" w:space="0" w:color="000000"/>
              <w:right w:val="nil"/>
            </w:tcBorders>
            <w:vAlign w:val="center"/>
            <w:hideMark/>
          </w:tcPr>
          <w:p w14:paraId="31D38E37" w14:textId="77777777" w:rsidR="00590E64" w:rsidRDefault="00590E64">
            <w:pPr>
              <w:snapToGrid w:val="0"/>
              <w:ind w:left="0" w:hanging="2"/>
              <w:rPr>
                <w:rFonts w:ascii="Arial" w:hAnsi="Arial"/>
                <w:b/>
                <w:bCs/>
                <w:color w:val="000000"/>
                <w:sz w:val="20"/>
                <w:szCs w:val="20"/>
              </w:rPr>
            </w:pPr>
            <w:r>
              <w:rPr>
                <w:rFonts w:ascii="Arial" w:hAnsi="Arial"/>
              </w:rPr>
              <w:t>Taxa de conclusão da pós-graduação</w:t>
            </w:r>
          </w:p>
        </w:tc>
        <w:tc>
          <w:tcPr>
            <w:tcW w:w="1250" w:type="dxa"/>
            <w:tcBorders>
              <w:top w:val="nil"/>
              <w:left w:val="single" w:sz="4" w:space="0" w:color="000000"/>
              <w:bottom w:val="single" w:sz="4" w:space="0" w:color="000000"/>
              <w:right w:val="nil"/>
            </w:tcBorders>
            <w:vAlign w:val="center"/>
            <w:hideMark/>
          </w:tcPr>
          <w:p w14:paraId="1C03B4F1"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w:t>
            </w:r>
          </w:p>
        </w:tc>
        <w:tc>
          <w:tcPr>
            <w:tcW w:w="1250" w:type="dxa"/>
            <w:tcBorders>
              <w:top w:val="nil"/>
              <w:left w:val="single" w:sz="4" w:space="0" w:color="000000"/>
              <w:bottom w:val="single" w:sz="4" w:space="0" w:color="000000"/>
              <w:right w:val="nil"/>
            </w:tcBorders>
            <w:vAlign w:val="center"/>
            <w:hideMark/>
          </w:tcPr>
          <w:p w14:paraId="554136AD"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41,36%</w:t>
            </w:r>
          </w:p>
        </w:tc>
        <w:tc>
          <w:tcPr>
            <w:tcW w:w="1300" w:type="dxa"/>
            <w:tcBorders>
              <w:top w:val="nil"/>
              <w:left w:val="single" w:sz="4" w:space="0" w:color="000000"/>
              <w:bottom w:val="single" w:sz="4" w:space="0" w:color="000000"/>
              <w:right w:val="nil"/>
            </w:tcBorders>
            <w:vAlign w:val="center"/>
            <w:hideMark/>
          </w:tcPr>
          <w:p w14:paraId="41DB5C5F"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2019</w:t>
            </w:r>
          </w:p>
        </w:tc>
        <w:tc>
          <w:tcPr>
            <w:tcW w:w="1250" w:type="dxa"/>
            <w:tcBorders>
              <w:top w:val="nil"/>
              <w:left w:val="single" w:sz="4" w:space="0" w:color="000000"/>
              <w:bottom w:val="single" w:sz="4" w:space="0" w:color="000000"/>
              <w:right w:val="nil"/>
            </w:tcBorders>
            <w:vAlign w:val="center"/>
            <w:hideMark/>
          </w:tcPr>
          <w:p w14:paraId="177373F8" w14:textId="77777777" w:rsidR="00590E64" w:rsidRDefault="00590E64">
            <w:pPr>
              <w:snapToGrid w:val="0"/>
              <w:ind w:left="0" w:hanging="2"/>
              <w:jc w:val="center"/>
              <w:rPr>
                <w:rFonts w:ascii="Arial" w:hAnsi="Arial"/>
                <w:color w:val="000000"/>
                <w:sz w:val="20"/>
                <w:szCs w:val="20"/>
              </w:rPr>
            </w:pPr>
            <w:r>
              <w:rPr>
                <w:rFonts w:ascii="Arial" w:hAnsi="Arial"/>
                <w:color w:val="000000"/>
                <w:sz w:val="20"/>
                <w:szCs w:val="20"/>
              </w:rPr>
              <w:t>3,89</w:t>
            </w:r>
          </w:p>
        </w:tc>
        <w:tc>
          <w:tcPr>
            <w:tcW w:w="1175" w:type="dxa"/>
            <w:tcBorders>
              <w:top w:val="nil"/>
              <w:left w:val="single" w:sz="4" w:space="0" w:color="000000"/>
              <w:bottom w:val="single" w:sz="4" w:space="0" w:color="000000"/>
              <w:right w:val="nil"/>
            </w:tcBorders>
            <w:vAlign w:val="center"/>
            <w:hideMark/>
          </w:tcPr>
          <w:p w14:paraId="4334A133"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27,60</w:t>
            </w:r>
          </w:p>
        </w:tc>
        <w:tc>
          <w:tcPr>
            <w:tcW w:w="1200" w:type="dxa"/>
            <w:tcBorders>
              <w:top w:val="nil"/>
              <w:left w:val="single" w:sz="4" w:space="0" w:color="000000"/>
              <w:bottom w:val="single" w:sz="4" w:space="0" w:color="000000"/>
              <w:right w:val="nil"/>
            </w:tcBorders>
            <w:vAlign w:val="center"/>
          </w:tcPr>
          <w:p w14:paraId="5518EC88" w14:textId="77777777" w:rsidR="00590E64" w:rsidRDefault="00590E64">
            <w:pPr>
              <w:snapToGrid w:val="0"/>
              <w:ind w:left="0" w:hanging="2"/>
              <w:jc w:val="center"/>
              <w:rPr>
                <w:rFonts w:ascii="Arial" w:hAnsi="Arial"/>
                <w:b/>
                <w:bCs/>
                <w:color w:val="000000"/>
                <w:sz w:val="20"/>
                <w:szCs w:val="20"/>
              </w:rPr>
            </w:pPr>
          </w:p>
        </w:tc>
        <w:tc>
          <w:tcPr>
            <w:tcW w:w="1250" w:type="dxa"/>
            <w:tcBorders>
              <w:top w:val="nil"/>
              <w:left w:val="single" w:sz="4" w:space="0" w:color="000000"/>
              <w:bottom w:val="single" w:sz="4" w:space="0" w:color="000000"/>
              <w:right w:val="nil"/>
            </w:tcBorders>
            <w:vAlign w:val="center"/>
          </w:tcPr>
          <w:p w14:paraId="3836F06D" w14:textId="77777777" w:rsidR="00590E64" w:rsidRDefault="00590E64">
            <w:pPr>
              <w:snapToGrid w:val="0"/>
              <w:ind w:left="0" w:hanging="2"/>
              <w:jc w:val="center"/>
              <w:rPr>
                <w:rFonts w:ascii="Arial" w:hAnsi="Arial"/>
                <w:b/>
                <w:bCs/>
                <w:color w:val="000000"/>
                <w:sz w:val="20"/>
                <w:szCs w:val="20"/>
              </w:rPr>
            </w:pPr>
          </w:p>
        </w:tc>
        <w:tc>
          <w:tcPr>
            <w:tcW w:w="1732" w:type="dxa"/>
            <w:tcBorders>
              <w:top w:val="nil"/>
              <w:left w:val="single" w:sz="4" w:space="0" w:color="000000"/>
              <w:bottom w:val="single" w:sz="4" w:space="0" w:color="000000"/>
              <w:right w:val="single" w:sz="4" w:space="0" w:color="000000"/>
            </w:tcBorders>
            <w:vAlign w:val="center"/>
          </w:tcPr>
          <w:p w14:paraId="2EB26954" w14:textId="77777777" w:rsidR="00590E64" w:rsidRDefault="00590E64">
            <w:pPr>
              <w:snapToGrid w:val="0"/>
              <w:ind w:left="0" w:right="794" w:hanging="2"/>
              <w:jc w:val="center"/>
              <w:rPr>
                <w:rFonts w:ascii="Arial" w:hAnsi="Arial"/>
                <w:b/>
                <w:bCs/>
                <w:color w:val="000000"/>
                <w:sz w:val="20"/>
                <w:szCs w:val="20"/>
              </w:rPr>
            </w:pPr>
          </w:p>
        </w:tc>
      </w:tr>
      <w:tr w:rsidR="00590E64" w14:paraId="347FDC7E" w14:textId="77777777" w:rsidTr="00590E64">
        <w:tc>
          <w:tcPr>
            <w:tcW w:w="4438" w:type="dxa"/>
            <w:tcBorders>
              <w:top w:val="nil"/>
              <w:left w:val="single" w:sz="4" w:space="0" w:color="000000"/>
              <w:bottom w:val="single" w:sz="4" w:space="0" w:color="000000"/>
              <w:right w:val="nil"/>
            </w:tcBorders>
            <w:vAlign w:val="center"/>
            <w:hideMark/>
          </w:tcPr>
          <w:p w14:paraId="7135C560" w14:textId="77777777" w:rsidR="00590E64" w:rsidRDefault="00590E64">
            <w:pPr>
              <w:snapToGrid w:val="0"/>
              <w:ind w:left="0" w:hanging="2"/>
              <w:rPr>
                <w:rFonts w:ascii="Arial" w:hAnsi="Arial"/>
                <w:b/>
                <w:bCs/>
                <w:color w:val="000000"/>
                <w:sz w:val="20"/>
                <w:szCs w:val="20"/>
              </w:rPr>
            </w:pPr>
            <w:r>
              <w:rPr>
                <w:rFonts w:ascii="Arial" w:hAnsi="Arial"/>
              </w:rPr>
              <w:t>Proporção de estudantes matriculados nas universidades estaduais que ingressaram por meio de reserva com natureza de política afirmativa</w:t>
            </w:r>
          </w:p>
        </w:tc>
        <w:tc>
          <w:tcPr>
            <w:tcW w:w="1250" w:type="dxa"/>
            <w:tcBorders>
              <w:top w:val="nil"/>
              <w:left w:val="single" w:sz="4" w:space="0" w:color="000000"/>
              <w:bottom w:val="single" w:sz="4" w:space="0" w:color="000000"/>
              <w:right w:val="nil"/>
            </w:tcBorders>
            <w:vAlign w:val="center"/>
            <w:hideMark/>
          </w:tcPr>
          <w:p w14:paraId="36E1F38E"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w:t>
            </w:r>
          </w:p>
        </w:tc>
        <w:tc>
          <w:tcPr>
            <w:tcW w:w="1250" w:type="dxa"/>
            <w:tcBorders>
              <w:top w:val="nil"/>
              <w:left w:val="single" w:sz="4" w:space="0" w:color="000000"/>
              <w:bottom w:val="single" w:sz="4" w:space="0" w:color="000000"/>
              <w:right w:val="nil"/>
            </w:tcBorders>
            <w:vAlign w:val="center"/>
            <w:hideMark/>
          </w:tcPr>
          <w:p w14:paraId="154955D8"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51,59%</w:t>
            </w:r>
          </w:p>
        </w:tc>
        <w:tc>
          <w:tcPr>
            <w:tcW w:w="1300" w:type="dxa"/>
            <w:tcBorders>
              <w:top w:val="nil"/>
              <w:left w:val="single" w:sz="4" w:space="0" w:color="000000"/>
              <w:bottom w:val="single" w:sz="4" w:space="0" w:color="000000"/>
              <w:right w:val="nil"/>
            </w:tcBorders>
            <w:vAlign w:val="center"/>
            <w:hideMark/>
          </w:tcPr>
          <w:p w14:paraId="396F0F58"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2019</w:t>
            </w:r>
          </w:p>
        </w:tc>
        <w:tc>
          <w:tcPr>
            <w:tcW w:w="1250" w:type="dxa"/>
            <w:tcBorders>
              <w:top w:val="nil"/>
              <w:left w:val="single" w:sz="4" w:space="0" w:color="000000"/>
              <w:bottom w:val="single" w:sz="4" w:space="0" w:color="000000"/>
              <w:right w:val="nil"/>
            </w:tcBorders>
            <w:vAlign w:val="center"/>
            <w:hideMark/>
          </w:tcPr>
          <w:p w14:paraId="74AC6E92" w14:textId="77777777" w:rsidR="00590E64" w:rsidRDefault="00590E64">
            <w:pPr>
              <w:snapToGrid w:val="0"/>
              <w:ind w:left="0" w:hanging="2"/>
              <w:jc w:val="center"/>
              <w:rPr>
                <w:rFonts w:ascii="Arial" w:hAnsi="Arial"/>
                <w:color w:val="000000"/>
                <w:sz w:val="20"/>
                <w:szCs w:val="20"/>
              </w:rPr>
            </w:pPr>
            <w:r>
              <w:rPr>
                <w:rFonts w:ascii="Arial" w:hAnsi="Arial"/>
                <w:color w:val="000000"/>
                <w:sz w:val="20"/>
                <w:szCs w:val="20"/>
              </w:rPr>
              <w:t>32,84</w:t>
            </w:r>
          </w:p>
        </w:tc>
        <w:tc>
          <w:tcPr>
            <w:tcW w:w="1175" w:type="dxa"/>
            <w:tcBorders>
              <w:top w:val="nil"/>
              <w:left w:val="single" w:sz="4" w:space="0" w:color="000000"/>
              <w:bottom w:val="single" w:sz="4" w:space="0" w:color="000000"/>
              <w:right w:val="nil"/>
            </w:tcBorders>
            <w:vAlign w:val="center"/>
            <w:hideMark/>
          </w:tcPr>
          <w:p w14:paraId="161ABB72" w14:textId="77777777" w:rsidR="00590E64" w:rsidRDefault="00590E64">
            <w:pPr>
              <w:snapToGrid w:val="0"/>
              <w:ind w:left="0" w:hanging="2"/>
              <w:jc w:val="center"/>
              <w:rPr>
                <w:rFonts w:ascii="Arial" w:hAnsi="Arial"/>
                <w:b/>
                <w:bCs/>
                <w:color w:val="000000"/>
                <w:sz w:val="20"/>
                <w:szCs w:val="20"/>
              </w:rPr>
            </w:pPr>
            <w:r>
              <w:rPr>
                <w:rFonts w:ascii="Arial" w:hAnsi="Arial"/>
                <w:b/>
                <w:bCs/>
                <w:color w:val="000000"/>
                <w:sz w:val="20"/>
                <w:szCs w:val="20"/>
              </w:rPr>
              <w:t>48,99</w:t>
            </w:r>
          </w:p>
        </w:tc>
        <w:tc>
          <w:tcPr>
            <w:tcW w:w="1200" w:type="dxa"/>
            <w:tcBorders>
              <w:top w:val="nil"/>
              <w:left w:val="single" w:sz="4" w:space="0" w:color="000000"/>
              <w:bottom w:val="single" w:sz="4" w:space="0" w:color="000000"/>
              <w:right w:val="nil"/>
            </w:tcBorders>
            <w:vAlign w:val="center"/>
          </w:tcPr>
          <w:p w14:paraId="1A95C72E" w14:textId="77777777" w:rsidR="00590E64" w:rsidRDefault="00590E64">
            <w:pPr>
              <w:snapToGrid w:val="0"/>
              <w:ind w:left="0" w:hanging="2"/>
              <w:jc w:val="center"/>
              <w:rPr>
                <w:rFonts w:ascii="Arial" w:hAnsi="Arial"/>
                <w:b/>
                <w:bCs/>
                <w:color w:val="000000"/>
                <w:sz w:val="20"/>
                <w:szCs w:val="20"/>
              </w:rPr>
            </w:pPr>
          </w:p>
        </w:tc>
        <w:tc>
          <w:tcPr>
            <w:tcW w:w="1250" w:type="dxa"/>
            <w:tcBorders>
              <w:top w:val="nil"/>
              <w:left w:val="single" w:sz="4" w:space="0" w:color="000000"/>
              <w:bottom w:val="single" w:sz="4" w:space="0" w:color="000000"/>
              <w:right w:val="nil"/>
            </w:tcBorders>
            <w:vAlign w:val="center"/>
          </w:tcPr>
          <w:p w14:paraId="7F06DD1D" w14:textId="77777777" w:rsidR="00590E64" w:rsidRDefault="00590E64">
            <w:pPr>
              <w:snapToGrid w:val="0"/>
              <w:ind w:left="0" w:hanging="2"/>
              <w:jc w:val="center"/>
              <w:rPr>
                <w:rFonts w:ascii="Arial" w:hAnsi="Arial"/>
                <w:b/>
                <w:bCs/>
                <w:color w:val="000000"/>
                <w:sz w:val="20"/>
                <w:szCs w:val="20"/>
              </w:rPr>
            </w:pPr>
          </w:p>
        </w:tc>
        <w:tc>
          <w:tcPr>
            <w:tcW w:w="1732" w:type="dxa"/>
            <w:tcBorders>
              <w:top w:val="nil"/>
              <w:left w:val="single" w:sz="4" w:space="0" w:color="000000"/>
              <w:bottom w:val="single" w:sz="4" w:space="0" w:color="000000"/>
              <w:right w:val="single" w:sz="4" w:space="0" w:color="000000"/>
            </w:tcBorders>
            <w:vAlign w:val="center"/>
          </w:tcPr>
          <w:p w14:paraId="455DA496" w14:textId="77777777" w:rsidR="00590E64" w:rsidRDefault="00590E64">
            <w:pPr>
              <w:snapToGrid w:val="0"/>
              <w:ind w:left="0" w:hanging="2"/>
              <w:jc w:val="center"/>
              <w:rPr>
                <w:rFonts w:ascii="Arial" w:hAnsi="Arial"/>
                <w:b/>
                <w:bCs/>
                <w:color w:val="000000"/>
                <w:sz w:val="20"/>
                <w:szCs w:val="20"/>
              </w:rPr>
            </w:pPr>
          </w:p>
        </w:tc>
      </w:tr>
    </w:tbl>
    <w:p w14:paraId="283AAAFC" w14:textId="77777777" w:rsidR="00646355" w:rsidRDefault="00D1210E">
      <w:pPr>
        <w:pBdr>
          <w:top w:val="nil"/>
          <w:left w:val="nil"/>
          <w:bottom w:val="nil"/>
          <w:right w:val="nil"/>
          <w:between w:val="nil"/>
        </w:pBdr>
        <w:tabs>
          <w:tab w:val="left" w:pos="738"/>
        </w:tabs>
        <w:spacing w:line="240" w:lineRule="auto"/>
        <w:ind w:left="0" w:hanging="2"/>
        <w:rPr>
          <w:color w:val="000000"/>
          <w:sz w:val="36"/>
          <w:szCs w:val="36"/>
        </w:rPr>
      </w:pPr>
      <w:r>
        <w:rPr>
          <w:rFonts w:ascii="Arial" w:eastAsia="Arial" w:hAnsi="Arial" w:cs="Arial"/>
          <w:color w:val="000000"/>
          <w:sz w:val="16"/>
          <w:szCs w:val="16"/>
        </w:rPr>
        <w:t>Fonte</w:t>
      </w:r>
      <w:r>
        <w:rPr>
          <w:rFonts w:ascii="Arial" w:eastAsia="Arial" w:hAnsi="Arial" w:cs="Arial"/>
          <w:color w:val="000000"/>
          <w:sz w:val="14"/>
          <w:szCs w:val="14"/>
        </w:rPr>
        <w:t>:</w:t>
      </w:r>
      <w:r w:rsidR="00590E64" w:rsidRPr="00590E64">
        <w:rPr>
          <w:rFonts w:ascii="Arial" w:eastAsia="Lucida Sans Unicode" w:hAnsi="Arial"/>
          <w:color w:val="000000"/>
          <w:sz w:val="14"/>
          <w:szCs w:val="14"/>
          <w:lang w:bidi="ar-SA"/>
        </w:rPr>
        <w:t xml:space="preserve"> </w:t>
      </w:r>
      <w:r w:rsidR="00590E64" w:rsidRPr="006323A4">
        <w:rPr>
          <w:rFonts w:ascii="Arial" w:eastAsia="Lucida Sans Unicode" w:hAnsi="Arial"/>
          <w:color w:val="000000"/>
          <w:sz w:val="16"/>
          <w:szCs w:val="16"/>
          <w:lang w:bidi="ar-SA"/>
        </w:rPr>
        <w:t>Relatório do PPA 2020-2023 – PLAN 12 – Anexo Indicador – Ano de referência 2020. Sistema SAGRES, Plataforma Sucupira.</w:t>
      </w:r>
    </w:p>
    <w:p w14:paraId="6DBE5DE3" w14:textId="77777777" w:rsidR="00646355" w:rsidRDefault="00D1210E">
      <w:pPr>
        <w:pBdr>
          <w:top w:val="nil"/>
          <w:left w:val="nil"/>
          <w:bottom w:val="nil"/>
          <w:right w:val="nil"/>
          <w:between w:val="nil"/>
        </w:pBdr>
        <w:spacing w:line="240" w:lineRule="auto"/>
        <w:ind w:left="0" w:hanging="2"/>
        <w:rPr>
          <w:color w:val="000000"/>
          <w:sz w:val="36"/>
          <w:szCs w:val="36"/>
        </w:rPr>
      </w:pPr>
      <w:r>
        <w:rPr>
          <w:rFonts w:ascii="Arial" w:eastAsia="Arial" w:hAnsi="Arial" w:cs="Arial"/>
          <w:color w:val="000000"/>
          <w:sz w:val="16"/>
          <w:szCs w:val="16"/>
        </w:rPr>
        <w:t>Notas:</w:t>
      </w:r>
    </w:p>
    <w:p w14:paraId="3B24AD39" w14:textId="77777777" w:rsidR="00646355" w:rsidRDefault="00D1210E">
      <w:pPr>
        <w:pBdr>
          <w:top w:val="nil"/>
          <w:left w:val="nil"/>
          <w:bottom w:val="nil"/>
          <w:right w:val="nil"/>
          <w:between w:val="nil"/>
        </w:pBdr>
        <w:spacing w:line="240" w:lineRule="auto"/>
        <w:ind w:left="0" w:hanging="2"/>
        <w:rPr>
          <w:color w:val="000000"/>
          <w:sz w:val="36"/>
          <w:szCs w:val="36"/>
        </w:rPr>
      </w:pPr>
      <w:r>
        <w:rPr>
          <w:rFonts w:ascii="Arial" w:eastAsia="Arial" w:hAnsi="Arial" w:cs="Arial"/>
          <w:b/>
          <w:color w:val="000000"/>
          <w:sz w:val="16"/>
          <w:szCs w:val="16"/>
          <w:vertAlign w:val="superscript"/>
        </w:rPr>
        <w:t xml:space="preserve">(1) </w:t>
      </w:r>
      <w:r>
        <w:rPr>
          <w:rFonts w:ascii="Arial" w:eastAsia="Arial" w:hAnsi="Arial" w:cs="Arial"/>
          <w:color w:val="000000"/>
          <w:sz w:val="16"/>
          <w:szCs w:val="16"/>
        </w:rPr>
        <w:t>Indicadores publicados no Plano Plurianual (PPA).</w:t>
      </w:r>
    </w:p>
    <w:p w14:paraId="091642F2" w14:textId="77777777" w:rsidR="00590E64" w:rsidRDefault="00590E64">
      <w:pPr>
        <w:pBdr>
          <w:top w:val="nil"/>
          <w:left w:val="nil"/>
          <w:bottom w:val="nil"/>
          <w:right w:val="nil"/>
          <w:between w:val="nil"/>
        </w:pBdr>
        <w:spacing w:line="240" w:lineRule="auto"/>
        <w:ind w:left="2" w:hanging="4"/>
        <w:rPr>
          <w:color w:val="000000"/>
          <w:sz w:val="36"/>
          <w:szCs w:val="36"/>
        </w:rPr>
      </w:pPr>
      <w:r>
        <w:rPr>
          <w:color w:val="000000"/>
          <w:sz w:val="36"/>
          <w:szCs w:val="36"/>
        </w:rPr>
        <w:br w:type="page"/>
      </w:r>
    </w:p>
    <w:p w14:paraId="3612EC38" w14:textId="77777777" w:rsidR="00590E64" w:rsidRDefault="00590E64">
      <w:pPr>
        <w:pBdr>
          <w:top w:val="nil"/>
          <w:left w:val="nil"/>
          <w:bottom w:val="nil"/>
          <w:right w:val="nil"/>
          <w:between w:val="nil"/>
        </w:pBdr>
        <w:spacing w:line="240" w:lineRule="auto"/>
        <w:ind w:left="2" w:hanging="4"/>
        <w:rPr>
          <w:color w:val="000000"/>
          <w:sz w:val="36"/>
          <w:szCs w:val="36"/>
        </w:rPr>
        <w:sectPr w:rsidR="00590E64">
          <w:footerReference w:type="even" r:id="rId19"/>
          <w:footerReference w:type="default" r:id="rId20"/>
          <w:footerReference w:type="first" r:id="rId21"/>
          <w:pgSz w:w="16838" w:h="11906" w:orient="landscape"/>
          <w:pgMar w:top="1134" w:right="1134" w:bottom="1094" w:left="1134" w:header="720" w:footer="680" w:gutter="0"/>
          <w:cols w:space="720"/>
        </w:sectPr>
      </w:pPr>
    </w:p>
    <w:p w14:paraId="0EFD03ED" w14:textId="77777777" w:rsidR="00590E64" w:rsidRDefault="00590E64" w:rsidP="006323A4">
      <w:pPr>
        <w:spacing w:line="240" w:lineRule="auto"/>
        <w:ind w:leftChars="0" w:left="0" w:firstLineChars="0" w:firstLine="720"/>
        <w:jc w:val="both"/>
        <w:rPr>
          <w:rFonts w:ascii="Arial" w:hAnsi="Arial"/>
        </w:rPr>
      </w:pPr>
      <w:r>
        <w:rPr>
          <w:rFonts w:ascii="Arial" w:hAnsi="Arial"/>
        </w:rPr>
        <w:lastRenderedPageBreak/>
        <w:t>Para a análise referente ao exercício de 2021, quanto ao indicador “</w:t>
      </w:r>
      <w:r>
        <w:rPr>
          <w:rFonts w:ascii="Arial" w:hAnsi="Arial"/>
          <w:b/>
        </w:rPr>
        <w:t>Conceito da graduação nas universidades estaduais</w:t>
      </w:r>
      <w:r>
        <w:rPr>
          <w:rFonts w:ascii="Arial" w:hAnsi="Arial"/>
        </w:rPr>
        <w:t xml:space="preserve">” foi adotada como metodologia a soma das médias do </w:t>
      </w:r>
      <w:r>
        <w:rPr>
          <w:rFonts w:ascii="Arial" w:hAnsi="Arial"/>
          <w:b/>
        </w:rPr>
        <w:t>Conceito Preliminar de Cursos contínuo</w:t>
      </w:r>
      <w:r>
        <w:rPr>
          <w:rFonts w:ascii="Arial" w:hAnsi="Arial"/>
        </w:rPr>
        <w:t xml:space="preserve">, divulgadas pelo Instituto </w:t>
      </w:r>
      <w:r>
        <w:rPr>
          <w:rFonts w:ascii="Arial" w:hAnsi="Arial"/>
          <w:color w:val="000000"/>
        </w:rPr>
        <w:t>Nacional de Estudos e Pesquisas Educacionais Anísio Teixeira (INEP),</w:t>
      </w:r>
      <w:r>
        <w:rPr>
          <w:rFonts w:ascii="Arial" w:hAnsi="Arial"/>
        </w:rPr>
        <w:t xml:space="preserve"> de cada UEBA, dos 3 anos anteriores ao exercício avaliado (2020, 2019 e 2018), multiplicadas pelo respectivo número de matrículas em graduação de cada UEBA do exercício avaliado (2021), dividido pela soma do número de matrículas em graduação de cada universidade no exercício avaliado.</w:t>
      </w:r>
    </w:p>
    <w:p w14:paraId="1B8C5DF0" w14:textId="77777777" w:rsidR="00590E64" w:rsidRDefault="00590E64" w:rsidP="00C72AD4">
      <w:pPr>
        <w:shd w:val="clear" w:color="auto" w:fill="FFFFFF"/>
        <w:spacing w:line="240" w:lineRule="auto"/>
        <w:ind w:leftChars="0" w:left="0" w:firstLineChars="0" w:firstLine="720"/>
        <w:jc w:val="both"/>
        <w:rPr>
          <w:rFonts w:ascii="Arial" w:hAnsi="Arial"/>
          <w:lang w:eastAsia="pt-BR"/>
        </w:rPr>
      </w:pPr>
      <w:r>
        <w:rPr>
          <w:rFonts w:ascii="Arial" w:hAnsi="Arial"/>
        </w:rPr>
        <w:t xml:space="preserve">Quanto </w:t>
      </w:r>
      <w:r>
        <w:rPr>
          <w:rFonts w:ascii="Arial" w:hAnsi="Arial"/>
          <w:lang w:eastAsia="pt-BR"/>
        </w:rPr>
        <w:t xml:space="preserve">ao segundo indicador do PPA 2020-2023, denominado após revisão metodológica como </w:t>
      </w:r>
      <w:r>
        <w:rPr>
          <w:rFonts w:ascii="Arial" w:hAnsi="Arial"/>
        </w:rPr>
        <w:t>“</w:t>
      </w:r>
      <w:r>
        <w:rPr>
          <w:rFonts w:ascii="Arial" w:hAnsi="Arial"/>
          <w:b/>
        </w:rPr>
        <w:t>Taxa de conclusão da pós-graduação</w:t>
      </w:r>
      <w:r>
        <w:rPr>
          <w:rFonts w:ascii="Arial" w:hAnsi="Arial"/>
        </w:rPr>
        <w:t xml:space="preserve">”, </w:t>
      </w:r>
      <w:r>
        <w:rPr>
          <w:rFonts w:ascii="Arial" w:hAnsi="Arial"/>
          <w:lang w:eastAsia="pt-BR"/>
        </w:rPr>
        <w:t xml:space="preserve">foi adotada em seu cálculo a soma do número de </w:t>
      </w:r>
      <w:r>
        <w:rPr>
          <w:rFonts w:ascii="Arial" w:hAnsi="Arial"/>
          <w:b/>
          <w:lang w:eastAsia="pt-BR"/>
        </w:rPr>
        <w:t>concluintes</w:t>
      </w:r>
      <w:r>
        <w:rPr>
          <w:rFonts w:ascii="Arial" w:hAnsi="Arial"/>
          <w:lang w:eastAsia="pt-BR"/>
        </w:rPr>
        <w:t xml:space="preserve"> em mestrado e doutorado no ano avaliado (2021) dividida pela soma do número de </w:t>
      </w:r>
      <w:r>
        <w:rPr>
          <w:rFonts w:ascii="Arial" w:hAnsi="Arial"/>
          <w:b/>
          <w:lang w:eastAsia="pt-BR"/>
        </w:rPr>
        <w:t>ingressantes</w:t>
      </w:r>
      <w:r>
        <w:rPr>
          <w:rFonts w:ascii="Arial" w:hAnsi="Arial"/>
          <w:lang w:eastAsia="pt-BR"/>
        </w:rPr>
        <w:t xml:space="preserve"> em mestrado de 1 ano antes (2020) e doutorado de 3 anos antes (2018), vezes 100.</w:t>
      </w:r>
    </w:p>
    <w:p w14:paraId="72FC748F" w14:textId="77777777" w:rsidR="00590E64" w:rsidRDefault="00590E64" w:rsidP="00C72AD4">
      <w:pPr>
        <w:shd w:val="clear" w:color="auto" w:fill="FFFFFF"/>
        <w:spacing w:line="240" w:lineRule="auto"/>
        <w:ind w:leftChars="0" w:left="0" w:firstLineChars="0" w:firstLine="720"/>
        <w:jc w:val="both"/>
        <w:rPr>
          <w:rFonts w:ascii="Arial" w:hAnsi="Arial"/>
          <w:lang w:eastAsia="pt-BR"/>
        </w:rPr>
      </w:pPr>
      <w:r>
        <w:rPr>
          <w:rFonts w:ascii="Arial" w:hAnsi="Arial"/>
          <w:lang w:eastAsia="pt-BR"/>
        </w:rPr>
        <w:t>O terceiro indicador, após a revisão, teve seu escopo de abrangência aumentado, no intuito de torná-lo mais sensível à real atuação das Universidades, ficando com a seguinte redação: “</w:t>
      </w:r>
      <w:r>
        <w:rPr>
          <w:rFonts w:ascii="Arial" w:hAnsi="Arial"/>
          <w:b/>
          <w:lang w:eastAsia="pt-BR"/>
        </w:rPr>
        <w:t>Proporção de estudantes matriculados nas universidades estaduais que ingressaram por meio de reserva com natureza de política afirmativa</w:t>
      </w:r>
      <w:r>
        <w:rPr>
          <w:rFonts w:ascii="Arial" w:hAnsi="Arial"/>
          <w:lang w:eastAsia="pt-BR"/>
        </w:rPr>
        <w:t>”.</w:t>
      </w:r>
    </w:p>
    <w:p w14:paraId="5A1090E0" w14:textId="77777777" w:rsidR="00590E64" w:rsidRDefault="00590E64" w:rsidP="00C72AD4">
      <w:pPr>
        <w:shd w:val="clear" w:color="auto" w:fill="FFFFFF"/>
        <w:spacing w:line="240" w:lineRule="auto"/>
        <w:ind w:leftChars="0" w:left="0" w:firstLineChars="0" w:firstLine="720"/>
        <w:jc w:val="both"/>
        <w:rPr>
          <w:rFonts w:ascii="Arial" w:hAnsi="Arial"/>
          <w:lang w:eastAsia="pt-BR"/>
        </w:rPr>
      </w:pPr>
      <w:r>
        <w:rPr>
          <w:rFonts w:ascii="Arial" w:hAnsi="Arial"/>
          <w:lang w:eastAsia="pt-BR"/>
        </w:rPr>
        <w:t>Desde 2007, as Universidades Estaduais baianas têm envidado esforços no sentido de fortalecer a implementação das ações afirmativas, garantindo a alocação de recursos orçamentários e financeiros, anualmente, no intuito de estender o alcance de suas políticas de inclusão também a segmentos da sociedade historicamente preteridos e/ou marginalizados como indígenas, ciganos, quilombolas, pessoas com deficiência, transexuais, travestis e transgêneros.</w:t>
      </w:r>
    </w:p>
    <w:p w14:paraId="4892D630" w14:textId="77777777" w:rsidR="00590E64" w:rsidRDefault="00590E64" w:rsidP="00C72AD4">
      <w:pPr>
        <w:shd w:val="clear" w:color="auto" w:fill="FFFFFF"/>
        <w:spacing w:line="240" w:lineRule="auto"/>
        <w:ind w:leftChars="0" w:left="0" w:firstLineChars="0" w:firstLine="720"/>
        <w:jc w:val="both"/>
        <w:rPr>
          <w:rFonts w:ascii="Arial" w:hAnsi="Arial"/>
          <w:lang w:eastAsia="pt-BR"/>
        </w:rPr>
      </w:pPr>
      <w:r>
        <w:rPr>
          <w:rFonts w:ascii="Arial" w:hAnsi="Arial"/>
          <w:lang w:eastAsia="pt-BR"/>
        </w:rPr>
        <w:t>Cumpre sinalizar que o número de alunos matriculados nos cursos de graduação em 2021, tanto para a parcela de ingressantes por meio de cotas, quanto para o montante global, referem-se à matrícula mais recente (nas universidades onde houve dois semestres em 2021), independente do calendário acadêmico.</w:t>
      </w:r>
    </w:p>
    <w:p w14:paraId="442FD018" w14:textId="03A49B43" w:rsidR="006323A4" w:rsidRDefault="006323A4" w:rsidP="00C72AD4">
      <w:pPr>
        <w:shd w:val="clear" w:color="auto" w:fill="FFFFFF"/>
        <w:spacing w:line="240" w:lineRule="auto"/>
        <w:ind w:leftChars="0" w:left="0" w:firstLineChars="0" w:firstLine="720"/>
        <w:jc w:val="both"/>
        <w:rPr>
          <w:rFonts w:ascii="Arial" w:hAnsi="Arial"/>
          <w:lang w:eastAsia="pt-BR"/>
        </w:rPr>
      </w:pPr>
      <w:r>
        <w:rPr>
          <w:rFonts w:ascii="Arial" w:hAnsi="Arial"/>
          <w:lang w:eastAsia="pt-BR"/>
        </w:rPr>
        <w:t xml:space="preserve">No exercício, a UESC elaborou com a Comissão Própria de Avaliação, 10 (dez) indicadores de Graduação 1 (um) Índice de </w:t>
      </w:r>
      <w:r w:rsidR="00F70E55">
        <w:rPr>
          <w:rFonts w:ascii="Arial" w:hAnsi="Arial"/>
          <w:lang w:eastAsia="pt-BR"/>
        </w:rPr>
        <w:t xml:space="preserve">Desempenho e </w:t>
      </w:r>
      <w:r>
        <w:rPr>
          <w:rFonts w:ascii="Arial" w:hAnsi="Arial"/>
          <w:lang w:eastAsia="pt-BR"/>
        </w:rPr>
        <w:t xml:space="preserve">Rendimento Acadêmico. Salientamos que estes indicadores avaliaram </w:t>
      </w:r>
      <w:r w:rsidR="00887084">
        <w:rPr>
          <w:rFonts w:ascii="Arial" w:hAnsi="Arial"/>
          <w:lang w:eastAsia="pt-BR"/>
        </w:rPr>
        <w:t>cada curso de forma individual, não sendo possível estabelecer um valor para toda Instituição. Os indicadores e índices estão disponíveis na página</w:t>
      </w:r>
      <w:r w:rsidR="008D47D9">
        <w:rPr>
          <w:rFonts w:ascii="Arial" w:hAnsi="Arial"/>
          <w:lang w:eastAsia="pt-BR"/>
        </w:rPr>
        <w:t xml:space="preserve"> </w:t>
      </w:r>
      <w:hyperlink r:id="rId22" w:history="1">
        <w:r w:rsidR="008D47D9" w:rsidRPr="004D6035">
          <w:rPr>
            <w:rStyle w:val="Hyperlink"/>
            <w:rFonts w:ascii="Arial" w:hAnsi="Arial"/>
            <w:lang w:eastAsia="pt-BR"/>
          </w:rPr>
          <w:t>http://www.uesc.br/asplan/gestar_uesc/index.htm</w:t>
        </w:r>
      </w:hyperlink>
      <w:r w:rsidR="007C61D8">
        <w:rPr>
          <w:rFonts w:ascii="Arial" w:hAnsi="Arial"/>
          <w:lang w:eastAsia="pt-BR"/>
        </w:rPr>
        <w:t>.</w:t>
      </w:r>
    </w:p>
    <w:p w14:paraId="794F0EB1" w14:textId="77777777" w:rsidR="00646355" w:rsidRDefault="00646355">
      <w:pPr>
        <w:pBdr>
          <w:top w:val="nil"/>
          <w:left w:val="nil"/>
          <w:bottom w:val="nil"/>
          <w:right w:val="nil"/>
          <w:between w:val="nil"/>
        </w:pBdr>
        <w:spacing w:line="240" w:lineRule="auto"/>
        <w:ind w:left="2" w:hanging="4"/>
        <w:rPr>
          <w:color w:val="000000"/>
          <w:sz w:val="36"/>
          <w:szCs w:val="36"/>
        </w:rPr>
      </w:pPr>
    </w:p>
    <w:p w14:paraId="68F3A4AB" w14:textId="77777777" w:rsidR="006323A4" w:rsidRDefault="006323A4" w:rsidP="006323A4">
      <w:pPr>
        <w:pBdr>
          <w:top w:val="nil"/>
          <w:left w:val="nil"/>
          <w:bottom w:val="nil"/>
          <w:right w:val="nil"/>
          <w:between w:val="nil"/>
        </w:pBdr>
        <w:spacing w:line="240" w:lineRule="auto"/>
        <w:ind w:leftChars="0" w:left="0" w:firstLineChars="0" w:firstLine="0"/>
        <w:rPr>
          <w:color w:val="000000"/>
          <w:sz w:val="36"/>
          <w:szCs w:val="36"/>
        </w:rPr>
        <w:sectPr w:rsidR="006323A4" w:rsidSect="00590E64">
          <w:pgSz w:w="11906" w:h="16838"/>
          <w:pgMar w:top="1134" w:right="1134" w:bottom="1134" w:left="1094" w:header="720" w:footer="680" w:gutter="0"/>
          <w:cols w:space="720"/>
        </w:sectPr>
      </w:pPr>
    </w:p>
    <w:p w14:paraId="66012470" w14:textId="77777777" w:rsidR="00646355" w:rsidRDefault="00D1210E" w:rsidP="00590E64">
      <w:pPr>
        <w:pageBreakBefore/>
        <w:widowControl w:val="0"/>
        <w:pBdr>
          <w:top w:val="nil"/>
          <w:left w:val="nil"/>
          <w:bottom w:val="nil"/>
          <w:right w:val="nil"/>
          <w:between w:val="nil"/>
        </w:pBdr>
        <w:spacing w:before="57" w:after="57" w:line="240" w:lineRule="auto"/>
        <w:ind w:leftChars="0" w:left="0" w:firstLineChars="0" w:firstLine="0"/>
        <w:jc w:val="both"/>
        <w:rPr>
          <w:color w:val="000000"/>
        </w:rPr>
      </w:pPr>
      <w:r>
        <w:rPr>
          <w:rFonts w:ascii="Arial" w:eastAsia="Arial" w:hAnsi="Arial" w:cs="Arial"/>
          <w:b/>
          <w:color w:val="000000"/>
        </w:rPr>
        <w:lastRenderedPageBreak/>
        <w:t xml:space="preserve">QUADRO 4 </w:t>
      </w:r>
      <w:r>
        <w:rPr>
          <w:rFonts w:ascii="Arial" w:eastAsia="Arial" w:hAnsi="Arial" w:cs="Arial"/>
          <w:color w:val="000000"/>
        </w:rPr>
        <w:t>– Outros indicadores de desempenho utilizados pela UJ</w:t>
      </w:r>
    </w:p>
    <w:p w14:paraId="54DFC13E" w14:textId="77777777" w:rsidR="00646355" w:rsidRDefault="00646355">
      <w:pPr>
        <w:widowControl w:val="0"/>
        <w:pBdr>
          <w:top w:val="nil"/>
          <w:left w:val="nil"/>
          <w:bottom w:val="nil"/>
          <w:right w:val="nil"/>
          <w:between w:val="nil"/>
        </w:pBdr>
        <w:spacing w:before="57" w:after="57" w:line="240" w:lineRule="auto"/>
        <w:ind w:left="0" w:hanging="2"/>
        <w:jc w:val="both"/>
        <w:rPr>
          <w:color w:val="000000"/>
        </w:rPr>
      </w:pPr>
    </w:p>
    <w:tbl>
      <w:tblPr>
        <w:tblStyle w:val="af1"/>
        <w:tblW w:w="14845" w:type="dxa"/>
        <w:tblInd w:w="-76" w:type="dxa"/>
        <w:tblLayout w:type="fixed"/>
        <w:tblLook w:val="0000" w:firstRow="0" w:lastRow="0" w:firstColumn="0" w:lastColumn="0" w:noHBand="0" w:noVBand="0"/>
      </w:tblPr>
      <w:tblGrid>
        <w:gridCol w:w="4438"/>
        <w:gridCol w:w="1250"/>
        <w:gridCol w:w="1250"/>
        <w:gridCol w:w="1300"/>
        <w:gridCol w:w="1250"/>
        <w:gridCol w:w="1175"/>
        <w:gridCol w:w="1200"/>
        <w:gridCol w:w="1250"/>
        <w:gridCol w:w="1732"/>
      </w:tblGrid>
      <w:tr w:rsidR="00646355" w14:paraId="29DF677D" w14:textId="77777777">
        <w:trPr>
          <w:cantSplit/>
        </w:trPr>
        <w:tc>
          <w:tcPr>
            <w:tcW w:w="4438" w:type="dxa"/>
            <w:vMerge w:val="restart"/>
            <w:tcBorders>
              <w:top w:val="single" w:sz="4" w:space="0" w:color="000000"/>
              <w:left w:val="single" w:sz="4" w:space="0" w:color="000000"/>
              <w:bottom w:val="single" w:sz="4" w:space="0" w:color="000000"/>
            </w:tcBorders>
            <w:shd w:val="clear" w:color="auto" w:fill="B2B2B2"/>
            <w:vAlign w:val="center"/>
          </w:tcPr>
          <w:p w14:paraId="27053839"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 xml:space="preserve">Outros Indicadores </w:t>
            </w:r>
            <w:proofErr w:type="gramStart"/>
            <w:r>
              <w:rPr>
                <w:rFonts w:ascii="Arial" w:eastAsia="Arial" w:hAnsi="Arial" w:cs="Arial"/>
                <w:b/>
                <w:color w:val="000000"/>
                <w:sz w:val="20"/>
                <w:szCs w:val="20"/>
              </w:rPr>
              <w:t>utilizados</w:t>
            </w:r>
            <w:r>
              <w:rPr>
                <w:rFonts w:ascii="Arial" w:eastAsia="Arial" w:hAnsi="Arial" w:cs="Arial"/>
                <w:b/>
                <w:color w:val="000000"/>
                <w:sz w:val="20"/>
                <w:szCs w:val="20"/>
                <w:vertAlign w:val="superscript"/>
              </w:rPr>
              <w:t>(</w:t>
            </w:r>
            <w:proofErr w:type="gramEnd"/>
            <w:r>
              <w:rPr>
                <w:rFonts w:ascii="Arial" w:eastAsia="Arial" w:hAnsi="Arial" w:cs="Arial"/>
                <w:b/>
                <w:color w:val="000000"/>
                <w:sz w:val="20"/>
                <w:szCs w:val="20"/>
                <w:vertAlign w:val="superscript"/>
              </w:rPr>
              <w:t>1)</w:t>
            </w:r>
          </w:p>
        </w:tc>
        <w:tc>
          <w:tcPr>
            <w:tcW w:w="1250" w:type="dxa"/>
            <w:vMerge w:val="restart"/>
            <w:tcBorders>
              <w:top w:val="single" w:sz="4" w:space="0" w:color="000000"/>
              <w:left w:val="single" w:sz="4" w:space="0" w:color="000000"/>
              <w:bottom w:val="single" w:sz="4" w:space="0" w:color="000000"/>
            </w:tcBorders>
            <w:shd w:val="clear" w:color="auto" w:fill="B2B2B2"/>
            <w:vAlign w:val="center"/>
          </w:tcPr>
          <w:p w14:paraId="0E4AAE3D"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Unidade de medida</w:t>
            </w:r>
          </w:p>
        </w:tc>
        <w:tc>
          <w:tcPr>
            <w:tcW w:w="1250" w:type="dxa"/>
            <w:vMerge w:val="restart"/>
            <w:tcBorders>
              <w:top w:val="single" w:sz="4" w:space="0" w:color="000000"/>
              <w:left w:val="single" w:sz="4" w:space="0" w:color="000000"/>
              <w:bottom w:val="single" w:sz="4" w:space="0" w:color="000000"/>
            </w:tcBorders>
            <w:shd w:val="clear" w:color="auto" w:fill="B2B2B2"/>
            <w:vAlign w:val="center"/>
          </w:tcPr>
          <w:p w14:paraId="620B113B"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Índice de referência</w:t>
            </w:r>
          </w:p>
        </w:tc>
        <w:tc>
          <w:tcPr>
            <w:tcW w:w="1300" w:type="dxa"/>
            <w:vMerge w:val="restart"/>
            <w:tcBorders>
              <w:top w:val="single" w:sz="4" w:space="0" w:color="000000"/>
              <w:left w:val="single" w:sz="4" w:space="0" w:color="000000"/>
              <w:bottom w:val="single" w:sz="4" w:space="0" w:color="000000"/>
            </w:tcBorders>
            <w:shd w:val="clear" w:color="auto" w:fill="B2B2B2"/>
            <w:vAlign w:val="center"/>
          </w:tcPr>
          <w:p w14:paraId="5DA0F1AD"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Data de referência</w:t>
            </w:r>
          </w:p>
        </w:tc>
        <w:tc>
          <w:tcPr>
            <w:tcW w:w="4875" w:type="dxa"/>
            <w:gridSpan w:val="4"/>
            <w:tcBorders>
              <w:top w:val="single" w:sz="4" w:space="0" w:color="000000"/>
              <w:left w:val="single" w:sz="4" w:space="0" w:color="000000"/>
              <w:bottom w:val="single" w:sz="4" w:space="0" w:color="000000"/>
            </w:tcBorders>
            <w:shd w:val="clear" w:color="auto" w:fill="B2B2B2"/>
            <w:vAlign w:val="center"/>
          </w:tcPr>
          <w:p w14:paraId="0264739C"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Aferido</w:t>
            </w:r>
          </w:p>
        </w:tc>
        <w:tc>
          <w:tcPr>
            <w:tcW w:w="1732" w:type="dxa"/>
            <w:vMerge w:val="restart"/>
            <w:tcBorders>
              <w:top w:val="single" w:sz="4" w:space="0" w:color="000000"/>
              <w:left w:val="single" w:sz="4" w:space="0" w:color="000000"/>
              <w:bottom w:val="single" w:sz="4" w:space="0" w:color="000000"/>
              <w:right w:val="single" w:sz="4" w:space="0" w:color="000000"/>
            </w:tcBorders>
            <w:shd w:val="clear" w:color="auto" w:fill="B2B2B2"/>
            <w:vAlign w:val="center"/>
          </w:tcPr>
          <w:p w14:paraId="62B3E184" w14:textId="77777777" w:rsidR="00646355" w:rsidRDefault="00646355">
            <w:pPr>
              <w:ind w:left="0" w:hanging="2"/>
            </w:pPr>
          </w:p>
        </w:tc>
      </w:tr>
      <w:tr w:rsidR="00646355" w14:paraId="7AF044FB" w14:textId="77777777">
        <w:trPr>
          <w:cantSplit/>
        </w:trPr>
        <w:tc>
          <w:tcPr>
            <w:tcW w:w="4438" w:type="dxa"/>
            <w:vMerge/>
            <w:tcBorders>
              <w:top w:val="single" w:sz="4" w:space="0" w:color="000000"/>
              <w:left w:val="single" w:sz="4" w:space="0" w:color="000000"/>
              <w:bottom w:val="single" w:sz="4" w:space="0" w:color="000000"/>
            </w:tcBorders>
            <w:shd w:val="clear" w:color="auto" w:fill="B2B2B2"/>
            <w:vAlign w:val="center"/>
          </w:tcPr>
          <w:p w14:paraId="7A91EB6A" w14:textId="77777777" w:rsidR="00646355" w:rsidRDefault="00646355">
            <w:pPr>
              <w:widowControl w:val="0"/>
              <w:pBdr>
                <w:top w:val="nil"/>
                <w:left w:val="nil"/>
                <w:bottom w:val="nil"/>
                <w:right w:val="nil"/>
                <w:between w:val="nil"/>
              </w:pBdr>
              <w:spacing w:line="276" w:lineRule="auto"/>
              <w:ind w:left="0" w:hanging="2"/>
            </w:pPr>
          </w:p>
        </w:tc>
        <w:tc>
          <w:tcPr>
            <w:tcW w:w="1250" w:type="dxa"/>
            <w:vMerge/>
            <w:tcBorders>
              <w:top w:val="single" w:sz="4" w:space="0" w:color="000000"/>
              <w:left w:val="single" w:sz="4" w:space="0" w:color="000000"/>
              <w:bottom w:val="single" w:sz="4" w:space="0" w:color="000000"/>
            </w:tcBorders>
            <w:shd w:val="clear" w:color="auto" w:fill="B2B2B2"/>
            <w:vAlign w:val="center"/>
          </w:tcPr>
          <w:p w14:paraId="4B014CE0" w14:textId="77777777" w:rsidR="00646355" w:rsidRDefault="00646355">
            <w:pPr>
              <w:widowControl w:val="0"/>
              <w:pBdr>
                <w:top w:val="nil"/>
                <w:left w:val="nil"/>
                <w:bottom w:val="nil"/>
                <w:right w:val="nil"/>
                <w:between w:val="nil"/>
              </w:pBdr>
              <w:spacing w:line="276" w:lineRule="auto"/>
              <w:ind w:left="0" w:hanging="2"/>
            </w:pPr>
          </w:p>
        </w:tc>
        <w:tc>
          <w:tcPr>
            <w:tcW w:w="1250" w:type="dxa"/>
            <w:vMerge/>
            <w:tcBorders>
              <w:top w:val="single" w:sz="4" w:space="0" w:color="000000"/>
              <w:left w:val="single" w:sz="4" w:space="0" w:color="000000"/>
              <w:bottom w:val="single" w:sz="4" w:space="0" w:color="000000"/>
            </w:tcBorders>
            <w:shd w:val="clear" w:color="auto" w:fill="B2B2B2"/>
            <w:vAlign w:val="center"/>
          </w:tcPr>
          <w:p w14:paraId="0BEF0186" w14:textId="77777777" w:rsidR="00646355" w:rsidRDefault="00646355">
            <w:pPr>
              <w:widowControl w:val="0"/>
              <w:pBdr>
                <w:top w:val="nil"/>
                <w:left w:val="nil"/>
                <w:bottom w:val="nil"/>
                <w:right w:val="nil"/>
                <w:between w:val="nil"/>
              </w:pBdr>
              <w:spacing w:line="276" w:lineRule="auto"/>
              <w:ind w:left="0" w:hanging="2"/>
            </w:pPr>
          </w:p>
        </w:tc>
        <w:tc>
          <w:tcPr>
            <w:tcW w:w="1300" w:type="dxa"/>
            <w:vMerge/>
            <w:tcBorders>
              <w:top w:val="single" w:sz="4" w:space="0" w:color="000000"/>
              <w:left w:val="single" w:sz="4" w:space="0" w:color="000000"/>
              <w:bottom w:val="single" w:sz="4" w:space="0" w:color="000000"/>
            </w:tcBorders>
            <w:shd w:val="clear" w:color="auto" w:fill="B2B2B2"/>
            <w:vAlign w:val="center"/>
          </w:tcPr>
          <w:p w14:paraId="6B1A247B" w14:textId="77777777" w:rsidR="00646355" w:rsidRDefault="00646355">
            <w:pPr>
              <w:widowControl w:val="0"/>
              <w:pBdr>
                <w:top w:val="nil"/>
                <w:left w:val="nil"/>
                <w:bottom w:val="nil"/>
                <w:right w:val="nil"/>
                <w:between w:val="nil"/>
              </w:pBdr>
              <w:spacing w:line="276" w:lineRule="auto"/>
              <w:ind w:left="0" w:hanging="2"/>
            </w:pPr>
          </w:p>
        </w:tc>
        <w:tc>
          <w:tcPr>
            <w:tcW w:w="1250" w:type="dxa"/>
            <w:tcBorders>
              <w:left w:val="single" w:sz="4" w:space="0" w:color="000000"/>
              <w:bottom w:val="single" w:sz="4" w:space="0" w:color="000000"/>
            </w:tcBorders>
            <w:shd w:val="clear" w:color="auto" w:fill="B2B2B2"/>
            <w:vAlign w:val="center"/>
          </w:tcPr>
          <w:p w14:paraId="64F6625D"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1º ano</w:t>
            </w:r>
          </w:p>
          <w:p w14:paraId="5B288856"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(2020)</w:t>
            </w:r>
          </w:p>
        </w:tc>
        <w:tc>
          <w:tcPr>
            <w:tcW w:w="1175" w:type="dxa"/>
            <w:tcBorders>
              <w:left w:val="single" w:sz="4" w:space="0" w:color="000000"/>
              <w:bottom w:val="single" w:sz="4" w:space="0" w:color="000000"/>
            </w:tcBorders>
            <w:shd w:val="clear" w:color="auto" w:fill="B2B2B2"/>
            <w:vAlign w:val="center"/>
          </w:tcPr>
          <w:p w14:paraId="3D03436D"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 xml:space="preserve">2º ano </w:t>
            </w:r>
          </w:p>
          <w:p w14:paraId="413E93ED"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(2021)</w:t>
            </w:r>
          </w:p>
        </w:tc>
        <w:tc>
          <w:tcPr>
            <w:tcW w:w="1200" w:type="dxa"/>
            <w:tcBorders>
              <w:left w:val="single" w:sz="4" w:space="0" w:color="000000"/>
              <w:bottom w:val="single" w:sz="4" w:space="0" w:color="000000"/>
            </w:tcBorders>
            <w:shd w:val="clear" w:color="auto" w:fill="B2B2B2"/>
            <w:vAlign w:val="center"/>
          </w:tcPr>
          <w:p w14:paraId="18BDB115"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 xml:space="preserve">3º ano </w:t>
            </w:r>
          </w:p>
          <w:p w14:paraId="403F3F22"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(2022)</w:t>
            </w:r>
          </w:p>
        </w:tc>
        <w:tc>
          <w:tcPr>
            <w:tcW w:w="1250" w:type="dxa"/>
            <w:tcBorders>
              <w:left w:val="single" w:sz="4" w:space="0" w:color="000000"/>
              <w:bottom w:val="single" w:sz="4" w:space="0" w:color="000000"/>
            </w:tcBorders>
            <w:shd w:val="clear" w:color="auto" w:fill="B2B2B2"/>
            <w:vAlign w:val="center"/>
          </w:tcPr>
          <w:p w14:paraId="5565C049"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4º ano</w:t>
            </w:r>
          </w:p>
          <w:p w14:paraId="3B8E8E8E"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 xml:space="preserve"> (2023)</w:t>
            </w: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66FFB5D9" w14:textId="77777777" w:rsidR="00646355" w:rsidRDefault="00646355">
            <w:pPr>
              <w:widowControl w:val="0"/>
              <w:pBdr>
                <w:top w:val="nil"/>
                <w:left w:val="nil"/>
                <w:bottom w:val="nil"/>
                <w:right w:val="nil"/>
                <w:between w:val="nil"/>
              </w:pBdr>
              <w:spacing w:line="276" w:lineRule="auto"/>
              <w:ind w:left="0" w:hanging="2"/>
              <w:rPr>
                <w:color w:val="000000"/>
              </w:rPr>
            </w:pPr>
          </w:p>
        </w:tc>
      </w:tr>
      <w:tr w:rsidR="00646355" w14:paraId="6AD43F03" w14:textId="77777777">
        <w:trPr>
          <w:cantSplit/>
        </w:trPr>
        <w:tc>
          <w:tcPr>
            <w:tcW w:w="13113" w:type="dxa"/>
            <w:gridSpan w:val="8"/>
            <w:tcBorders>
              <w:left w:val="single" w:sz="4" w:space="0" w:color="000000"/>
              <w:bottom w:val="single" w:sz="4" w:space="0" w:color="000000"/>
            </w:tcBorders>
            <w:shd w:val="clear" w:color="auto" w:fill="DDDDDD"/>
            <w:vAlign w:val="center"/>
          </w:tcPr>
          <w:p w14:paraId="6E935AC0" w14:textId="77777777" w:rsidR="00646355" w:rsidRDefault="00D1210E">
            <w:pPr>
              <w:ind w:left="0" w:hanging="2"/>
            </w:pPr>
            <w:r>
              <w:rPr>
                <w:rFonts w:ascii="Arial" w:eastAsia="Arial" w:hAnsi="Arial" w:cs="Arial"/>
                <w:b/>
                <w:color w:val="000000"/>
                <w:sz w:val="20"/>
                <w:szCs w:val="20"/>
              </w:rPr>
              <w:t>Programa</w:t>
            </w: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260D6479" w14:textId="77777777" w:rsidR="00646355" w:rsidRDefault="00646355">
            <w:pPr>
              <w:widowControl w:val="0"/>
              <w:pBdr>
                <w:top w:val="nil"/>
                <w:left w:val="nil"/>
                <w:bottom w:val="nil"/>
                <w:right w:val="nil"/>
                <w:between w:val="nil"/>
              </w:pBdr>
              <w:spacing w:line="276" w:lineRule="auto"/>
              <w:ind w:left="0" w:hanging="2"/>
            </w:pPr>
          </w:p>
        </w:tc>
      </w:tr>
      <w:tr w:rsidR="00646355" w14:paraId="148700CF" w14:textId="77777777">
        <w:trPr>
          <w:cantSplit/>
        </w:trPr>
        <w:tc>
          <w:tcPr>
            <w:tcW w:w="4438" w:type="dxa"/>
            <w:tcBorders>
              <w:left w:val="single" w:sz="4" w:space="0" w:color="000000"/>
              <w:bottom w:val="single" w:sz="4" w:space="0" w:color="000000"/>
            </w:tcBorders>
            <w:shd w:val="clear" w:color="auto" w:fill="auto"/>
            <w:vAlign w:val="center"/>
          </w:tcPr>
          <w:p w14:paraId="6B8233BF" w14:textId="77777777" w:rsidR="00646355" w:rsidRDefault="00646355">
            <w:pPr>
              <w:ind w:left="0" w:hanging="2"/>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7D0828AF"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3D0DBCFB" w14:textId="77777777" w:rsidR="00646355" w:rsidRDefault="00646355">
            <w:pPr>
              <w:ind w:left="0" w:hanging="2"/>
              <w:jc w:val="center"/>
              <w:rPr>
                <w:rFonts w:ascii="Arial" w:eastAsia="Arial" w:hAnsi="Arial" w:cs="Arial"/>
                <w:color w:val="000000"/>
                <w:sz w:val="20"/>
                <w:szCs w:val="20"/>
              </w:rPr>
            </w:pPr>
          </w:p>
        </w:tc>
        <w:tc>
          <w:tcPr>
            <w:tcW w:w="1300" w:type="dxa"/>
            <w:tcBorders>
              <w:left w:val="single" w:sz="4" w:space="0" w:color="000000"/>
              <w:bottom w:val="single" w:sz="4" w:space="0" w:color="000000"/>
            </w:tcBorders>
            <w:shd w:val="clear" w:color="auto" w:fill="auto"/>
            <w:vAlign w:val="center"/>
          </w:tcPr>
          <w:p w14:paraId="5317C951"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529303FD" w14:textId="77777777" w:rsidR="00646355" w:rsidRDefault="00646355">
            <w:pPr>
              <w:ind w:left="0" w:hanging="2"/>
              <w:jc w:val="center"/>
              <w:rPr>
                <w:rFonts w:ascii="Arial" w:eastAsia="Arial" w:hAnsi="Arial" w:cs="Arial"/>
                <w:color w:val="000000"/>
                <w:sz w:val="20"/>
                <w:szCs w:val="20"/>
              </w:rPr>
            </w:pPr>
          </w:p>
        </w:tc>
        <w:tc>
          <w:tcPr>
            <w:tcW w:w="1175" w:type="dxa"/>
            <w:tcBorders>
              <w:left w:val="single" w:sz="4" w:space="0" w:color="000000"/>
              <w:bottom w:val="single" w:sz="4" w:space="0" w:color="000000"/>
            </w:tcBorders>
            <w:shd w:val="clear" w:color="auto" w:fill="auto"/>
            <w:vAlign w:val="center"/>
          </w:tcPr>
          <w:p w14:paraId="6D0CD966" w14:textId="77777777" w:rsidR="00646355" w:rsidRDefault="00646355">
            <w:pPr>
              <w:ind w:left="0" w:hanging="2"/>
              <w:jc w:val="center"/>
              <w:rPr>
                <w:rFonts w:ascii="Arial" w:eastAsia="Arial" w:hAnsi="Arial" w:cs="Arial"/>
                <w:color w:val="000000"/>
                <w:sz w:val="20"/>
                <w:szCs w:val="20"/>
              </w:rPr>
            </w:pPr>
          </w:p>
        </w:tc>
        <w:tc>
          <w:tcPr>
            <w:tcW w:w="1200" w:type="dxa"/>
            <w:tcBorders>
              <w:left w:val="single" w:sz="4" w:space="0" w:color="000000"/>
              <w:bottom w:val="single" w:sz="4" w:space="0" w:color="000000"/>
            </w:tcBorders>
            <w:shd w:val="clear" w:color="auto" w:fill="auto"/>
            <w:vAlign w:val="center"/>
          </w:tcPr>
          <w:p w14:paraId="20FD0BC0"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26B89B98" w14:textId="77777777" w:rsidR="00646355" w:rsidRDefault="00646355">
            <w:pPr>
              <w:ind w:left="0" w:hanging="2"/>
              <w:jc w:val="center"/>
              <w:rPr>
                <w:rFonts w:ascii="Arial" w:eastAsia="Arial" w:hAnsi="Arial" w:cs="Arial"/>
                <w:color w:val="000000"/>
                <w:sz w:val="20"/>
                <w:szCs w:val="20"/>
              </w:rPr>
            </w:pP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1335DDB4"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6C7B7FBB" w14:textId="77777777">
        <w:trPr>
          <w:cantSplit/>
        </w:trPr>
        <w:tc>
          <w:tcPr>
            <w:tcW w:w="4438" w:type="dxa"/>
            <w:tcBorders>
              <w:left w:val="single" w:sz="4" w:space="0" w:color="000000"/>
              <w:bottom w:val="single" w:sz="4" w:space="0" w:color="000000"/>
            </w:tcBorders>
            <w:shd w:val="clear" w:color="auto" w:fill="auto"/>
            <w:vAlign w:val="center"/>
          </w:tcPr>
          <w:p w14:paraId="1A36C471" w14:textId="77777777" w:rsidR="00646355" w:rsidRDefault="00646355">
            <w:pPr>
              <w:ind w:left="0" w:hanging="2"/>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421AE237"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1C65368B" w14:textId="77777777" w:rsidR="00646355" w:rsidRDefault="00646355">
            <w:pPr>
              <w:ind w:left="0" w:hanging="2"/>
              <w:jc w:val="center"/>
              <w:rPr>
                <w:rFonts w:ascii="Arial" w:eastAsia="Arial" w:hAnsi="Arial" w:cs="Arial"/>
                <w:color w:val="000000"/>
                <w:sz w:val="20"/>
                <w:szCs w:val="20"/>
              </w:rPr>
            </w:pPr>
          </w:p>
        </w:tc>
        <w:tc>
          <w:tcPr>
            <w:tcW w:w="1300" w:type="dxa"/>
            <w:tcBorders>
              <w:left w:val="single" w:sz="4" w:space="0" w:color="000000"/>
              <w:bottom w:val="single" w:sz="4" w:space="0" w:color="000000"/>
            </w:tcBorders>
            <w:shd w:val="clear" w:color="auto" w:fill="auto"/>
            <w:vAlign w:val="center"/>
          </w:tcPr>
          <w:p w14:paraId="71EA2ED0"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4012C3DE" w14:textId="77777777" w:rsidR="00646355" w:rsidRDefault="00646355">
            <w:pPr>
              <w:ind w:left="0" w:hanging="2"/>
              <w:jc w:val="center"/>
              <w:rPr>
                <w:rFonts w:ascii="Arial" w:eastAsia="Arial" w:hAnsi="Arial" w:cs="Arial"/>
                <w:color w:val="000000"/>
                <w:sz w:val="20"/>
                <w:szCs w:val="20"/>
              </w:rPr>
            </w:pPr>
          </w:p>
        </w:tc>
        <w:tc>
          <w:tcPr>
            <w:tcW w:w="1175" w:type="dxa"/>
            <w:tcBorders>
              <w:left w:val="single" w:sz="4" w:space="0" w:color="000000"/>
              <w:bottom w:val="single" w:sz="4" w:space="0" w:color="000000"/>
            </w:tcBorders>
            <w:shd w:val="clear" w:color="auto" w:fill="auto"/>
            <w:vAlign w:val="center"/>
          </w:tcPr>
          <w:p w14:paraId="2AF1017A" w14:textId="77777777" w:rsidR="00646355" w:rsidRDefault="00646355">
            <w:pPr>
              <w:ind w:left="0" w:hanging="2"/>
              <w:jc w:val="center"/>
              <w:rPr>
                <w:rFonts w:ascii="Arial" w:eastAsia="Arial" w:hAnsi="Arial" w:cs="Arial"/>
                <w:color w:val="000000"/>
                <w:sz w:val="20"/>
                <w:szCs w:val="20"/>
              </w:rPr>
            </w:pPr>
          </w:p>
        </w:tc>
        <w:tc>
          <w:tcPr>
            <w:tcW w:w="1200" w:type="dxa"/>
            <w:tcBorders>
              <w:left w:val="single" w:sz="4" w:space="0" w:color="000000"/>
              <w:bottom w:val="single" w:sz="4" w:space="0" w:color="000000"/>
            </w:tcBorders>
            <w:shd w:val="clear" w:color="auto" w:fill="auto"/>
            <w:vAlign w:val="center"/>
          </w:tcPr>
          <w:p w14:paraId="7AD27963"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7787C385" w14:textId="77777777" w:rsidR="00646355" w:rsidRDefault="00646355">
            <w:pPr>
              <w:ind w:left="0" w:hanging="2"/>
              <w:jc w:val="center"/>
              <w:rPr>
                <w:rFonts w:ascii="Arial" w:eastAsia="Arial" w:hAnsi="Arial" w:cs="Arial"/>
                <w:color w:val="000000"/>
                <w:sz w:val="20"/>
                <w:szCs w:val="20"/>
              </w:rPr>
            </w:pP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2E64CF8F"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42699B00" w14:textId="77777777">
        <w:trPr>
          <w:cantSplit/>
        </w:trPr>
        <w:tc>
          <w:tcPr>
            <w:tcW w:w="4438" w:type="dxa"/>
            <w:tcBorders>
              <w:left w:val="single" w:sz="4" w:space="0" w:color="000000"/>
              <w:bottom w:val="single" w:sz="4" w:space="0" w:color="000000"/>
            </w:tcBorders>
            <w:shd w:val="clear" w:color="auto" w:fill="auto"/>
            <w:vAlign w:val="center"/>
          </w:tcPr>
          <w:p w14:paraId="58E02085" w14:textId="77777777" w:rsidR="00646355" w:rsidRDefault="00646355">
            <w:pPr>
              <w:ind w:left="0" w:hanging="2"/>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294C6443"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72AF1EED" w14:textId="77777777" w:rsidR="00646355" w:rsidRDefault="00646355">
            <w:pPr>
              <w:ind w:left="0" w:hanging="2"/>
              <w:jc w:val="center"/>
              <w:rPr>
                <w:rFonts w:ascii="Arial" w:eastAsia="Arial" w:hAnsi="Arial" w:cs="Arial"/>
                <w:color w:val="000000"/>
                <w:sz w:val="20"/>
                <w:szCs w:val="20"/>
              </w:rPr>
            </w:pPr>
          </w:p>
        </w:tc>
        <w:tc>
          <w:tcPr>
            <w:tcW w:w="1300" w:type="dxa"/>
            <w:tcBorders>
              <w:left w:val="single" w:sz="4" w:space="0" w:color="000000"/>
              <w:bottom w:val="single" w:sz="4" w:space="0" w:color="000000"/>
            </w:tcBorders>
            <w:shd w:val="clear" w:color="auto" w:fill="auto"/>
            <w:vAlign w:val="center"/>
          </w:tcPr>
          <w:p w14:paraId="434259F7"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638239E9" w14:textId="77777777" w:rsidR="00646355" w:rsidRDefault="00646355">
            <w:pPr>
              <w:ind w:left="0" w:hanging="2"/>
              <w:jc w:val="center"/>
              <w:rPr>
                <w:rFonts w:ascii="Arial" w:eastAsia="Arial" w:hAnsi="Arial" w:cs="Arial"/>
                <w:color w:val="000000"/>
                <w:sz w:val="20"/>
                <w:szCs w:val="20"/>
              </w:rPr>
            </w:pPr>
          </w:p>
        </w:tc>
        <w:tc>
          <w:tcPr>
            <w:tcW w:w="1175" w:type="dxa"/>
            <w:tcBorders>
              <w:left w:val="single" w:sz="4" w:space="0" w:color="000000"/>
              <w:bottom w:val="single" w:sz="4" w:space="0" w:color="000000"/>
            </w:tcBorders>
            <w:shd w:val="clear" w:color="auto" w:fill="auto"/>
            <w:vAlign w:val="center"/>
          </w:tcPr>
          <w:p w14:paraId="15F4900A" w14:textId="77777777" w:rsidR="00646355" w:rsidRDefault="00646355">
            <w:pPr>
              <w:ind w:left="0" w:hanging="2"/>
              <w:jc w:val="center"/>
              <w:rPr>
                <w:rFonts w:ascii="Arial" w:eastAsia="Arial" w:hAnsi="Arial" w:cs="Arial"/>
                <w:color w:val="000000"/>
                <w:sz w:val="20"/>
                <w:szCs w:val="20"/>
              </w:rPr>
            </w:pPr>
          </w:p>
        </w:tc>
        <w:tc>
          <w:tcPr>
            <w:tcW w:w="1200" w:type="dxa"/>
            <w:tcBorders>
              <w:left w:val="single" w:sz="4" w:space="0" w:color="000000"/>
              <w:bottom w:val="single" w:sz="4" w:space="0" w:color="000000"/>
            </w:tcBorders>
            <w:shd w:val="clear" w:color="auto" w:fill="auto"/>
            <w:vAlign w:val="center"/>
          </w:tcPr>
          <w:p w14:paraId="624694CA"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48C6FC53" w14:textId="77777777" w:rsidR="00646355" w:rsidRDefault="00646355">
            <w:pPr>
              <w:ind w:left="0" w:hanging="2"/>
              <w:jc w:val="center"/>
              <w:rPr>
                <w:rFonts w:ascii="Arial" w:eastAsia="Arial" w:hAnsi="Arial" w:cs="Arial"/>
                <w:color w:val="000000"/>
                <w:sz w:val="20"/>
                <w:szCs w:val="20"/>
              </w:rPr>
            </w:pP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14CAC80F"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73E9BA6E" w14:textId="77777777">
        <w:trPr>
          <w:cantSplit/>
        </w:trPr>
        <w:tc>
          <w:tcPr>
            <w:tcW w:w="13113" w:type="dxa"/>
            <w:gridSpan w:val="8"/>
            <w:tcBorders>
              <w:left w:val="single" w:sz="4" w:space="0" w:color="000000"/>
              <w:bottom w:val="single" w:sz="4" w:space="0" w:color="000000"/>
            </w:tcBorders>
            <w:shd w:val="clear" w:color="auto" w:fill="DDDDDD"/>
            <w:vAlign w:val="center"/>
          </w:tcPr>
          <w:p w14:paraId="686C27A3" w14:textId="77777777" w:rsidR="00646355" w:rsidRDefault="00D1210E">
            <w:pPr>
              <w:ind w:left="0" w:hanging="2"/>
            </w:pPr>
            <w:r>
              <w:rPr>
                <w:rFonts w:ascii="Arial" w:eastAsia="Arial" w:hAnsi="Arial" w:cs="Arial"/>
                <w:b/>
                <w:color w:val="000000"/>
                <w:sz w:val="20"/>
                <w:szCs w:val="20"/>
              </w:rPr>
              <w:t>Programa</w:t>
            </w: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183993D9" w14:textId="77777777" w:rsidR="00646355" w:rsidRDefault="00646355">
            <w:pPr>
              <w:widowControl w:val="0"/>
              <w:pBdr>
                <w:top w:val="nil"/>
                <w:left w:val="nil"/>
                <w:bottom w:val="nil"/>
                <w:right w:val="nil"/>
                <w:between w:val="nil"/>
              </w:pBdr>
              <w:spacing w:line="276" w:lineRule="auto"/>
              <w:ind w:left="0" w:hanging="2"/>
            </w:pPr>
          </w:p>
        </w:tc>
      </w:tr>
      <w:tr w:rsidR="00646355" w14:paraId="2B7DCBAB" w14:textId="77777777">
        <w:trPr>
          <w:cantSplit/>
        </w:trPr>
        <w:tc>
          <w:tcPr>
            <w:tcW w:w="4438" w:type="dxa"/>
            <w:tcBorders>
              <w:left w:val="single" w:sz="4" w:space="0" w:color="000000"/>
              <w:bottom w:val="single" w:sz="4" w:space="0" w:color="000000"/>
            </w:tcBorders>
            <w:shd w:val="clear" w:color="auto" w:fill="auto"/>
            <w:vAlign w:val="center"/>
          </w:tcPr>
          <w:p w14:paraId="68A1FC8E" w14:textId="77777777" w:rsidR="00646355" w:rsidRDefault="00646355">
            <w:pPr>
              <w:ind w:left="0" w:hanging="2"/>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2962B153"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4A39798B" w14:textId="77777777" w:rsidR="00646355" w:rsidRDefault="00646355">
            <w:pPr>
              <w:ind w:left="0" w:hanging="2"/>
              <w:jc w:val="center"/>
              <w:rPr>
                <w:rFonts w:ascii="Arial" w:eastAsia="Arial" w:hAnsi="Arial" w:cs="Arial"/>
                <w:color w:val="000000"/>
                <w:sz w:val="20"/>
                <w:szCs w:val="20"/>
              </w:rPr>
            </w:pPr>
          </w:p>
        </w:tc>
        <w:tc>
          <w:tcPr>
            <w:tcW w:w="1300" w:type="dxa"/>
            <w:tcBorders>
              <w:left w:val="single" w:sz="4" w:space="0" w:color="000000"/>
              <w:bottom w:val="single" w:sz="4" w:space="0" w:color="000000"/>
            </w:tcBorders>
            <w:shd w:val="clear" w:color="auto" w:fill="auto"/>
            <w:vAlign w:val="center"/>
          </w:tcPr>
          <w:p w14:paraId="19F8B2C6"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74EF1145" w14:textId="77777777" w:rsidR="00646355" w:rsidRDefault="00646355">
            <w:pPr>
              <w:ind w:left="0" w:hanging="2"/>
              <w:jc w:val="center"/>
              <w:rPr>
                <w:rFonts w:ascii="Arial" w:eastAsia="Arial" w:hAnsi="Arial" w:cs="Arial"/>
                <w:color w:val="000000"/>
                <w:sz w:val="20"/>
                <w:szCs w:val="20"/>
              </w:rPr>
            </w:pPr>
          </w:p>
        </w:tc>
        <w:tc>
          <w:tcPr>
            <w:tcW w:w="1175" w:type="dxa"/>
            <w:tcBorders>
              <w:left w:val="single" w:sz="4" w:space="0" w:color="000000"/>
              <w:bottom w:val="single" w:sz="4" w:space="0" w:color="000000"/>
            </w:tcBorders>
            <w:shd w:val="clear" w:color="auto" w:fill="auto"/>
            <w:vAlign w:val="center"/>
          </w:tcPr>
          <w:p w14:paraId="12767EE1" w14:textId="77777777" w:rsidR="00646355" w:rsidRDefault="00646355">
            <w:pPr>
              <w:ind w:left="0" w:hanging="2"/>
              <w:jc w:val="center"/>
              <w:rPr>
                <w:rFonts w:ascii="Arial" w:eastAsia="Arial" w:hAnsi="Arial" w:cs="Arial"/>
                <w:color w:val="000000"/>
                <w:sz w:val="20"/>
                <w:szCs w:val="20"/>
              </w:rPr>
            </w:pPr>
          </w:p>
        </w:tc>
        <w:tc>
          <w:tcPr>
            <w:tcW w:w="1200" w:type="dxa"/>
            <w:tcBorders>
              <w:left w:val="single" w:sz="4" w:space="0" w:color="000000"/>
              <w:bottom w:val="single" w:sz="4" w:space="0" w:color="000000"/>
            </w:tcBorders>
            <w:shd w:val="clear" w:color="auto" w:fill="auto"/>
            <w:vAlign w:val="center"/>
          </w:tcPr>
          <w:p w14:paraId="66EE261F"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59396FCB" w14:textId="77777777" w:rsidR="00646355" w:rsidRDefault="00646355">
            <w:pPr>
              <w:ind w:left="0" w:hanging="2"/>
              <w:jc w:val="center"/>
              <w:rPr>
                <w:rFonts w:ascii="Arial" w:eastAsia="Arial" w:hAnsi="Arial" w:cs="Arial"/>
                <w:color w:val="000000"/>
                <w:sz w:val="20"/>
                <w:szCs w:val="20"/>
              </w:rPr>
            </w:pP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0B82943E"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033DB6A2" w14:textId="77777777">
        <w:trPr>
          <w:cantSplit/>
        </w:trPr>
        <w:tc>
          <w:tcPr>
            <w:tcW w:w="4438" w:type="dxa"/>
            <w:tcBorders>
              <w:left w:val="single" w:sz="4" w:space="0" w:color="000000"/>
              <w:bottom w:val="single" w:sz="4" w:space="0" w:color="000000"/>
            </w:tcBorders>
            <w:shd w:val="clear" w:color="auto" w:fill="auto"/>
            <w:vAlign w:val="center"/>
          </w:tcPr>
          <w:p w14:paraId="13FB1AFE" w14:textId="77777777" w:rsidR="00646355" w:rsidRDefault="00646355">
            <w:pPr>
              <w:ind w:left="0" w:hanging="2"/>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23473AC5"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7EA66FC1" w14:textId="77777777" w:rsidR="00646355" w:rsidRDefault="00646355">
            <w:pPr>
              <w:ind w:left="0" w:hanging="2"/>
              <w:jc w:val="center"/>
              <w:rPr>
                <w:rFonts w:ascii="Arial" w:eastAsia="Arial" w:hAnsi="Arial" w:cs="Arial"/>
                <w:color w:val="000000"/>
                <w:sz w:val="20"/>
                <w:szCs w:val="20"/>
              </w:rPr>
            </w:pPr>
          </w:p>
        </w:tc>
        <w:tc>
          <w:tcPr>
            <w:tcW w:w="1300" w:type="dxa"/>
            <w:tcBorders>
              <w:left w:val="single" w:sz="4" w:space="0" w:color="000000"/>
              <w:bottom w:val="single" w:sz="4" w:space="0" w:color="000000"/>
            </w:tcBorders>
            <w:shd w:val="clear" w:color="auto" w:fill="auto"/>
            <w:vAlign w:val="center"/>
          </w:tcPr>
          <w:p w14:paraId="521A374C"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52C845EF" w14:textId="77777777" w:rsidR="00646355" w:rsidRDefault="00646355">
            <w:pPr>
              <w:ind w:left="0" w:hanging="2"/>
              <w:jc w:val="center"/>
              <w:rPr>
                <w:rFonts w:ascii="Arial" w:eastAsia="Arial" w:hAnsi="Arial" w:cs="Arial"/>
                <w:color w:val="000000"/>
                <w:sz w:val="20"/>
                <w:szCs w:val="20"/>
              </w:rPr>
            </w:pPr>
          </w:p>
        </w:tc>
        <w:tc>
          <w:tcPr>
            <w:tcW w:w="1175" w:type="dxa"/>
            <w:tcBorders>
              <w:left w:val="single" w:sz="4" w:space="0" w:color="000000"/>
              <w:bottom w:val="single" w:sz="4" w:space="0" w:color="000000"/>
            </w:tcBorders>
            <w:shd w:val="clear" w:color="auto" w:fill="auto"/>
            <w:vAlign w:val="center"/>
          </w:tcPr>
          <w:p w14:paraId="682FCE2B" w14:textId="77777777" w:rsidR="00646355" w:rsidRDefault="00646355">
            <w:pPr>
              <w:ind w:left="0" w:hanging="2"/>
              <w:jc w:val="center"/>
              <w:rPr>
                <w:rFonts w:ascii="Arial" w:eastAsia="Arial" w:hAnsi="Arial" w:cs="Arial"/>
                <w:color w:val="000000"/>
                <w:sz w:val="20"/>
                <w:szCs w:val="20"/>
              </w:rPr>
            </w:pPr>
          </w:p>
        </w:tc>
        <w:tc>
          <w:tcPr>
            <w:tcW w:w="1200" w:type="dxa"/>
            <w:tcBorders>
              <w:left w:val="single" w:sz="4" w:space="0" w:color="000000"/>
              <w:bottom w:val="single" w:sz="4" w:space="0" w:color="000000"/>
            </w:tcBorders>
            <w:shd w:val="clear" w:color="auto" w:fill="auto"/>
            <w:vAlign w:val="center"/>
          </w:tcPr>
          <w:p w14:paraId="0D053A7D"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1CA19259" w14:textId="77777777" w:rsidR="00646355" w:rsidRDefault="00646355">
            <w:pPr>
              <w:ind w:left="0" w:hanging="2"/>
              <w:jc w:val="center"/>
              <w:rPr>
                <w:rFonts w:ascii="Arial" w:eastAsia="Arial" w:hAnsi="Arial" w:cs="Arial"/>
                <w:color w:val="000000"/>
                <w:sz w:val="20"/>
                <w:szCs w:val="20"/>
              </w:rPr>
            </w:pP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7D781800"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646355" w14:paraId="310A8C4E" w14:textId="77777777">
        <w:trPr>
          <w:cantSplit/>
        </w:trPr>
        <w:tc>
          <w:tcPr>
            <w:tcW w:w="4438" w:type="dxa"/>
            <w:tcBorders>
              <w:left w:val="single" w:sz="4" w:space="0" w:color="000000"/>
              <w:bottom w:val="single" w:sz="4" w:space="0" w:color="000000"/>
            </w:tcBorders>
            <w:shd w:val="clear" w:color="auto" w:fill="auto"/>
            <w:vAlign w:val="center"/>
          </w:tcPr>
          <w:p w14:paraId="7194176D" w14:textId="77777777" w:rsidR="00646355" w:rsidRDefault="00646355">
            <w:pPr>
              <w:ind w:left="0" w:hanging="2"/>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5953A1BE"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7870CB37" w14:textId="77777777" w:rsidR="00646355" w:rsidRDefault="00646355">
            <w:pPr>
              <w:ind w:left="0" w:hanging="2"/>
              <w:jc w:val="center"/>
              <w:rPr>
                <w:rFonts w:ascii="Arial" w:eastAsia="Arial" w:hAnsi="Arial" w:cs="Arial"/>
                <w:color w:val="000000"/>
                <w:sz w:val="20"/>
                <w:szCs w:val="20"/>
              </w:rPr>
            </w:pPr>
          </w:p>
        </w:tc>
        <w:tc>
          <w:tcPr>
            <w:tcW w:w="1300" w:type="dxa"/>
            <w:tcBorders>
              <w:left w:val="single" w:sz="4" w:space="0" w:color="000000"/>
              <w:bottom w:val="single" w:sz="4" w:space="0" w:color="000000"/>
            </w:tcBorders>
            <w:shd w:val="clear" w:color="auto" w:fill="auto"/>
            <w:vAlign w:val="center"/>
          </w:tcPr>
          <w:p w14:paraId="1A30EAFA"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61B3452C" w14:textId="77777777" w:rsidR="00646355" w:rsidRDefault="00646355">
            <w:pPr>
              <w:ind w:left="0" w:hanging="2"/>
              <w:jc w:val="center"/>
              <w:rPr>
                <w:rFonts w:ascii="Arial" w:eastAsia="Arial" w:hAnsi="Arial" w:cs="Arial"/>
                <w:color w:val="000000"/>
                <w:sz w:val="20"/>
                <w:szCs w:val="20"/>
              </w:rPr>
            </w:pPr>
          </w:p>
        </w:tc>
        <w:tc>
          <w:tcPr>
            <w:tcW w:w="1175" w:type="dxa"/>
            <w:tcBorders>
              <w:left w:val="single" w:sz="4" w:space="0" w:color="000000"/>
              <w:bottom w:val="single" w:sz="4" w:space="0" w:color="000000"/>
            </w:tcBorders>
            <w:shd w:val="clear" w:color="auto" w:fill="auto"/>
            <w:vAlign w:val="center"/>
          </w:tcPr>
          <w:p w14:paraId="35718659" w14:textId="77777777" w:rsidR="00646355" w:rsidRDefault="00646355">
            <w:pPr>
              <w:ind w:left="0" w:hanging="2"/>
              <w:jc w:val="center"/>
              <w:rPr>
                <w:rFonts w:ascii="Arial" w:eastAsia="Arial" w:hAnsi="Arial" w:cs="Arial"/>
                <w:color w:val="000000"/>
                <w:sz w:val="20"/>
                <w:szCs w:val="20"/>
              </w:rPr>
            </w:pPr>
          </w:p>
        </w:tc>
        <w:tc>
          <w:tcPr>
            <w:tcW w:w="1200" w:type="dxa"/>
            <w:tcBorders>
              <w:left w:val="single" w:sz="4" w:space="0" w:color="000000"/>
              <w:bottom w:val="single" w:sz="4" w:space="0" w:color="000000"/>
            </w:tcBorders>
            <w:shd w:val="clear" w:color="auto" w:fill="auto"/>
            <w:vAlign w:val="center"/>
          </w:tcPr>
          <w:p w14:paraId="5F3BC43F" w14:textId="77777777" w:rsidR="00646355" w:rsidRDefault="00646355">
            <w:pPr>
              <w:ind w:left="0" w:hanging="2"/>
              <w:jc w:val="center"/>
              <w:rPr>
                <w:rFonts w:ascii="Arial" w:eastAsia="Arial" w:hAnsi="Arial" w:cs="Arial"/>
                <w:color w:val="000000"/>
                <w:sz w:val="20"/>
                <w:szCs w:val="20"/>
              </w:rPr>
            </w:pPr>
          </w:p>
        </w:tc>
        <w:tc>
          <w:tcPr>
            <w:tcW w:w="1250" w:type="dxa"/>
            <w:tcBorders>
              <w:left w:val="single" w:sz="4" w:space="0" w:color="000000"/>
              <w:bottom w:val="single" w:sz="4" w:space="0" w:color="000000"/>
            </w:tcBorders>
            <w:shd w:val="clear" w:color="auto" w:fill="auto"/>
            <w:vAlign w:val="center"/>
          </w:tcPr>
          <w:p w14:paraId="12E47C68" w14:textId="77777777" w:rsidR="00646355" w:rsidRDefault="00646355">
            <w:pPr>
              <w:ind w:left="0" w:hanging="2"/>
              <w:jc w:val="center"/>
              <w:rPr>
                <w:rFonts w:ascii="Arial" w:eastAsia="Arial" w:hAnsi="Arial" w:cs="Arial"/>
                <w:color w:val="000000"/>
                <w:sz w:val="20"/>
                <w:szCs w:val="20"/>
              </w:rPr>
            </w:pPr>
          </w:p>
        </w:tc>
        <w:tc>
          <w:tcPr>
            <w:tcW w:w="1732" w:type="dxa"/>
            <w:vMerge/>
            <w:tcBorders>
              <w:top w:val="single" w:sz="4" w:space="0" w:color="000000"/>
              <w:left w:val="single" w:sz="4" w:space="0" w:color="000000"/>
              <w:bottom w:val="single" w:sz="4" w:space="0" w:color="000000"/>
              <w:right w:val="single" w:sz="4" w:space="0" w:color="000000"/>
            </w:tcBorders>
            <w:shd w:val="clear" w:color="auto" w:fill="B2B2B2"/>
            <w:vAlign w:val="center"/>
          </w:tcPr>
          <w:p w14:paraId="62855B40" w14:textId="77777777" w:rsidR="00646355" w:rsidRDefault="00646355">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bl>
    <w:p w14:paraId="7CB54EF2" w14:textId="77777777" w:rsidR="00646355" w:rsidRDefault="00D1210E">
      <w:pPr>
        <w:pBdr>
          <w:top w:val="nil"/>
          <w:left w:val="nil"/>
          <w:bottom w:val="nil"/>
          <w:right w:val="nil"/>
          <w:between w:val="nil"/>
        </w:pBdr>
        <w:tabs>
          <w:tab w:val="left" w:pos="738"/>
        </w:tabs>
        <w:spacing w:line="240" w:lineRule="auto"/>
        <w:ind w:left="0" w:hanging="2"/>
        <w:jc w:val="both"/>
        <w:rPr>
          <w:color w:val="000000"/>
          <w:sz w:val="36"/>
          <w:szCs w:val="36"/>
        </w:rPr>
      </w:pPr>
      <w:r>
        <w:rPr>
          <w:rFonts w:ascii="Arial" w:eastAsia="Arial" w:hAnsi="Arial" w:cs="Arial"/>
          <w:color w:val="000000"/>
          <w:sz w:val="16"/>
          <w:szCs w:val="16"/>
        </w:rPr>
        <w:t>Fonte:</w:t>
      </w:r>
    </w:p>
    <w:p w14:paraId="52A2861C" w14:textId="77777777" w:rsidR="00646355" w:rsidRDefault="00D1210E">
      <w:pPr>
        <w:pBdr>
          <w:top w:val="nil"/>
          <w:left w:val="nil"/>
          <w:bottom w:val="nil"/>
          <w:right w:val="nil"/>
          <w:between w:val="nil"/>
        </w:pBdr>
        <w:spacing w:line="240" w:lineRule="auto"/>
        <w:ind w:left="0" w:hanging="2"/>
        <w:jc w:val="both"/>
        <w:rPr>
          <w:color w:val="000000"/>
          <w:sz w:val="36"/>
          <w:szCs w:val="36"/>
        </w:rPr>
      </w:pPr>
      <w:r>
        <w:rPr>
          <w:rFonts w:ascii="Arial" w:eastAsia="Arial" w:hAnsi="Arial" w:cs="Arial"/>
          <w:color w:val="000000"/>
          <w:sz w:val="16"/>
          <w:szCs w:val="16"/>
        </w:rPr>
        <w:t>Nota:</w:t>
      </w:r>
    </w:p>
    <w:p w14:paraId="3FFFC51A" w14:textId="77777777" w:rsidR="00646355" w:rsidRDefault="00D1210E">
      <w:pPr>
        <w:pBdr>
          <w:top w:val="nil"/>
          <w:left w:val="nil"/>
          <w:bottom w:val="nil"/>
          <w:right w:val="nil"/>
          <w:between w:val="nil"/>
        </w:pBdr>
        <w:spacing w:line="240" w:lineRule="auto"/>
        <w:ind w:left="0" w:hanging="2"/>
        <w:jc w:val="both"/>
        <w:rPr>
          <w:color w:val="000000"/>
          <w:sz w:val="36"/>
          <w:szCs w:val="36"/>
        </w:rPr>
      </w:pPr>
      <w:r>
        <w:rPr>
          <w:rFonts w:ascii="Arial" w:eastAsia="Arial" w:hAnsi="Arial" w:cs="Arial"/>
          <w:b/>
          <w:color w:val="000000"/>
          <w:sz w:val="16"/>
          <w:szCs w:val="16"/>
          <w:vertAlign w:val="superscript"/>
        </w:rPr>
        <w:t xml:space="preserve">(1) </w:t>
      </w:r>
      <w:r>
        <w:rPr>
          <w:rFonts w:ascii="Arial" w:eastAsia="Arial" w:hAnsi="Arial" w:cs="Arial"/>
          <w:color w:val="000000"/>
          <w:sz w:val="16"/>
          <w:szCs w:val="16"/>
        </w:rPr>
        <w:t>Outros indicadores, que não estão no PPA, utilizados pela UJ para avaliação de desempenho.</w:t>
      </w:r>
    </w:p>
    <w:p w14:paraId="79E4080B" w14:textId="77777777" w:rsidR="006D05A6" w:rsidRDefault="00590E64" w:rsidP="00F71CA8">
      <w:pPr>
        <w:spacing w:line="360" w:lineRule="auto"/>
        <w:ind w:leftChars="0" w:left="0" w:firstLineChars="0" w:firstLine="0"/>
        <w:jc w:val="both"/>
        <w:rPr>
          <w:rFonts w:ascii="Arial" w:eastAsia="Arial" w:hAnsi="Arial" w:cs="Arial"/>
          <w:b/>
          <w:bCs/>
        </w:rPr>
      </w:pPr>
      <w:r w:rsidRPr="00590E64">
        <w:rPr>
          <w:rFonts w:ascii="Arial" w:eastAsia="Arial" w:hAnsi="Arial" w:cs="Arial"/>
          <w:b/>
          <w:bCs/>
        </w:rPr>
        <w:t xml:space="preserve">“Não </w:t>
      </w:r>
      <w:r w:rsidR="008D47D9">
        <w:rPr>
          <w:rFonts w:ascii="Arial" w:eastAsia="Arial" w:hAnsi="Arial" w:cs="Arial"/>
          <w:b/>
          <w:bCs/>
        </w:rPr>
        <w:t>se aplica</w:t>
      </w:r>
      <w:r w:rsidRPr="00590E64">
        <w:rPr>
          <w:rFonts w:ascii="Arial" w:eastAsia="Arial" w:hAnsi="Arial" w:cs="Arial"/>
          <w:b/>
          <w:bCs/>
        </w:rPr>
        <w:t>”</w:t>
      </w:r>
    </w:p>
    <w:p w14:paraId="3C1593AB" w14:textId="77777777" w:rsidR="00FB745C" w:rsidRDefault="00FB745C">
      <w:pPr>
        <w:spacing w:line="360" w:lineRule="auto"/>
        <w:ind w:left="0" w:hanging="2"/>
        <w:jc w:val="both"/>
        <w:rPr>
          <w:rFonts w:ascii="Arial" w:eastAsia="Arial" w:hAnsi="Arial" w:cs="Arial"/>
          <w:b/>
          <w:bCs/>
        </w:rPr>
        <w:sectPr w:rsidR="00FB745C">
          <w:footerReference w:type="even" r:id="rId23"/>
          <w:footerReference w:type="default" r:id="rId24"/>
          <w:footerReference w:type="first" r:id="rId25"/>
          <w:pgSz w:w="16838" w:h="11906" w:orient="landscape"/>
          <w:pgMar w:top="1134" w:right="1134" w:bottom="1094" w:left="1134" w:header="720" w:footer="680" w:gutter="0"/>
          <w:cols w:space="720"/>
        </w:sectPr>
      </w:pPr>
    </w:p>
    <w:p w14:paraId="22CEE2C3" w14:textId="77777777" w:rsidR="006D05A6" w:rsidRDefault="006D05A6" w:rsidP="006D05A6">
      <w:pPr>
        <w:pageBreakBefore/>
        <w:ind w:left="0" w:hanging="2"/>
        <w:jc w:val="both"/>
      </w:pPr>
      <w:r>
        <w:rPr>
          <w:rFonts w:ascii="Arial" w:eastAsia="Arial" w:hAnsi="Arial" w:cs="Arial"/>
          <w:b/>
        </w:rPr>
        <w:lastRenderedPageBreak/>
        <w:t>3.1.2 Avaliação dos resultados das metas dos compromissos</w:t>
      </w:r>
    </w:p>
    <w:p w14:paraId="75DE0BEF" w14:textId="77777777" w:rsidR="006D05A6" w:rsidRDefault="006D05A6" w:rsidP="006D05A6">
      <w:pPr>
        <w:ind w:left="0" w:hanging="2"/>
        <w:jc w:val="both"/>
        <w:rPr>
          <w:rFonts w:ascii="Arial" w:eastAsia="Arial" w:hAnsi="Arial" w:cs="Arial"/>
          <w:color w:val="FF3333"/>
        </w:rPr>
      </w:pPr>
    </w:p>
    <w:p w14:paraId="627CB965" w14:textId="1FE52718" w:rsidR="006D05A6" w:rsidRDefault="006D05A6" w:rsidP="00520AC3">
      <w:pPr>
        <w:ind w:leftChars="0" w:left="0" w:firstLineChars="0" w:firstLine="720"/>
        <w:jc w:val="both"/>
        <w:rPr>
          <w:rFonts w:ascii="Arial" w:hAnsi="Arial"/>
          <w:lang w:eastAsia="pt-BR"/>
        </w:rPr>
      </w:pPr>
      <w:r>
        <w:rPr>
          <w:rFonts w:ascii="Arial" w:hAnsi="Arial"/>
          <w:lang w:eastAsia="pt-BR"/>
        </w:rPr>
        <w:t xml:space="preserve">A evolução das metas dos compromissos/programas </w:t>
      </w:r>
      <w:r w:rsidR="002335F1">
        <w:rPr>
          <w:rFonts w:ascii="Arial" w:hAnsi="Arial"/>
          <w:lang w:eastAsia="pt-BR"/>
        </w:rPr>
        <w:t xml:space="preserve">pode ser calculada </w:t>
      </w:r>
      <w:r>
        <w:rPr>
          <w:rFonts w:ascii="Arial" w:hAnsi="Arial"/>
          <w:lang w:eastAsia="pt-BR"/>
        </w:rPr>
        <w:t xml:space="preserve">conforme regionalização </w:t>
      </w:r>
      <w:r w:rsidR="002335F1">
        <w:rPr>
          <w:rFonts w:ascii="Arial" w:hAnsi="Arial"/>
          <w:lang w:eastAsia="pt-BR"/>
        </w:rPr>
        <w:t xml:space="preserve">das ações </w:t>
      </w:r>
      <w:r>
        <w:rPr>
          <w:rFonts w:ascii="Arial" w:hAnsi="Arial"/>
          <w:lang w:eastAsia="pt-BR"/>
        </w:rPr>
        <w:t>no Plano Plurianual que compreende os exercícios de 2020 a 2023.</w:t>
      </w:r>
      <w:r w:rsidR="002335F1">
        <w:rPr>
          <w:rFonts w:ascii="Arial" w:hAnsi="Arial"/>
          <w:lang w:eastAsia="pt-BR"/>
        </w:rPr>
        <w:t xml:space="preserve"> </w:t>
      </w:r>
      <w:r>
        <w:rPr>
          <w:rFonts w:ascii="Arial" w:hAnsi="Arial"/>
          <w:lang w:eastAsia="pt-BR"/>
        </w:rPr>
        <w:t>A área de abrangência da UESC no PPA é restrita ao Litoral Sul, sendo assim, destaca-se a contribuição da UESC nas metas no Litoral Sul e no Estado (QUADRO 5).</w:t>
      </w:r>
    </w:p>
    <w:p w14:paraId="3519813C" w14:textId="77777777" w:rsidR="00997CF3" w:rsidRDefault="00997CF3" w:rsidP="00520AC3">
      <w:pPr>
        <w:ind w:leftChars="0" w:left="0" w:firstLineChars="0" w:firstLine="720"/>
        <w:jc w:val="both"/>
        <w:rPr>
          <w:rFonts w:ascii="Arial" w:hAnsi="Arial"/>
          <w:kern w:val="2"/>
          <w:position w:val="0"/>
          <w:lang w:eastAsia="pt-BR"/>
        </w:rPr>
      </w:pPr>
    </w:p>
    <w:p w14:paraId="19279065" w14:textId="407A956A" w:rsidR="00646355" w:rsidRDefault="00D1210E" w:rsidP="00F862D5">
      <w:pPr>
        <w:widowControl w:val="0"/>
        <w:pBdr>
          <w:top w:val="nil"/>
          <w:left w:val="nil"/>
          <w:bottom w:val="nil"/>
          <w:right w:val="nil"/>
          <w:between w:val="nil"/>
        </w:pBdr>
        <w:spacing w:line="240" w:lineRule="auto"/>
        <w:ind w:leftChars="0" w:left="0" w:firstLineChars="0" w:firstLine="0"/>
        <w:jc w:val="both"/>
        <w:rPr>
          <w:color w:val="000000"/>
        </w:rPr>
      </w:pPr>
      <w:r>
        <w:rPr>
          <w:rFonts w:ascii="Arial" w:eastAsia="Arial" w:hAnsi="Arial" w:cs="Arial"/>
          <w:b/>
          <w:color w:val="000000"/>
        </w:rPr>
        <w:t xml:space="preserve">QUADRO 5 </w:t>
      </w:r>
      <w:r>
        <w:rPr>
          <w:rFonts w:ascii="Arial" w:eastAsia="Arial" w:hAnsi="Arial" w:cs="Arial"/>
          <w:color w:val="000000"/>
        </w:rPr>
        <w:t>– Evolução das metas dos compromissos/programa a cargo da UJ</w:t>
      </w:r>
    </w:p>
    <w:tbl>
      <w:tblPr>
        <w:tblW w:w="14808" w:type="dxa"/>
        <w:tblInd w:w="-24" w:type="dxa"/>
        <w:tblLayout w:type="fixed"/>
        <w:tblCellMar>
          <w:top w:w="55" w:type="dxa"/>
          <w:left w:w="55" w:type="dxa"/>
          <w:bottom w:w="55" w:type="dxa"/>
          <w:right w:w="55" w:type="dxa"/>
        </w:tblCellMar>
        <w:tblLook w:val="04A0" w:firstRow="1" w:lastRow="0" w:firstColumn="1" w:lastColumn="0" w:noHBand="0" w:noVBand="1"/>
      </w:tblPr>
      <w:tblGrid>
        <w:gridCol w:w="1701"/>
        <w:gridCol w:w="1012"/>
        <w:gridCol w:w="1275"/>
        <w:gridCol w:w="1701"/>
        <w:gridCol w:w="1276"/>
        <w:gridCol w:w="12"/>
        <w:gridCol w:w="1264"/>
        <w:gridCol w:w="31"/>
        <w:gridCol w:w="1245"/>
        <w:gridCol w:w="116"/>
        <w:gridCol w:w="1301"/>
        <w:gridCol w:w="7"/>
        <w:gridCol w:w="1127"/>
        <w:gridCol w:w="119"/>
        <w:gridCol w:w="976"/>
        <w:gridCol w:w="323"/>
        <w:gridCol w:w="1322"/>
      </w:tblGrid>
      <w:tr w:rsidR="004A3023" w14:paraId="7D6D991B" w14:textId="77777777" w:rsidTr="00520AC3">
        <w:tc>
          <w:tcPr>
            <w:tcW w:w="14808" w:type="dxa"/>
            <w:gridSpan w:val="17"/>
            <w:tcBorders>
              <w:top w:val="single" w:sz="4" w:space="0" w:color="000000"/>
              <w:left w:val="single" w:sz="4" w:space="0" w:color="000000"/>
              <w:bottom w:val="single" w:sz="4" w:space="0" w:color="000000"/>
              <w:right w:val="single" w:sz="4" w:space="0" w:color="000000"/>
            </w:tcBorders>
            <w:shd w:val="clear" w:color="auto" w:fill="B2B2B2"/>
            <w:vAlign w:val="center"/>
            <w:hideMark/>
          </w:tcPr>
          <w:p w14:paraId="1DDB342E" w14:textId="4B78F8B9" w:rsidR="004A3023" w:rsidRPr="00F862D5" w:rsidRDefault="004A3023">
            <w:pPr>
              <w:pStyle w:val="Contedodatabela"/>
              <w:ind w:left="0" w:hanging="2"/>
              <w:rPr>
                <w:rFonts w:ascii="Arial" w:hAnsi="Arial" w:cs="Arial"/>
                <w:kern w:val="2"/>
                <w:position w:val="0"/>
                <w:sz w:val="20"/>
                <w:szCs w:val="20"/>
              </w:rPr>
            </w:pPr>
            <w:r w:rsidRPr="00F862D5">
              <w:rPr>
                <w:rFonts w:ascii="Arial" w:hAnsi="Arial" w:cs="Arial"/>
                <w:b/>
                <w:bCs/>
                <w:color w:val="000000"/>
                <w:sz w:val="20"/>
                <w:szCs w:val="20"/>
              </w:rPr>
              <w:t>Programa:</w:t>
            </w:r>
            <w:r w:rsidRPr="00F862D5">
              <w:rPr>
                <w:rFonts w:ascii="Arial" w:hAnsi="Arial" w:cs="Arial"/>
                <w:color w:val="000000"/>
                <w:sz w:val="20"/>
                <w:szCs w:val="20"/>
              </w:rPr>
              <w:t xml:space="preserve"> 306 </w:t>
            </w:r>
            <w:r w:rsidR="00C72AD4" w:rsidRPr="00F862D5">
              <w:rPr>
                <w:rFonts w:ascii="Arial" w:hAnsi="Arial" w:cs="Arial"/>
                <w:color w:val="000000"/>
                <w:sz w:val="20"/>
                <w:szCs w:val="20"/>
              </w:rPr>
              <w:t>–</w:t>
            </w:r>
            <w:r w:rsidRPr="00F862D5">
              <w:rPr>
                <w:rFonts w:ascii="Arial" w:hAnsi="Arial" w:cs="Arial"/>
                <w:color w:val="000000"/>
                <w:sz w:val="20"/>
                <w:szCs w:val="20"/>
              </w:rPr>
              <w:t xml:space="preserve"> Educação</w:t>
            </w:r>
          </w:p>
        </w:tc>
      </w:tr>
      <w:tr w:rsidR="004A3023" w14:paraId="66F716E1" w14:textId="77777777" w:rsidTr="00F862D5">
        <w:tc>
          <w:tcPr>
            <w:tcW w:w="14808" w:type="dxa"/>
            <w:gridSpan w:val="17"/>
            <w:tcBorders>
              <w:top w:val="nil"/>
              <w:left w:val="single" w:sz="4" w:space="0" w:color="000000"/>
              <w:bottom w:val="single" w:sz="4" w:space="0" w:color="000000"/>
              <w:right w:val="single" w:sz="4" w:space="0" w:color="000000"/>
            </w:tcBorders>
            <w:shd w:val="clear" w:color="auto" w:fill="F2F2F2" w:themeFill="background1" w:themeFillShade="F2"/>
            <w:vAlign w:val="center"/>
            <w:hideMark/>
          </w:tcPr>
          <w:p w14:paraId="0376285D" w14:textId="3FFA7E4D" w:rsidR="004A3023" w:rsidRPr="00F862D5" w:rsidRDefault="004A3023" w:rsidP="00F862D5">
            <w:pPr>
              <w:pStyle w:val="Contedodatabela"/>
              <w:ind w:left="0" w:hanging="2"/>
              <w:rPr>
                <w:rFonts w:ascii="Arial" w:hAnsi="Arial" w:cs="Arial"/>
                <w:b/>
                <w:bCs/>
                <w:color w:val="000000"/>
                <w:sz w:val="20"/>
                <w:szCs w:val="20"/>
              </w:rPr>
            </w:pPr>
            <w:r w:rsidRPr="00F862D5">
              <w:rPr>
                <w:rFonts w:ascii="Arial" w:hAnsi="Arial" w:cs="Arial"/>
                <w:b/>
                <w:bCs/>
                <w:color w:val="000000"/>
                <w:sz w:val="20"/>
                <w:szCs w:val="20"/>
              </w:rPr>
              <w:t>Compromisso: 5 - Fortalecer as ações de ensino, pesquisa e extensão nas universidades estaduais, em especial, voltadas para o Tipo: Expansão/Aprimoramento</w:t>
            </w:r>
            <w:r w:rsidR="00F862D5">
              <w:rPr>
                <w:rFonts w:ascii="Arial" w:hAnsi="Arial" w:cs="Arial"/>
                <w:b/>
                <w:bCs/>
                <w:color w:val="000000"/>
                <w:sz w:val="20"/>
                <w:szCs w:val="20"/>
              </w:rPr>
              <w:t xml:space="preserve"> </w:t>
            </w:r>
            <w:r w:rsidRPr="00F862D5">
              <w:rPr>
                <w:rFonts w:ascii="Arial" w:hAnsi="Arial" w:cs="Arial"/>
                <w:b/>
                <w:bCs/>
                <w:color w:val="000000"/>
                <w:sz w:val="20"/>
                <w:szCs w:val="20"/>
              </w:rPr>
              <w:t xml:space="preserve">desenvolvimento local e territorial </w:t>
            </w:r>
            <w:r w:rsidR="00C72AD4" w:rsidRPr="00F862D5">
              <w:rPr>
                <w:rFonts w:ascii="Arial" w:hAnsi="Arial" w:cs="Arial"/>
                <w:b/>
                <w:bCs/>
                <w:color w:val="000000"/>
                <w:sz w:val="20"/>
                <w:szCs w:val="20"/>
              </w:rPr>
              <w:t>–</w:t>
            </w:r>
            <w:r w:rsidRPr="00F862D5">
              <w:rPr>
                <w:rFonts w:ascii="Arial" w:hAnsi="Arial" w:cs="Arial"/>
                <w:b/>
                <w:bCs/>
                <w:color w:val="000000"/>
                <w:sz w:val="20"/>
                <w:szCs w:val="20"/>
              </w:rPr>
              <w:t xml:space="preserve"> SEC</w:t>
            </w:r>
          </w:p>
        </w:tc>
      </w:tr>
      <w:tr w:rsidR="004A3023" w14:paraId="14027939" w14:textId="77777777" w:rsidTr="00520AC3">
        <w:tc>
          <w:tcPr>
            <w:tcW w:w="14808" w:type="dxa"/>
            <w:gridSpan w:val="17"/>
            <w:tcBorders>
              <w:top w:val="nil"/>
              <w:left w:val="single" w:sz="4" w:space="0" w:color="000000"/>
              <w:bottom w:val="single" w:sz="4" w:space="0" w:color="000000"/>
              <w:right w:val="single" w:sz="4" w:space="0" w:color="000000"/>
            </w:tcBorders>
            <w:shd w:val="clear" w:color="auto" w:fill="DDDDDD"/>
            <w:vAlign w:val="center"/>
            <w:hideMark/>
          </w:tcPr>
          <w:p w14:paraId="30359E31"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Meta: 1 - </w:t>
            </w:r>
            <w:r w:rsidRPr="00F862D5">
              <w:rPr>
                <w:rFonts w:ascii="Arial" w:hAnsi="Arial" w:cs="Arial"/>
                <w:color w:val="000000"/>
                <w:sz w:val="20"/>
                <w:szCs w:val="20"/>
              </w:rPr>
              <w:t>Ampliar a proporção de doutores do corpo docente em efetivo exercício nas universidades estaduais (SEC/COAPE)</w:t>
            </w:r>
          </w:p>
        </w:tc>
      </w:tr>
      <w:tr w:rsidR="004A3023" w14:paraId="0094588E" w14:textId="77777777" w:rsidTr="00F71CA8">
        <w:tc>
          <w:tcPr>
            <w:tcW w:w="2713" w:type="dxa"/>
            <w:gridSpan w:val="2"/>
            <w:tcBorders>
              <w:top w:val="nil"/>
              <w:left w:val="single" w:sz="4" w:space="0" w:color="000000"/>
              <w:bottom w:val="single" w:sz="4" w:space="0" w:color="000000"/>
              <w:right w:val="nil"/>
            </w:tcBorders>
            <w:shd w:val="clear" w:color="auto" w:fill="DDDDDD"/>
            <w:vAlign w:val="center"/>
            <w:hideMark/>
          </w:tcPr>
          <w:p w14:paraId="3DF134C2"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original: 52,70</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6981C107"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2020: </w:t>
            </w:r>
          </w:p>
        </w:tc>
        <w:tc>
          <w:tcPr>
            <w:tcW w:w="2552" w:type="dxa"/>
            <w:gridSpan w:val="3"/>
            <w:tcBorders>
              <w:top w:val="nil"/>
              <w:left w:val="single" w:sz="4" w:space="0" w:color="000000"/>
              <w:bottom w:val="single" w:sz="4" w:space="0" w:color="000000"/>
              <w:right w:val="nil"/>
            </w:tcBorders>
            <w:shd w:val="clear" w:color="auto" w:fill="DDDDDD"/>
            <w:vAlign w:val="center"/>
            <w:hideMark/>
          </w:tcPr>
          <w:p w14:paraId="31D71F7B"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2021: </w:t>
            </w:r>
          </w:p>
        </w:tc>
        <w:tc>
          <w:tcPr>
            <w:tcW w:w="2693" w:type="dxa"/>
            <w:gridSpan w:val="4"/>
            <w:tcBorders>
              <w:top w:val="nil"/>
              <w:left w:val="single" w:sz="4" w:space="0" w:color="000000"/>
              <w:bottom w:val="single" w:sz="4" w:space="0" w:color="000000"/>
              <w:right w:val="nil"/>
            </w:tcBorders>
            <w:shd w:val="clear" w:color="auto" w:fill="DDDDDD"/>
            <w:vAlign w:val="center"/>
            <w:hideMark/>
          </w:tcPr>
          <w:p w14:paraId="24DF87C7"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2022:</w:t>
            </w:r>
          </w:p>
        </w:tc>
        <w:tc>
          <w:tcPr>
            <w:tcW w:w="3874" w:type="dxa"/>
            <w:gridSpan w:val="6"/>
            <w:tcBorders>
              <w:top w:val="nil"/>
              <w:left w:val="single" w:sz="4" w:space="0" w:color="000000"/>
              <w:bottom w:val="single" w:sz="4" w:space="0" w:color="000000"/>
              <w:right w:val="single" w:sz="4" w:space="0" w:color="000000"/>
            </w:tcBorders>
            <w:shd w:val="clear" w:color="auto" w:fill="DDDDDD"/>
            <w:vAlign w:val="center"/>
            <w:hideMark/>
          </w:tcPr>
          <w:p w14:paraId="2E68ABD2"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2023: </w:t>
            </w:r>
          </w:p>
        </w:tc>
      </w:tr>
      <w:tr w:rsidR="002335F1" w14:paraId="6C6A512C" w14:textId="77777777" w:rsidTr="00F71CA8">
        <w:tc>
          <w:tcPr>
            <w:tcW w:w="1701"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5615FB14" w14:textId="19828E88"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Regionalização</w:t>
            </w:r>
            <w:r w:rsidRPr="00F862D5">
              <w:rPr>
                <w:rFonts w:ascii="Arial" w:hAnsi="Arial" w:cs="Arial"/>
                <w:b/>
                <w:bCs/>
                <w:color w:val="000000"/>
                <w:sz w:val="20"/>
                <w:szCs w:val="20"/>
                <w:vertAlign w:val="superscript"/>
              </w:rPr>
              <w:t>1</w:t>
            </w:r>
          </w:p>
        </w:tc>
        <w:tc>
          <w:tcPr>
            <w:tcW w:w="1012"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244E10A6"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Unidade de medida</w:t>
            </w:r>
          </w:p>
        </w:tc>
        <w:tc>
          <w:tcPr>
            <w:tcW w:w="2976" w:type="dxa"/>
            <w:gridSpan w:val="2"/>
            <w:tcBorders>
              <w:top w:val="single" w:sz="4" w:space="0" w:color="000000"/>
              <w:left w:val="single" w:sz="4" w:space="0" w:color="000000"/>
              <w:bottom w:val="single" w:sz="4" w:space="0" w:color="000000"/>
              <w:right w:val="nil"/>
            </w:tcBorders>
            <w:shd w:val="clear" w:color="auto" w:fill="DDDDDD"/>
            <w:vAlign w:val="center"/>
            <w:hideMark/>
          </w:tcPr>
          <w:p w14:paraId="61E18233"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1º ano (2020) </w:t>
            </w:r>
          </w:p>
        </w:tc>
        <w:tc>
          <w:tcPr>
            <w:tcW w:w="2552" w:type="dxa"/>
            <w:gridSpan w:val="3"/>
            <w:tcBorders>
              <w:top w:val="single" w:sz="4" w:space="0" w:color="000000"/>
              <w:left w:val="single" w:sz="4" w:space="0" w:color="000000"/>
              <w:bottom w:val="single" w:sz="4" w:space="0" w:color="000000"/>
              <w:right w:val="nil"/>
            </w:tcBorders>
            <w:shd w:val="clear" w:color="auto" w:fill="DDDDDD"/>
            <w:vAlign w:val="bottom"/>
            <w:hideMark/>
          </w:tcPr>
          <w:p w14:paraId="234CCCD3"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2º ano (2021) </w:t>
            </w:r>
          </w:p>
        </w:tc>
        <w:tc>
          <w:tcPr>
            <w:tcW w:w="2693" w:type="dxa"/>
            <w:gridSpan w:val="4"/>
            <w:tcBorders>
              <w:top w:val="single" w:sz="4" w:space="0" w:color="000000"/>
              <w:left w:val="single" w:sz="4" w:space="0" w:color="000000"/>
              <w:bottom w:val="single" w:sz="4" w:space="0" w:color="000000"/>
              <w:right w:val="nil"/>
            </w:tcBorders>
            <w:shd w:val="clear" w:color="auto" w:fill="DDDDDD"/>
            <w:vAlign w:val="center"/>
            <w:hideMark/>
          </w:tcPr>
          <w:p w14:paraId="545A7C83"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3º ano (2022) </w:t>
            </w:r>
          </w:p>
        </w:tc>
        <w:tc>
          <w:tcPr>
            <w:tcW w:w="2552" w:type="dxa"/>
            <w:gridSpan w:val="5"/>
            <w:tcBorders>
              <w:top w:val="nil"/>
              <w:left w:val="single" w:sz="4" w:space="0" w:color="000000"/>
              <w:bottom w:val="single" w:sz="4" w:space="0" w:color="000000"/>
              <w:right w:val="nil"/>
            </w:tcBorders>
            <w:shd w:val="clear" w:color="auto" w:fill="DDDDDD"/>
            <w:vAlign w:val="center"/>
            <w:hideMark/>
          </w:tcPr>
          <w:p w14:paraId="2E67A0D5"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4º ano (2023)</w:t>
            </w:r>
          </w:p>
        </w:tc>
        <w:tc>
          <w:tcPr>
            <w:tcW w:w="1322" w:type="dxa"/>
            <w:tcBorders>
              <w:top w:val="nil"/>
              <w:left w:val="single" w:sz="4" w:space="0" w:color="000000"/>
              <w:bottom w:val="single" w:sz="4" w:space="0" w:color="000000"/>
              <w:right w:val="single" w:sz="4" w:space="0" w:color="000000"/>
            </w:tcBorders>
            <w:shd w:val="clear" w:color="auto" w:fill="DDDDDD"/>
            <w:vAlign w:val="center"/>
            <w:hideMark/>
          </w:tcPr>
          <w:p w14:paraId="5891CCCA"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PPA (2020-2023)</w:t>
            </w:r>
          </w:p>
        </w:tc>
      </w:tr>
      <w:tr w:rsidR="002335F1" w14:paraId="261C6B4A" w14:textId="77777777" w:rsidTr="00F71CA8">
        <w:tc>
          <w:tcPr>
            <w:tcW w:w="1701" w:type="dxa"/>
            <w:vMerge/>
            <w:tcBorders>
              <w:top w:val="single" w:sz="4" w:space="0" w:color="000000"/>
              <w:left w:val="single" w:sz="4" w:space="0" w:color="000000"/>
              <w:bottom w:val="single" w:sz="4" w:space="0" w:color="000000"/>
              <w:right w:val="nil"/>
            </w:tcBorders>
            <w:vAlign w:val="center"/>
            <w:hideMark/>
          </w:tcPr>
          <w:p w14:paraId="45B9057D" w14:textId="77777777" w:rsidR="004A3023" w:rsidRPr="00F862D5" w:rsidRDefault="004A3023">
            <w:pPr>
              <w:ind w:left="0" w:hanging="2"/>
              <w:rPr>
                <w:rFonts w:ascii="Arial" w:eastAsia="Tahoma" w:hAnsi="Arial" w:cs="Arial"/>
                <w:kern w:val="2"/>
                <w:sz w:val="20"/>
                <w:szCs w:val="20"/>
              </w:rPr>
            </w:pPr>
          </w:p>
        </w:tc>
        <w:tc>
          <w:tcPr>
            <w:tcW w:w="1012" w:type="dxa"/>
            <w:vMerge/>
            <w:tcBorders>
              <w:top w:val="single" w:sz="4" w:space="0" w:color="000000"/>
              <w:left w:val="single" w:sz="4" w:space="0" w:color="000000"/>
              <w:bottom w:val="single" w:sz="4" w:space="0" w:color="000000"/>
              <w:right w:val="nil"/>
            </w:tcBorders>
            <w:vAlign w:val="center"/>
            <w:hideMark/>
          </w:tcPr>
          <w:p w14:paraId="661453AA" w14:textId="77777777" w:rsidR="004A3023" w:rsidRPr="00F862D5" w:rsidRDefault="004A3023">
            <w:pPr>
              <w:ind w:left="0" w:hanging="2"/>
              <w:rPr>
                <w:rFonts w:ascii="Arial" w:eastAsia="Tahoma" w:hAnsi="Arial" w:cs="Arial"/>
                <w:kern w:val="2"/>
                <w:sz w:val="20"/>
                <w:szCs w:val="20"/>
              </w:rPr>
            </w:pPr>
          </w:p>
        </w:tc>
        <w:tc>
          <w:tcPr>
            <w:tcW w:w="1275" w:type="dxa"/>
            <w:tcBorders>
              <w:top w:val="nil"/>
              <w:left w:val="single" w:sz="4" w:space="0" w:color="000000"/>
              <w:bottom w:val="single" w:sz="4" w:space="0" w:color="000000"/>
              <w:right w:val="nil"/>
            </w:tcBorders>
            <w:shd w:val="clear" w:color="auto" w:fill="DDDDDD"/>
            <w:vAlign w:val="center"/>
            <w:hideMark/>
          </w:tcPr>
          <w:p w14:paraId="34DA96FF" w14:textId="75C14029"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701" w:type="dxa"/>
            <w:tcBorders>
              <w:top w:val="nil"/>
              <w:left w:val="single" w:sz="4" w:space="0" w:color="000000"/>
              <w:bottom w:val="single" w:sz="4" w:space="0" w:color="000000"/>
              <w:right w:val="nil"/>
            </w:tcBorders>
            <w:shd w:val="clear" w:color="auto" w:fill="DDDDDD"/>
            <w:vAlign w:val="center"/>
            <w:hideMark/>
          </w:tcPr>
          <w:p w14:paraId="40DF803D"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76" w:type="dxa"/>
            <w:tcBorders>
              <w:top w:val="nil"/>
              <w:left w:val="single" w:sz="4" w:space="0" w:color="000000"/>
              <w:bottom w:val="single" w:sz="4" w:space="0" w:color="000000"/>
              <w:right w:val="nil"/>
            </w:tcBorders>
            <w:shd w:val="clear" w:color="auto" w:fill="DDDDDD"/>
            <w:vAlign w:val="center"/>
            <w:hideMark/>
          </w:tcPr>
          <w:p w14:paraId="59478890" w14:textId="683B8BA0"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276" w:type="dxa"/>
            <w:gridSpan w:val="2"/>
            <w:tcBorders>
              <w:top w:val="nil"/>
              <w:left w:val="single" w:sz="4" w:space="0" w:color="000000"/>
              <w:bottom w:val="single" w:sz="4" w:space="0" w:color="000000"/>
              <w:right w:val="nil"/>
            </w:tcBorders>
            <w:shd w:val="clear" w:color="auto" w:fill="DDDDDD"/>
            <w:vAlign w:val="center"/>
            <w:hideMark/>
          </w:tcPr>
          <w:p w14:paraId="284EE570"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76" w:type="dxa"/>
            <w:gridSpan w:val="2"/>
            <w:tcBorders>
              <w:top w:val="nil"/>
              <w:left w:val="single" w:sz="4" w:space="0" w:color="000000"/>
              <w:bottom w:val="single" w:sz="4" w:space="0" w:color="000000"/>
              <w:right w:val="nil"/>
            </w:tcBorders>
            <w:shd w:val="clear" w:color="auto" w:fill="DDDDDD"/>
            <w:vAlign w:val="center"/>
            <w:hideMark/>
          </w:tcPr>
          <w:p w14:paraId="75C4CD74" w14:textId="7C4D5540"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417" w:type="dxa"/>
            <w:gridSpan w:val="2"/>
            <w:tcBorders>
              <w:top w:val="nil"/>
              <w:left w:val="single" w:sz="4" w:space="0" w:color="000000"/>
              <w:bottom w:val="single" w:sz="4" w:space="0" w:color="000000"/>
              <w:right w:val="nil"/>
            </w:tcBorders>
            <w:shd w:val="clear" w:color="auto" w:fill="DDDDDD"/>
            <w:vAlign w:val="center"/>
            <w:hideMark/>
          </w:tcPr>
          <w:p w14:paraId="1A0ADE31"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134" w:type="dxa"/>
            <w:gridSpan w:val="2"/>
            <w:tcBorders>
              <w:top w:val="nil"/>
              <w:left w:val="single" w:sz="4" w:space="0" w:color="000000"/>
              <w:bottom w:val="single" w:sz="4" w:space="0" w:color="000000"/>
              <w:right w:val="nil"/>
            </w:tcBorders>
            <w:shd w:val="clear" w:color="auto" w:fill="DDDDDD"/>
            <w:vAlign w:val="center"/>
            <w:hideMark/>
          </w:tcPr>
          <w:p w14:paraId="2DFACBCD" w14:textId="3DB7E35C"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418" w:type="dxa"/>
            <w:gridSpan w:val="3"/>
            <w:tcBorders>
              <w:top w:val="nil"/>
              <w:left w:val="single" w:sz="4" w:space="0" w:color="000000"/>
              <w:bottom w:val="single" w:sz="4" w:space="0" w:color="000000"/>
              <w:right w:val="nil"/>
            </w:tcBorders>
            <w:shd w:val="clear" w:color="auto" w:fill="DDDDDD"/>
            <w:vAlign w:val="center"/>
            <w:hideMark/>
          </w:tcPr>
          <w:p w14:paraId="096954B0"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322" w:type="dxa"/>
            <w:tcBorders>
              <w:top w:val="nil"/>
              <w:left w:val="single" w:sz="4" w:space="0" w:color="000000"/>
              <w:bottom w:val="single" w:sz="4" w:space="0" w:color="000000"/>
              <w:right w:val="single" w:sz="4" w:space="0" w:color="000000"/>
            </w:tcBorders>
            <w:shd w:val="clear" w:color="auto" w:fill="DDDDDD"/>
            <w:vAlign w:val="center"/>
          </w:tcPr>
          <w:p w14:paraId="28E295EB" w14:textId="77777777" w:rsidR="004A3023" w:rsidRPr="00F862D5" w:rsidRDefault="004A3023">
            <w:pPr>
              <w:snapToGrid w:val="0"/>
              <w:ind w:left="0" w:hanging="2"/>
              <w:jc w:val="center"/>
              <w:rPr>
                <w:rFonts w:ascii="Arial" w:hAnsi="Arial" w:cs="Arial"/>
                <w:b/>
                <w:bCs/>
                <w:color w:val="000000"/>
                <w:sz w:val="20"/>
                <w:szCs w:val="20"/>
              </w:rPr>
            </w:pPr>
          </w:p>
          <w:p w14:paraId="179E11C5"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 no quadriênio</w:t>
            </w:r>
          </w:p>
        </w:tc>
      </w:tr>
      <w:tr w:rsidR="002335F1" w14:paraId="14588718" w14:textId="77777777" w:rsidTr="00F71CA8">
        <w:tc>
          <w:tcPr>
            <w:tcW w:w="1701" w:type="dxa"/>
            <w:tcBorders>
              <w:top w:val="nil"/>
              <w:left w:val="single" w:sz="4" w:space="0" w:color="000000"/>
              <w:bottom w:val="single" w:sz="4" w:space="0" w:color="000000"/>
              <w:right w:val="nil"/>
            </w:tcBorders>
            <w:vAlign w:val="center"/>
            <w:hideMark/>
          </w:tcPr>
          <w:p w14:paraId="2B4CBC9E" w14:textId="77777777" w:rsidR="004A3023" w:rsidRPr="00F862D5" w:rsidRDefault="004A3023">
            <w:pPr>
              <w:ind w:left="0" w:hanging="2"/>
              <w:rPr>
                <w:rFonts w:ascii="Arial" w:hAnsi="Arial" w:cs="Arial"/>
                <w:sz w:val="20"/>
                <w:szCs w:val="20"/>
              </w:rPr>
            </w:pPr>
            <w:r w:rsidRPr="00F862D5">
              <w:rPr>
                <w:rFonts w:ascii="Arial" w:hAnsi="Arial" w:cs="Arial"/>
                <w:color w:val="000000"/>
                <w:sz w:val="20"/>
                <w:szCs w:val="20"/>
              </w:rPr>
              <w:t xml:space="preserve"> Estado</w:t>
            </w:r>
          </w:p>
        </w:tc>
        <w:tc>
          <w:tcPr>
            <w:tcW w:w="1012" w:type="dxa"/>
            <w:tcBorders>
              <w:top w:val="nil"/>
              <w:left w:val="single" w:sz="4" w:space="0" w:color="000000"/>
              <w:bottom w:val="single" w:sz="4" w:space="0" w:color="000000"/>
              <w:right w:val="nil"/>
            </w:tcBorders>
            <w:vAlign w:val="center"/>
            <w:hideMark/>
          </w:tcPr>
          <w:p w14:paraId="39ECBEDC"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w:t>
            </w:r>
          </w:p>
        </w:tc>
        <w:tc>
          <w:tcPr>
            <w:tcW w:w="1275" w:type="dxa"/>
            <w:tcBorders>
              <w:top w:val="single" w:sz="4" w:space="0" w:color="000000"/>
              <w:left w:val="single" w:sz="4" w:space="0" w:color="000000"/>
              <w:bottom w:val="single" w:sz="4" w:space="0" w:color="000000"/>
              <w:right w:val="nil"/>
            </w:tcBorders>
            <w:vAlign w:val="center"/>
            <w:hideMark/>
          </w:tcPr>
          <w:p w14:paraId="4A62C002"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48,3</w:t>
            </w:r>
          </w:p>
        </w:tc>
        <w:tc>
          <w:tcPr>
            <w:tcW w:w="1701" w:type="dxa"/>
            <w:tcBorders>
              <w:top w:val="nil"/>
              <w:left w:val="single" w:sz="4" w:space="0" w:color="000000"/>
              <w:bottom w:val="single" w:sz="4" w:space="0" w:color="000000"/>
              <w:right w:val="nil"/>
            </w:tcBorders>
            <w:vAlign w:val="center"/>
            <w:hideMark/>
          </w:tcPr>
          <w:p w14:paraId="496CEE82"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50,5</w:t>
            </w:r>
          </w:p>
        </w:tc>
        <w:tc>
          <w:tcPr>
            <w:tcW w:w="1276" w:type="dxa"/>
            <w:tcBorders>
              <w:top w:val="single" w:sz="4" w:space="0" w:color="000000"/>
              <w:left w:val="single" w:sz="4" w:space="0" w:color="000000"/>
              <w:bottom w:val="single" w:sz="4" w:space="0" w:color="000000"/>
              <w:right w:val="nil"/>
            </w:tcBorders>
            <w:vAlign w:val="center"/>
            <w:hideMark/>
          </w:tcPr>
          <w:p w14:paraId="7306CCA3"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51,83</w:t>
            </w:r>
          </w:p>
        </w:tc>
        <w:tc>
          <w:tcPr>
            <w:tcW w:w="1276" w:type="dxa"/>
            <w:gridSpan w:val="2"/>
            <w:tcBorders>
              <w:top w:val="nil"/>
              <w:left w:val="single" w:sz="4" w:space="0" w:color="000000"/>
              <w:bottom w:val="single" w:sz="4" w:space="0" w:color="000000"/>
              <w:right w:val="nil"/>
            </w:tcBorders>
            <w:vAlign w:val="center"/>
            <w:hideMark/>
          </w:tcPr>
          <w:p w14:paraId="66E57A21"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51,80</w:t>
            </w:r>
          </w:p>
        </w:tc>
        <w:tc>
          <w:tcPr>
            <w:tcW w:w="1276" w:type="dxa"/>
            <w:gridSpan w:val="2"/>
            <w:tcBorders>
              <w:top w:val="single" w:sz="4" w:space="0" w:color="000000"/>
              <w:left w:val="single" w:sz="4" w:space="0" w:color="000000"/>
              <w:bottom w:val="single" w:sz="4" w:space="0" w:color="000000"/>
              <w:right w:val="nil"/>
            </w:tcBorders>
            <w:vAlign w:val="center"/>
          </w:tcPr>
          <w:p w14:paraId="0C8B3A01" w14:textId="77777777" w:rsidR="004A3023" w:rsidRPr="00F862D5" w:rsidRDefault="004A3023">
            <w:pPr>
              <w:snapToGrid w:val="0"/>
              <w:ind w:left="0" w:hanging="2"/>
              <w:jc w:val="center"/>
              <w:rPr>
                <w:rFonts w:ascii="Arial" w:hAnsi="Arial" w:cs="Arial"/>
                <w:color w:val="000000"/>
                <w:sz w:val="20"/>
                <w:szCs w:val="20"/>
              </w:rPr>
            </w:pPr>
          </w:p>
        </w:tc>
        <w:tc>
          <w:tcPr>
            <w:tcW w:w="1417" w:type="dxa"/>
            <w:gridSpan w:val="2"/>
            <w:tcBorders>
              <w:top w:val="nil"/>
              <w:left w:val="single" w:sz="4" w:space="0" w:color="000000"/>
              <w:bottom w:val="single" w:sz="4" w:space="0" w:color="000000"/>
              <w:right w:val="nil"/>
            </w:tcBorders>
            <w:vAlign w:val="center"/>
          </w:tcPr>
          <w:p w14:paraId="543CEF0F" w14:textId="77777777" w:rsidR="004A3023" w:rsidRPr="00F862D5" w:rsidRDefault="004A3023">
            <w:pPr>
              <w:snapToGrid w:val="0"/>
              <w:ind w:left="0" w:hanging="2"/>
              <w:jc w:val="center"/>
              <w:rPr>
                <w:rFonts w:ascii="Arial" w:hAnsi="Arial" w:cs="Arial"/>
                <w:color w:val="000000"/>
                <w:sz w:val="20"/>
                <w:szCs w:val="20"/>
              </w:rPr>
            </w:pPr>
          </w:p>
        </w:tc>
        <w:tc>
          <w:tcPr>
            <w:tcW w:w="1134" w:type="dxa"/>
            <w:gridSpan w:val="2"/>
            <w:tcBorders>
              <w:top w:val="single" w:sz="4" w:space="0" w:color="000000"/>
              <w:left w:val="single" w:sz="4" w:space="0" w:color="000000"/>
              <w:bottom w:val="single" w:sz="4" w:space="0" w:color="000000"/>
              <w:right w:val="nil"/>
            </w:tcBorders>
            <w:vAlign w:val="center"/>
          </w:tcPr>
          <w:p w14:paraId="40AC0337" w14:textId="77777777" w:rsidR="004A3023" w:rsidRPr="00F862D5" w:rsidRDefault="004A3023">
            <w:pPr>
              <w:snapToGrid w:val="0"/>
              <w:ind w:left="0" w:hanging="2"/>
              <w:jc w:val="center"/>
              <w:rPr>
                <w:rFonts w:ascii="Arial" w:hAnsi="Arial" w:cs="Arial"/>
                <w:color w:val="000000"/>
                <w:sz w:val="20"/>
                <w:szCs w:val="20"/>
              </w:rPr>
            </w:pPr>
          </w:p>
        </w:tc>
        <w:tc>
          <w:tcPr>
            <w:tcW w:w="1418" w:type="dxa"/>
            <w:gridSpan w:val="3"/>
            <w:tcBorders>
              <w:top w:val="nil"/>
              <w:left w:val="single" w:sz="4" w:space="0" w:color="000000"/>
              <w:bottom w:val="single" w:sz="4" w:space="0" w:color="000000"/>
              <w:right w:val="nil"/>
            </w:tcBorders>
            <w:vAlign w:val="center"/>
          </w:tcPr>
          <w:p w14:paraId="22043CFC" w14:textId="77777777" w:rsidR="004A3023" w:rsidRPr="00F862D5" w:rsidRDefault="004A3023">
            <w:pPr>
              <w:snapToGrid w:val="0"/>
              <w:ind w:left="0" w:hanging="2"/>
              <w:jc w:val="center"/>
              <w:rPr>
                <w:rFonts w:ascii="Arial" w:hAnsi="Arial" w:cs="Arial"/>
                <w:color w:val="000000"/>
                <w:sz w:val="20"/>
                <w:szCs w:val="20"/>
              </w:rPr>
            </w:pPr>
          </w:p>
        </w:tc>
        <w:tc>
          <w:tcPr>
            <w:tcW w:w="1322" w:type="dxa"/>
            <w:tcBorders>
              <w:top w:val="single" w:sz="4" w:space="0" w:color="000000"/>
              <w:left w:val="single" w:sz="4" w:space="0" w:color="000000"/>
              <w:bottom w:val="single" w:sz="4" w:space="0" w:color="000000"/>
              <w:right w:val="single" w:sz="4" w:space="0" w:color="000000"/>
            </w:tcBorders>
            <w:vAlign w:val="center"/>
          </w:tcPr>
          <w:p w14:paraId="17A44785" w14:textId="77777777" w:rsidR="004A3023" w:rsidRPr="00F862D5" w:rsidRDefault="004A3023">
            <w:pPr>
              <w:snapToGrid w:val="0"/>
              <w:ind w:left="0" w:hanging="2"/>
              <w:jc w:val="center"/>
              <w:rPr>
                <w:rFonts w:ascii="Arial" w:hAnsi="Arial" w:cs="Arial"/>
                <w:color w:val="000000"/>
                <w:sz w:val="20"/>
                <w:szCs w:val="20"/>
              </w:rPr>
            </w:pPr>
          </w:p>
        </w:tc>
      </w:tr>
      <w:tr w:rsidR="002335F1" w14:paraId="6363E69F" w14:textId="77777777" w:rsidTr="00F71CA8">
        <w:tc>
          <w:tcPr>
            <w:tcW w:w="1701" w:type="dxa"/>
            <w:tcBorders>
              <w:top w:val="nil"/>
              <w:left w:val="single" w:sz="4" w:space="0" w:color="000000"/>
              <w:bottom w:val="single" w:sz="4" w:space="0" w:color="000000"/>
              <w:right w:val="nil"/>
            </w:tcBorders>
            <w:vAlign w:val="center"/>
            <w:hideMark/>
          </w:tcPr>
          <w:p w14:paraId="23436C07" w14:textId="77777777" w:rsidR="004A3023" w:rsidRPr="00F862D5" w:rsidRDefault="004A3023">
            <w:pPr>
              <w:snapToGrid w:val="0"/>
              <w:ind w:left="0" w:hanging="2"/>
              <w:rPr>
                <w:rFonts w:ascii="Arial" w:hAnsi="Arial" w:cs="Arial"/>
                <w:color w:val="000000"/>
                <w:sz w:val="20"/>
                <w:szCs w:val="20"/>
              </w:rPr>
            </w:pPr>
            <w:r w:rsidRPr="00F862D5">
              <w:rPr>
                <w:rFonts w:ascii="Arial" w:hAnsi="Arial" w:cs="Arial"/>
                <w:color w:val="000000"/>
                <w:sz w:val="20"/>
                <w:szCs w:val="20"/>
              </w:rPr>
              <w:t>Litoral Sul</w:t>
            </w:r>
          </w:p>
        </w:tc>
        <w:tc>
          <w:tcPr>
            <w:tcW w:w="1012" w:type="dxa"/>
            <w:tcBorders>
              <w:top w:val="nil"/>
              <w:left w:val="single" w:sz="4" w:space="0" w:color="000000"/>
              <w:bottom w:val="single" w:sz="4" w:space="0" w:color="000000"/>
              <w:right w:val="nil"/>
            </w:tcBorders>
            <w:vAlign w:val="center"/>
            <w:hideMark/>
          </w:tcPr>
          <w:p w14:paraId="6C9406E2"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w:t>
            </w:r>
          </w:p>
        </w:tc>
        <w:tc>
          <w:tcPr>
            <w:tcW w:w="1275" w:type="dxa"/>
            <w:tcBorders>
              <w:top w:val="nil"/>
              <w:left w:val="single" w:sz="4" w:space="0" w:color="000000"/>
              <w:bottom w:val="single" w:sz="4" w:space="0" w:color="000000"/>
              <w:right w:val="nil"/>
            </w:tcBorders>
            <w:vAlign w:val="center"/>
            <w:hideMark/>
          </w:tcPr>
          <w:p w14:paraId="05D8EABD"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66,6</w:t>
            </w:r>
          </w:p>
        </w:tc>
        <w:tc>
          <w:tcPr>
            <w:tcW w:w="1701" w:type="dxa"/>
            <w:tcBorders>
              <w:top w:val="nil"/>
              <w:left w:val="single" w:sz="4" w:space="0" w:color="000000"/>
              <w:bottom w:val="single" w:sz="4" w:space="0" w:color="000000"/>
              <w:right w:val="nil"/>
            </w:tcBorders>
            <w:vAlign w:val="center"/>
            <w:hideMark/>
          </w:tcPr>
          <w:p w14:paraId="6DB21805"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67,2</w:t>
            </w:r>
          </w:p>
        </w:tc>
        <w:tc>
          <w:tcPr>
            <w:tcW w:w="1276" w:type="dxa"/>
            <w:tcBorders>
              <w:top w:val="nil"/>
              <w:left w:val="single" w:sz="4" w:space="0" w:color="000000"/>
              <w:bottom w:val="single" w:sz="4" w:space="0" w:color="000000"/>
              <w:right w:val="nil"/>
            </w:tcBorders>
            <w:vAlign w:val="center"/>
            <w:hideMark/>
          </w:tcPr>
          <w:p w14:paraId="64505CF8"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69,8</w:t>
            </w:r>
          </w:p>
        </w:tc>
        <w:tc>
          <w:tcPr>
            <w:tcW w:w="1276" w:type="dxa"/>
            <w:gridSpan w:val="2"/>
            <w:tcBorders>
              <w:top w:val="nil"/>
              <w:left w:val="single" w:sz="4" w:space="0" w:color="000000"/>
              <w:bottom w:val="single" w:sz="4" w:space="0" w:color="000000"/>
              <w:right w:val="nil"/>
            </w:tcBorders>
            <w:vAlign w:val="center"/>
            <w:hideMark/>
          </w:tcPr>
          <w:p w14:paraId="7A0B7852"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69,40</w:t>
            </w:r>
          </w:p>
        </w:tc>
        <w:tc>
          <w:tcPr>
            <w:tcW w:w="1276" w:type="dxa"/>
            <w:gridSpan w:val="2"/>
            <w:tcBorders>
              <w:top w:val="nil"/>
              <w:left w:val="single" w:sz="4" w:space="0" w:color="000000"/>
              <w:bottom w:val="single" w:sz="4" w:space="0" w:color="000000"/>
              <w:right w:val="nil"/>
            </w:tcBorders>
            <w:vAlign w:val="center"/>
          </w:tcPr>
          <w:p w14:paraId="2513E703" w14:textId="77777777" w:rsidR="004A3023" w:rsidRPr="00F862D5" w:rsidRDefault="004A3023">
            <w:pPr>
              <w:snapToGrid w:val="0"/>
              <w:ind w:left="0" w:hanging="2"/>
              <w:jc w:val="center"/>
              <w:rPr>
                <w:rFonts w:ascii="Arial" w:hAnsi="Arial" w:cs="Arial"/>
                <w:color w:val="000000"/>
                <w:sz w:val="20"/>
                <w:szCs w:val="20"/>
              </w:rPr>
            </w:pPr>
          </w:p>
        </w:tc>
        <w:tc>
          <w:tcPr>
            <w:tcW w:w="1417" w:type="dxa"/>
            <w:gridSpan w:val="2"/>
            <w:tcBorders>
              <w:top w:val="nil"/>
              <w:left w:val="single" w:sz="4" w:space="0" w:color="000000"/>
              <w:bottom w:val="single" w:sz="4" w:space="0" w:color="000000"/>
              <w:right w:val="nil"/>
            </w:tcBorders>
            <w:vAlign w:val="center"/>
          </w:tcPr>
          <w:p w14:paraId="0792366F" w14:textId="77777777" w:rsidR="004A3023" w:rsidRPr="00F862D5" w:rsidRDefault="004A3023">
            <w:pPr>
              <w:snapToGrid w:val="0"/>
              <w:ind w:left="0" w:hanging="2"/>
              <w:jc w:val="center"/>
              <w:rPr>
                <w:rFonts w:ascii="Arial" w:hAnsi="Arial" w:cs="Arial"/>
                <w:color w:val="000000"/>
                <w:sz w:val="20"/>
                <w:szCs w:val="20"/>
              </w:rPr>
            </w:pPr>
          </w:p>
        </w:tc>
        <w:tc>
          <w:tcPr>
            <w:tcW w:w="1134" w:type="dxa"/>
            <w:gridSpan w:val="2"/>
            <w:tcBorders>
              <w:top w:val="nil"/>
              <w:left w:val="single" w:sz="4" w:space="0" w:color="000000"/>
              <w:bottom w:val="single" w:sz="4" w:space="0" w:color="000000"/>
              <w:right w:val="nil"/>
            </w:tcBorders>
            <w:vAlign w:val="center"/>
          </w:tcPr>
          <w:p w14:paraId="0F3EF9B9" w14:textId="77777777" w:rsidR="004A3023" w:rsidRPr="00F862D5" w:rsidRDefault="004A3023">
            <w:pPr>
              <w:snapToGrid w:val="0"/>
              <w:ind w:left="0" w:hanging="2"/>
              <w:jc w:val="center"/>
              <w:rPr>
                <w:rFonts w:ascii="Arial" w:hAnsi="Arial" w:cs="Arial"/>
                <w:color w:val="000000"/>
                <w:sz w:val="20"/>
                <w:szCs w:val="20"/>
              </w:rPr>
            </w:pPr>
          </w:p>
        </w:tc>
        <w:tc>
          <w:tcPr>
            <w:tcW w:w="1418" w:type="dxa"/>
            <w:gridSpan w:val="3"/>
            <w:tcBorders>
              <w:top w:val="nil"/>
              <w:left w:val="single" w:sz="4" w:space="0" w:color="000000"/>
              <w:bottom w:val="single" w:sz="4" w:space="0" w:color="000000"/>
              <w:right w:val="nil"/>
            </w:tcBorders>
            <w:vAlign w:val="center"/>
          </w:tcPr>
          <w:p w14:paraId="7DFEE6ED" w14:textId="77777777" w:rsidR="004A3023" w:rsidRPr="00F862D5" w:rsidRDefault="004A3023">
            <w:pPr>
              <w:snapToGrid w:val="0"/>
              <w:ind w:left="0" w:hanging="2"/>
              <w:jc w:val="center"/>
              <w:rPr>
                <w:rFonts w:ascii="Arial" w:hAnsi="Arial" w:cs="Arial"/>
                <w:color w:val="000000"/>
                <w:sz w:val="20"/>
                <w:szCs w:val="20"/>
              </w:rPr>
            </w:pPr>
          </w:p>
        </w:tc>
        <w:tc>
          <w:tcPr>
            <w:tcW w:w="1322" w:type="dxa"/>
            <w:tcBorders>
              <w:top w:val="nil"/>
              <w:left w:val="single" w:sz="4" w:space="0" w:color="000000"/>
              <w:bottom w:val="single" w:sz="4" w:space="0" w:color="000000"/>
              <w:right w:val="single" w:sz="4" w:space="0" w:color="000000"/>
            </w:tcBorders>
            <w:vAlign w:val="center"/>
          </w:tcPr>
          <w:p w14:paraId="36EDFF32" w14:textId="77777777" w:rsidR="004A3023" w:rsidRPr="00F862D5" w:rsidRDefault="004A3023">
            <w:pPr>
              <w:snapToGrid w:val="0"/>
              <w:ind w:left="0" w:hanging="2"/>
              <w:jc w:val="center"/>
              <w:rPr>
                <w:rFonts w:ascii="Arial" w:hAnsi="Arial" w:cs="Arial"/>
                <w:color w:val="000000"/>
                <w:sz w:val="20"/>
                <w:szCs w:val="20"/>
              </w:rPr>
            </w:pPr>
          </w:p>
        </w:tc>
      </w:tr>
      <w:tr w:rsidR="004A3023" w14:paraId="4F92DB66" w14:textId="77777777" w:rsidTr="00520AC3">
        <w:tc>
          <w:tcPr>
            <w:tcW w:w="14808" w:type="dxa"/>
            <w:gridSpan w:val="17"/>
            <w:tcBorders>
              <w:top w:val="nil"/>
              <w:left w:val="single" w:sz="4" w:space="0" w:color="000000"/>
              <w:bottom w:val="single" w:sz="4" w:space="0" w:color="000000"/>
              <w:right w:val="single" w:sz="4" w:space="0" w:color="000000"/>
            </w:tcBorders>
            <w:shd w:val="clear" w:color="auto" w:fill="DDDDDD"/>
            <w:vAlign w:val="center"/>
            <w:hideMark/>
          </w:tcPr>
          <w:p w14:paraId="0A934A37" w14:textId="77777777" w:rsidR="004A3023" w:rsidRPr="00F862D5" w:rsidRDefault="004A3023">
            <w:pPr>
              <w:ind w:left="0" w:hanging="2"/>
              <w:rPr>
                <w:rFonts w:ascii="Arial" w:hAnsi="Arial" w:cs="Arial"/>
                <w:sz w:val="20"/>
                <w:szCs w:val="20"/>
              </w:rPr>
            </w:pPr>
            <w:r w:rsidRPr="00F862D5">
              <w:rPr>
                <w:rFonts w:ascii="Arial" w:hAnsi="Arial" w:cs="Arial"/>
                <w:b/>
                <w:bCs/>
                <w:color w:val="000000"/>
                <w:sz w:val="20"/>
                <w:szCs w:val="20"/>
              </w:rPr>
              <w:t>Meta:  2 - Desenvolver ações de extensão universitária (SEC/COAPE)</w:t>
            </w:r>
          </w:p>
        </w:tc>
      </w:tr>
      <w:tr w:rsidR="004A3023" w14:paraId="27E622D4" w14:textId="77777777" w:rsidTr="00F71CA8">
        <w:tc>
          <w:tcPr>
            <w:tcW w:w="2713" w:type="dxa"/>
            <w:gridSpan w:val="2"/>
            <w:tcBorders>
              <w:top w:val="nil"/>
              <w:left w:val="single" w:sz="4" w:space="0" w:color="000000"/>
              <w:bottom w:val="single" w:sz="4" w:space="0" w:color="000000"/>
              <w:right w:val="nil"/>
            </w:tcBorders>
            <w:shd w:val="clear" w:color="auto" w:fill="DDDDDD"/>
            <w:vAlign w:val="center"/>
            <w:hideMark/>
          </w:tcPr>
          <w:p w14:paraId="4FF7B377"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original: 7.735</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6CACCD25"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2020: </w:t>
            </w:r>
          </w:p>
        </w:tc>
        <w:tc>
          <w:tcPr>
            <w:tcW w:w="2552" w:type="dxa"/>
            <w:gridSpan w:val="3"/>
            <w:tcBorders>
              <w:top w:val="nil"/>
              <w:left w:val="single" w:sz="4" w:space="0" w:color="000000"/>
              <w:bottom w:val="single" w:sz="4" w:space="0" w:color="000000"/>
              <w:right w:val="nil"/>
            </w:tcBorders>
            <w:shd w:val="clear" w:color="auto" w:fill="DDDDDD"/>
            <w:vAlign w:val="center"/>
            <w:hideMark/>
          </w:tcPr>
          <w:p w14:paraId="3C46FA61"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2021: </w:t>
            </w:r>
          </w:p>
        </w:tc>
        <w:tc>
          <w:tcPr>
            <w:tcW w:w="2693" w:type="dxa"/>
            <w:gridSpan w:val="4"/>
            <w:tcBorders>
              <w:top w:val="nil"/>
              <w:left w:val="single" w:sz="4" w:space="0" w:color="000000"/>
              <w:bottom w:val="single" w:sz="4" w:space="0" w:color="000000"/>
              <w:right w:val="nil"/>
            </w:tcBorders>
            <w:shd w:val="clear" w:color="auto" w:fill="DDDDDD"/>
            <w:vAlign w:val="center"/>
            <w:hideMark/>
          </w:tcPr>
          <w:p w14:paraId="0A00317C"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2022:</w:t>
            </w:r>
          </w:p>
        </w:tc>
        <w:tc>
          <w:tcPr>
            <w:tcW w:w="3874" w:type="dxa"/>
            <w:gridSpan w:val="6"/>
            <w:tcBorders>
              <w:top w:val="nil"/>
              <w:left w:val="single" w:sz="4" w:space="0" w:color="000000"/>
              <w:bottom w:val="single" w:sz="4" w:space="0" w:color="000000"/>
              <w:right w:val="single" w:sz="4" w:space="0" w:color="000000"/>
            </w:tcBorders>
            <w:shd w:val="clear" w:color="auto" w:fill="DDDDDD"/>
            <w:vAlign w:val="center"/>
            <w:hideMark/>
          </w:tcPr>
          <w:p w14:paraId="44771825"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2023: </w:t>
            </w:r>
          </w:p>
        </w:tc>
      </w:tr>
      <w:tr w:rsidR="004A3023" w14:paraId="1F5A5BBF" w14:textId="77777777" w:rsidTr="00F71CA8">
        <w:tc>
          <w:tcPr>
            <w:tcW w:w="1701" w:type="dxa"/>
            <w:vMerge w:val="restart"/>
            <w:tcBorders>
              <w:top w:val="nil"/>
              <w:left w:val="single" w:sz="4" w:space="0" w:color="000000"/>
              <w:bottom w:val="single" w:sz="4" w:space="0" w:color="000000"/>
              <w:right w:val="nil"/>
            </w:tcBorders>
            <w:shd w:val="clear" w:color="auto" w:fill="DDDDDD"/>
            <w:vAlign w:val="center"/>
            <w:hideMark/>
          </w:tcPr>
          <w:p w14:paraId="42D2DB42" w14:textId="16B1C190"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Regionalização</w:t>
            </w:r>
            <w:r w:rsidRPr="00F862D5">
              <w:rPr>
                <w:rFonts w:ascii="Arial" w:hAnsi="Arial" w:cs="Arial"/>
                <w:b/>
                <w:bCs/>
                <w:color w:val="000000"/>
                <w:sz w:val="20"/>
                <w:szCs w:val="20"/>
                <w:vertAlign w:val="superscript"/>
              </w:rPr>
              <w:t>1</w:t>
            </w:r>
          </w:p>
        </w:tc>
        <w:tc>
          <w:tcPr>
            <w:tcW w:w="1012" w:type="dxa"/>
            <w:vMerge w:val="restart"/>
            <w:tcBorders>
              <w:top w:val="nil"/>
              <w:left w:val="single" w:sz="4" w:space="0" w:color="000000"/>
              <w:bottom w:val="single" w:sz="4" w:space="0" w:color="000000"/>
              <w:right w:val="nil"/>
            </w:tcBorders>
            <w:shd w:val="clear" w:color="auto" w:fill="DDDDDD"/>
            <w:vAlign w:val="center"/>
            <w:hideMark/>
          </w:tcPr>
          <w:p w14:paraId="2E324E51"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Unidade de medida</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5AF33D03"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1º ano (2020)</w:t>
            </w:r>
          </w:p>
        </w:tc>
        <w:tc>
          <w:tcPr>
            <w:tcW w:w="2583" w:type="dxa"/>
            <w:gridSpan w:val="4"/>
            <w:tcBorders>
              <w:top w:val="nil"/>
              <w:left w:val="single" w:sz="4" w:space="0" w:color="000000"/>
              <w:bottom w:val="single" w:sz="4" w:space="0" w:color="000000"/>
              <w:right w:val="nil"/>
            </w:tcBorders>
            <w:shd w:val="clear" w:color="auto" w:fill="DDDDDD"/>
            <w:vAlign w:val="center"/>
            <w:hideMark/>
          </w:tcPr>
          <w:p w14:paraId="40786FC9"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2º ano (2021)</w:t>
            </w:r>
          </w:p>
        </w:tc>
        <w:tc>
          <w:tcPr>
            <w:tcW w:w="2669" w:type="dxa"/>
            <w:gridSpan w:val="4"/>
            <w:tcBorders>
              <w:top w:val="nil"/>
              <w:left w:val="single" w:sz="4" w:space="0" w:color="000000"/>
              <w:bottom w:val="single" w:sz="4" w:space="0" w:color="000000"/>
              <w:right w:val="nil"/>
            </w:tcBorders>
            <w:shd w:val="clear" w:color="auto" w:fill="DDDDDD"/>
            <w:vAlign w:val="center"/>
            <w:hideMark/>
          </w:tcPr>
          <w:p w14:paraId="676547BC"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3º ano (2022)</w:t>
            </w:r>
          </w:p>
        </w:tc>
        <w:tc>
          <w:tcPr>
            <w:tcW w:w="2222" w:type="dxa"/>
            <w:gridSpan w:val="3"/>
            <w:tcBorders>
              <w:top w:val="nil"/>
              <w:left w:val="single" w:sz="4" w:space="0" w:color="000000"/>
              <w:bottom w:val="single" w:sz="4" w:space="0" w:color="000000"/>
              <w:right w:val="nil"/>
            </w:tcBorders>
            <w:shd w:val="clear" w:color="auto" w:fill="DDDDDD"/>
            <w:vAlign w:val="center"/>
            <w:hideMark/>
          </w:tcPr>
          <w:p w14:paraId="337DEFB5"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4º ano (2023)</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hideMark/>
          </w:tcPr>
          <w:p w14:paraId="0161C8A0"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PPA (2020-2023)</w:t>
            </w:r>
          </w:p>
        </w:tc>
      </w:tr>
      <w:tr w:rsidR="004A3023" w14:paraId="76F78574" w14:textId="77777777" w:rsidTr="00F71CA8">
        <w:tc>
          <w:tcPr>
            <w:tcW w:w="1701" w:type="dxa"/>
            <w:vMerge/>
            <w:tcBorders>
              <w:top w:val="nil"/>
              <w:left w:val="single" w:sz="4" w:space="0" w:color="000000"/>
              <w:bottom w:val="single" w:sz="4" w:space="0" w:color="000000"/>
              <w:right w:val="nil"/>
            </w:tcBorders>
            <w:vAlign w:val="center"/>
            <w:hideMark/>
          </w:tcPr>
          <w:p w14:paraId="687E7C03" w14:textId="77777777" w:rsidR="004A3023" w:rsidRPr="00F862D5" w:rsidRDefault="004A3023">
            <w:pPr>
              <w:ind w:left="0" w:hanging="2"/>
              <w:rPr>
                <w:rFonts w:ascii="Arial" w:eastAsia="Tahoma" w:hAnsi="Arial" w:cs="Arial"/>
                <w:kern w:val="2"/>
                <w:sz w:val="20"/>
                <w:szCs w:val="20"/>
              </w:rPr>
            </w:pPr>
          </w:p>
        </w:tc>
        <w:tc>
          <w:tcPr>
            <w:tcW w:w="1012" w:type="dxa"/>
            <w:vMerge/>
            <w:tcBorders>
              <w:top w:val="nil"/>
              <w:left w:val="single" w:sz="4" w:space="0" w:color="000000"/>
              <w:bottom w:val="single" w:sz="4" w:space="0" w:color="000000"/>
              <w:right w:val="nil"/>
            </w:tcBorders>
            <w:vAlign w:val="center"/>
            <w:hideMark/>
          </w:tcPr>
          <w:p w14:paraId="57686B53" w14:textId="77777777" w:rsidR="004A3023" w:rsidRPr="00F862D5" w:rsidRDefault="004A3023">
            <w:pPr>
              <w:ind w:left="0" w:hanging="2"/>
              <w:rPr>
                <w:rFonts w:ascii="Arial" w:eastAsia="Tahoma" w:hAnsi="Arial" w:cs="Arial"/>
                <w:kern w:val="2"/>
                <w:sz w:val="20"/>
                <w:szCs w:val="20"/>
              </w:rPr>
            </w:pPr>
          </w:p>
        </w:tc>
        <w:tc>
          <w:tcPr>
            <w:tcW w:w="1275" w:type="dxa"/>
            <w:tcBorders>
              <w:top w:val="nil"/>
              <w:left w:val="single" w:sz="4" w:space="0" w:color="000000"/>
              <w:bottom w:val="single" w:sz="4" w:space="0" w:color="000000"/>
              <w:right w:val="nil"/>
            </w:tcBorders>
            <w:shd w:val="clear" w:color="auto" w:fill="DDDDDD"/>
            <w:vAlign w:val="center"/>
            <w:hideMark/>
          </w:tcPr>
          <w:p w14:paraId="5BEA246B" w14:textId="19A0C646"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701" w:type="dxa"/>
            <w:tcBorders>
              <w:top w:val="nil"/>
              <w:left w:val="single" w:sz="4" w:space="0" w:color="000000"/>
              <w:bottom w:val="single" w:sz="4" w:space="0" w:color="000000"/>
              <w:right w:val="nil"/>
            </w:tcBorders>
            <w:shd w:val="clear" w:color="auto" w:fill="DDDDDD"/>
            <w:vAlign w:val="center"/>
            <w:hideMark/>
          </w:tcPr>
          <w:p w14:paraId="408411D6"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88" w:type="dxa"/>
            <w:gridSpan w:val="2"/>
            <w:tcBorders>
              <w:top w:val="nil"/>
              <w:left w:val="single" w:sz="4" w:space="0" w:color="000000"/>
              <w:bottom w:val="single" w:sz="4" w:space="0" w:color="000000"/>
              <w:right w:val="nil"/>
            </w:tcBorders>
            <w:shd w:val="clear" w:color="auto" w:fill="DDDDDD"/>
            <w:vAlign w:val="center"/>
            <w:hideMark/>
          </w:tcPr>
          <w:p w14:paraId="25AD06FA" w14:textId="6F399B0C"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295" w:type="dxa"/>
            <w:gridSpan w:val="2"/>
            <w:tcBorders>
              <w:top w:val="nil"/>
              <w:left w:val="single" w:sz="4" w:space="0" w:color="000000"/>
              <w:bottom w:val="single" w:sz="4" w:space="0" w:color="000000"/>
              <w:right w:val="nil"/>
            </w:tcBorders>
            <w:shd w:val="clear" w:color="auto" w:fill="DDDDDD"/>
            <w:vAlign w:val="center"/>
            <w:hideMark/>
          </w:tcPr>
          <w:p w14:paraId="79F15C30"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361" w:type="dxa"/>
            <w:gridSpan w:val="2"/>
            <w:tcBorders>
              <w:top w:val="nil"/>
              <w:left w:val="single" w:sz="4" w:space="0" w:color="000000"/>
              <w:bottom w:val="single" w:sz="4" w:space="0" w:color="000000"/>
              <w:right w:val="nil"/>
            </w:tcBorders>
            <w:shd w:val="clear" w:color="auto" w:fill="DDDDDD"/>
            <w:vAlign w:val="center"/>
            <w:hideMark/>
          </w:tcPr>
          <w:p w14:paraId="3B6AA68F" w14:textId="7F8BE8C4"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308" w:type="dxa"/>
            <w:gridSpan w:val="2"/>
            <w:tcBorders>
              <w:top w:val="nil"/>
              <w:left w:val="single" w:sz="4" w:space="0" w:color="000000"/>
              <w:bottom w:val="single" w:sz="4" w:space="0" w:color="000000"/>
              <w:right w:val="nil"/>
            </w:tcBorders>
            <w:shd w:val="clear" w:color="auto" w:fill="DDDDDD"/>
            <w:vAlign w:val="center"/>
            <w:hideMark/>
          </w:tcPr>
          <w:p w14:paraId="05847F04"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46" w:type="dxa"/>
            <w:gridSpan w:val="2"/>
            <w:tcBorders>
              <w:top w:val="nil"/>
              <w:left w:val="single" w:sz="4" w:space="0" w:color="000000"/>
              <w:bottom w:val="single" w:sz="4" w:space="0" w:color="000000"/>
              <w:right w:val="nil"/>
            </w:tcBorders>
            <w:shd w:val="clear" w:color="auto" w:fill="DDDDDD"/>
            <w:vAlign w:val="center"/>
            <w:hideMark/>
          </w:tcPr>
          <w:p w14:paraId="47095F5F" w14:textId="4AA51390"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976" w:type="dxa"/>
            <w:tcBorders>
              <w:top w:val="nil"/>
              <w:left w:val="single" w:sz="4" w:space="0" w:color="000000"/>
              <w:bottom w:val="single" w:sz="4" w:space="0" w:color="000000"/>
              <w:right w:val="nil"/>
            </w:tcBorders>
            <w:shd w:val="clear" w:color="auto" w:fill="DDDDDD"/>
            <w:vAlign w:val="center"/>
            <w:hideMark/>
          </w:tcPr>
          <w:p w14:paraId="4D9C8BB7"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645" w:type="dxa"/>
            <w:gridSpan w:val="2"/>
            <w:tcBorders>
              <w:top w:val="single" w:sz="4" w:space="0" w:color="000000"/>
              <w:left w:val="single" w:sz="4" w:space="0" w:color="000000"/>
              <w:bottom w:val="single" w:sz="4" w:space="0" w:color="000000"/>
              <w:right w:val="single" w:sz="4" w:space="0" w:color="000000"/>
            </w:tcBorders>
            <w:shd w:val="clear" w:color="auto" w:fill="DDDDDD"/>
            <w:vAlign w:val="center"/>
          </w:tcPr>
          <w:p w14:paraId="09A8BAE8" w14:textId="77777777" w:rsidR="004A3023" w:rsidRPr="00F862D5" w:rsidRDefault="004A3023">
            <w:pPr>
              <w:snapToGrid w:val="0"/>
              <w:ind w:left="0" w:hanging="2"/>
              <w:jc w:val="center"/>
              <w:rPr>
                <w:rFonts w:ascii="Arial" w:hAnsi="Arial" w:cs="Arial"/>
                <w:b/>
                <w:bCs/>
                <w:color w:val="000000"/>
                <w:sz w:val="20"/>
                <w:szCs w:val="20"/>
              </w:rPr>
            </w:pPr>
          </w:p>
          <w:p w14:paraId="29171E70"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 no quadriênio</w:t>
            </w:r>
          </w:p>
        </w:tc>
      </w:tr>
      <w:tr w:rsidR="004A3023" w14:paraId="6DD8169E" w14:textId="77777777" w:rsidTr="00F71CA8">
        <w:trPr>
          <w:trHeight w:val="379"/>
        </w:trPr>
        <w:tc>
          <w:tcPr>
            <w:tcW w:w="1701" w:type="dxa"/>
            <w:tcBorders>
              <w:top w:val="nil"/>
              <w:left w:val="single" w:sz="4" w:space="0" w:color="000000"/>
              <w:bottom w:val="single" w:sz="4" w:space="0" w:color="000000"/>
              <w:right w:val="nil"/>
            </w:tcBorders>
            <w:vAlign w:val="center"/>
            <w:hideMark/>
          </w:tcPr>
          <w:p w14:paraId="10C79A05" w14:textId="77777777" w:rsidR="004A3023" w:rsidRPr="00F862D5" w:rsidRDefault="004A3023" w:rsidP="00F862D5">
            <w:pPr>
              <w:snapToGrid w:val="0"/>
              <w:ind w:left="0" w:hanging="2"/>
              <w:rPr>
                <w:rFonts w:ascii="Arial" w:hAnsi="Arial" w:cs="Arial"/>
                <w:b/>
                <w:bCs/>
                <w:color w:val="000000"/>
                <w:sz w:val="20"/>
                <w:szCs w:val="20"/>
              </w:rPr>
            </w:pPr>
            <w:r w:rsidRPr="00F862D5">
              <w:rPr>
                <w:rFonts w:ascii="Arial" w:hAnsi="Arial" w:cs="Arial"/>
                <w:color w:val="000000"/>
                <w:sz w:val="20"/>
                <w:szCs w:val="20"/>
              </w:rPr>
              <w:t xml:space="preserve"> Estado</w:t>
            </w:r>
          </w:p>
        </w:tc>
        <w:tc>
          <w:tcPr>
            <w:tcW w:w="1012" w:type="dxa"/>
            <w:tcBorders>
              <w:top w:val="nil"/>
              <w:left w:val="single" w:sz="4" w:space="0" w:color="000000"/>
              <w:bottom w:val="single" w:sz="4" w:space="0" w:color="000000"/>
              <w:right w:val="nil"/>
            </w:tcBorders>
            <w:vAlign w:val="center"/>
            <w:hideMark/>
          </w:tcPr>
          <w:p w14:paraId="546C746D"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5FBB65CB"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1.872</w:t>
            </w:r>
          </w:p>
        </w:tc>
        <w:tc>
          <w:tcPr>
            <w:tcW w:w="1701" w:type="dxa"/>
            <w:tcBorders>
              <w:top w:val="nil"/>
              <w:left w:val="single" w:sz="4" w:space="0" w:color="000000"/>
              <w:bottom w:val="single" w:sz="4" w:space="0" w:color="000000"/>
              <w:right w:val="nil"/>
            </w:tcBorders>
            <w:vAlign w:val="center"/>
            <w:hideMark/>
          </w:tcPr>
          <w:p w14:paraId="333D01AD"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1.323</w:t>
            </w:r>
          </w:p>
        </w:tc>
        <w:tc>
          <w:tcPr>
            <w:tcW w:w="1288" w:type="dxa"/>
            <w:gridSpan w:val="2"/>
            <w:tcBorders>
              <w:top w:val="nil"/>
              <w:left w:val="single" w:sz="4" w:space="0" w:color="000000"/>
              <w:bottom w:val="single" w:sz="4" w:space="0" w:color="000000"/>
              <w:right w:val="nil"/>
            </w:tcBorders>
            <w:vAlign w:val="center"/>
            <w:hideMark/>
          </w:tcPr>
          <w:p w14:paraId="46761706"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b/>
                <w:bCs/>
                <w:color w:val="000000"/>
                <w:sz w:val="20"/>
                <w:szCs w:val="20"/>
              </w:rPr>
              <w:t>2.991</w:t>
            </w:r>
          </w:p>
        </w:tc>
        <w:tc>
          <w:tcPr>
            <w:tcW w:w="1295" w:type="dxa"/>
            <w:gridSpan w:val="2"/>
            <w:tcBorders>
              <w:top w:val="nil"/>
              <w:left w:val="single" w:sz="4" w:space="0" w:color="000000"/>
              <w:bottom w:val="single" w:sz="4" w:space="0" w:color="000000"/>
              <w:right w:val="nil"/>
            </w:tcBorders>
            <w:vAlign w:val="center"/>
            <w:hideMark/>
          </w:tcPr>
          <w:p w14:paraId="3B5E1E77"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b/>
                <w:bCs/>
                <w:color w:val="000000"/>
                <w:sz w:val="20"/>
                <w:szCs w:val="20"/>
              </w:rPr>
              <w:t>2.657</w:t>
            </w:r>
          </w:p>
        </w:tc>
        <w:tc>
          <w:tcPr>
            <w:tcW w:w="1361" w:type="dxa"/>
            <w:gridSpan w:val="2"/>
            <w:tcBorders>
              <w:top w:val="nil"/>
              <w:left w:val="single" w:sz="4" w:space="0" w:color="000000"/>
              <w:bottom w:val="single" w:sz="4" w:space="0" w:color="000000"/>
              <w:right w:val="nil"/>
            </w:tcBorders>
            <w:vAlign w:val="center"/>
          </w:tcPr>
          <w:p w14:paraId="24C39A8B" w14:textId="77777777" w:rsidR="004A3023" w:rsidRPr="00F862D5" w:rsidRDefault="004A3023">
            <w:pPr>
              <w:snapToGrid w:val="0"/>
              <w:ind w:left="0" w:hanging="2"/>
              <w:jc w:val="center"/>
              <w:rPr>
                <w:rFonts w:ascii="Arial" w:hAnsi="Arial" w:cs="Arial"/>
                <w:b/>
                <w:bCs/>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7F0C7BC4" w14:textId="77777777" w:rsidR="004A3023" w:rsidRPr="00F862D5" w:rsidRDefault="004A3023">
            <w:pPr>
              <w:snapToGrid w:val="0"/>
              <w:ind w:left="0" w:hanging="2"/>
              <w:jc w:val="center"/>
              <w:rPr>
                <w:rFonts w:ascii="Arial" w:hAnsi="Arial" w:cs="Arial"/>
                <w:b/>
                <w:bCs/>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1CF51407" w14:textId="77777777" w:rsidR="004A3023" w:rsidRPr="00F862D5" w:rsidRDefault="004A3023">
            <w:pPr>
              <w:snapToGrid w:val="0"/>
              <w:ind w:left="0" w:hanging="2"/>
              <w:jc w:val="center"/>
              <w:rPr>
                <w:rFonts w:ascii="Arial" w:hAnsi="Arial" w:cs="Arial"/>
                <w:b/>
                <w:bCs/>
                <w:color w:val="000000"/>
                <w:sz w:val="20"/>
                <w:szCs w:val="20"/>
              </w:rPr>
            </w:pPr>
          </w:p>
        </w:tc>
        <w:tc>
          <w:tcPr>
            <w:tcW w:w="976" w:type="dxa"/>
            <w:tcBorders>
              <w:top w:val="nil"/>
              <w:left w:val="single" w:sz="4" w:space="0" w:color="000000"/>
              <w:bottom w:val="single" w:sz="4" w:space="0" w:color="000000"/>
              <w:right w:val="nil"/>
            </w:tcBorders>
            <w:vAlign w:val="center"/>
          </w:tcPr>
          <w:p w14:paraId="010E13E8" w14:textId="77777777" w:rsidR="004A3023" w:rsidRPr="00F862D5" w:rsidRDefault="004A3023">
            <w:pPr>
              <w:snapToGrid w:val="0"/>
              <w:ind w:left="0" w:hanging="2"/>
              <w:jc w:val="center"/>
              <w:rPr>
                <w:rFonts w:ascii="Arial" w:hAnsi="Arial" w:cs="Arial"/>
                <w:b/>
                <w:bCs/>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141E6A13" w14:textId="77777777" w:rsidR="004A3023" w:rsidRPr="00F862D5" w:rsidRDefault="004A3023">
            <w:pPr>
              <w:snapToGrid w:val="0"/>
              <w:ind w:left="0" w:hanging="2"/>
              <w:jc w:val="center"/>
              <w:rPr>
                <w:rFonts w:ascii="Arial" w:hAnsi="Arial" w:cs="Arial"/>
                <w:b/>
                <w:bCs/>
                <w:color w:val="000000"/>
                <w:sz w:val="20"/>
                <w:szCs w:val="20"/>
              </w:rPr>
            </w:pPr>
          </w:p>
        </w:tc>
      </w:tr>
      <w:tr w:rsidR="004A3023" w14:paraId="37ACD39D" w14:textId="77777777" w:rsidTr="00F71CA8">
        <w:tc>
          <w:tcPr>
            <w:tcW w:w="1701" w:type="dxa"/>
            <w:tcBorders>
              <w:top w:val="nil"/>
              <w:left w:val="single" w:sz="4" w:space="0" w:color="000000"/>
              <w:bottom w:val="single" w:sz="4" w:space="0" w:color="000000"/>
              <w:right w:val="nil"/>
            </w:tcBorders>
            <w:vAlign w:val="center"/>
            <w:hideMark/>
          </w:tcPr>
          <w:p w14:paraId="15E8AE30" w14:textId="77777777" w:rsidR="004A3023" w:rsidRPr="00F862D5" w:rsidRDefault="004A3023" w:rsidP="00F862D5">
            <w:pPr>
              <w:snapToGrid w:val="0"/>
              <w:ind w:left="0" w:hanging="2"/>
              <w:rPr>
                <w:rFonts w:ascii="Arial" w:hAnsi="Arial" w:cs="Arial"/>
                <w:b/>
                <w:bCs/>
                <w:color w:val="000000"/>
                <w:sz w:val="20"/>
                <w:szCs w:val="20"/>
              </w:rPr>
            </w:pPr>
            <w:r w:rsidRPr="00F862D5">
              <w:rPr>
                <w:rFonts w:ascii="Arial" w:hAnsi="Arial" w:cs="Arial"/>
                <w:color w:val="000000"/>
                <w:sz w:val="20"/>
                <w:szCs w:val="20"/>
              </w:rPr>
              <w:lastRenderedPageBreak/>
              <w:t>Litoral Sul</w:t>
            </w:r>
          </w:p>
        </w:tc>
        <w:tc>
          <w:tcPr>
            <w:tcW w:w="1012" w:type="dxa"/>
            <w:tcBorders>
              <w:top w:val="nil"/>
              <w:left w:val="single" w:sz="4" w:space="0" w:color="000000"/>
              <w:bottom w:val="single" w:sz="4" w:space="0" w:color="000000"/>
              <w:right w:val="nil"/>
            </w:tcBorders>
            <w:vAlign w:val="center"/>
            <w:hideMark/>
          </w:tcPr>
          <w:p w14:paraId="1A6F3032"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3698AFF4"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253</w:t>
            </w:r>
          </w:p>
        </w:tc>
        <w:tc>
          <w:tcPr>
            <w:tcW w:w="1701" w:type="dxa"/>
            <w:tcBorders>
              <w:top w:val="nil"/>
              <w:left w:val="single" w:sz="4" w:space="0" w:color="000000"/>
              <w:bottom w:val="single" w:sz="4" w:space="0" w:color="000000"/>
              <w:right w:val="nil"/>
            </w:tcBorders>
            <w:vAlign w:val="center"/>
            <w:hideMark/>
          </w:tcPr>
          <w:p w14:paraId="1AA2E98D"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253</w:t>
            </w:r>
          </w:p>
        </w:tc>
        <w:tc>
          <w:tcPr>
            <w:tcW w:w="1288" w:type="dxa"/>
            <w:gridSpan w:val="2"/>
            <w:tcBorders>
              <w:top w:val="nil"/>
              <w:left w:val="single" w:sz="4" w:space="0" w:color="000000"/>
              <w:bottom w:val="single" w:sz="4" w:space="0" w:color="000000"/>
              <w:right w:val="nil"/>
            </w:tcBorders>
            <w:vAlign w:val="center"/>
            <w:hideMark/>
          </w:tcPr>
          <w:p w14:paraId="76E68BC1"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b/>
                <w:bCs/>
                <w:color w:val="000000"/>
                <w:sz w:val="20"/>
                <w:szCs w:val="20"/>
              </w:rPr>
              <w:t>519</w:t>
            </w:r>
          </w:p>
        </w:tc>
        <w:tc>
          <w:tcPr>
            <w:tcW w:w="1295" w:type="dxa"/>
            <w:gridSpan w:val="2"/>
            <w:tcBorders>
              <w:top w:val="nil"/>
              <w:left w:val="single" w:sz="4" w:space="0" w:color="000000"/>
              <w:bottom w:val="single" w:sz="4" w:space="0" w:color="000000"/>
              <w:right w:val="nil"/>
            </w:tcBorders>
            <w:vAlign w:val="center"/>
            <w:hideMark/>
          </w:tcPr>
          <w:p w14:paraId="058C5A89"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b/>
                <w:bCs/>
                <w:color w:val="000000"/>
                <w:sz w:val="20"/>
                <w:szCs w:val="20"/>
              </w:rPr>
              <w:t>599</w:t>
            </w:r>
          </w:p>
        </w:tc>
        <w:tc>
          <w:tcPr>
            <w:tcW w:w="1361" w:type="dxa"/>
            <w:gridSpan w:val="2"/>
            <w:tcBorders>
              <w:top w:val="nil"/>
              <w:left w:val="single" w:sz="4" w:space="0" w:color="000000"/>
              <w:bottom w:val="single" w:sz="4" w:space="0" w:color="000000"/>
              <w:right w:val="nil"/>
            </w:tcBorders>
            <w:vAlign w:val="center"/>
          </w:tcPr>
          <w:p w14:paraId="7479F123" w14:textId="77777777" w:rsidR="004A3023" w:rsidRPr="00F862D5" w:rsidRDefault="004A3023">
            <w:pPr>
              <w:snapToGrid w:val="0"/>
              <w:ind w:left="0" w:hanging="2"/>
              <w:jc w:val="center"/>
              <w:rPr>
                <w:rFonts w:ascii="Arial" w:hAnsi="Arial" w:cs="Arial"/>
                <w:b/>
                <w:bCs/>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0524D4D6" w14:textId="77777777" w:rsidR="004A3023" w:rsidRPr="00F862D5" w:rsidRDefault="004A3023">
            <w:pPr>
              <w:snapToGrid w:val="0"/>
              <w:ind w:left="0" w:hanging="2"/>
              <w:jc w:val="center"/>
              <w:rPr>
                <w:rFonts w:ascii="Arial" w:hAnsi="Arial" w:cs="Arial"/>
                <w:b/>
                <w:bCs/>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7105D8CD" w14:textId="77777777" w:rsidR="004A3023" w:rsidRPr="00F862D5" w:rsidRDefault="004A3023">
            <w:pPr>
              <w:snapToGrid w:val="0"/>
              <w:ind w:left="0" w:hanging="2"/>
              <w:jc w:val="center"/>
              <w:rPr>
                <w:rFonts w:ascii="Arial" w:hAnsi="Arial" w:cs="Arial"/>
                <w:b/>
                <w:bCs/>
                <w:color w:val="000000"/>
                <w:sz w:val="20"/>
                <w:szCs w:val="20"/>
              </w:rPr>
            </w:pPr>
          </w:p>
        </w:tc>
        <w:tc>
          <w:tcPr>
            <w:tcW w:w="976" w:type="dxa"/>
            <w:tcBorders>
              <w:top w:val="nil"/>
              <w:left w:val="single" w:sz="4" w:space="0" w:color="000000"/>
              <w:bottom w:val="single" w:sz="4" w:space="0" w:color="000000"/>
              <w:right w:val="nil"/>
            </w:tcBorders>
            <w:vAlign w:val="center"/>
          </w:tcPr>
          <w:p w14:paraId="085B201F" w14:textId="77777777" w:rsidR="004A3023" w:rsidRPr="00F862D5" w:rsidRDefault="004A3023">
            <w:pPr>
              <w:snapToGrid w:val="0"/>
              <w:ind w:left="0" w:hanging="2"/>
              <w:jc w:val="center"/>
              <w:rPr>
                <w:rFonts w:ascii="Arial" w:hAnsi="Arial" w:cs="Arial"/>
                <w:b/>
                <w:bCs/>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2AEBEB41" w14:textId="77777777" w:rsidR="004A3023" w:rsidRPr="00F862D5" w:rsidRDefault="004A3023">
            <w:pPr>
              <w:snapToGrid w:val="0"/>
              <w:ind w:left="0" w:hanging="2"/>
              <w:jc w:val="center"/>
              <w:rPr>
                <w:rFonts w:ascii="Arial" w:hAnsi="Arial" w:cs="Arial"/>
                <w:b/>
                <w:bCs/>
                <w:color w:val="000000"/>
                <w:sz w:val="20"/>
                <w:szCs w:val="20"/>
              </w:rPr>
            </w:pPr>
          </w:p>
        </w:tc>
      </w:tr>
      <w:tr w:rsidR="004A3023" w14:paraId="153B5ACC" w14:textId="77777777" w:rsidTr="00520AC3">
        <w:tc>
          <w:tcPr>
            <w:tcW w:w="14808" w:type="dxa"/>
            <w:gridSpan w:val="17"/>
            <w:tcBorders>
              <w:top w:val="nil"/>
              <w:left w:val="single" w:sz="4" w:space="0" w:color="000000"/>
              <w:bottom w:val="single" w:sz="4" w:space="0" w:color="000000"/>
              <w:right w:val="single" w:sz="4" w:space="0" w:color="000000"/>
            </w:tcBorders>
            <w:shd w:val="clear" w:color="auto" w:fill="DDDDDD"/>
            <w:vAlign w:val="center"/>
            <w:hideMark/>
          </w:tcPr>
          <w:p w14:paraId="7C3EEDF2"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Meta:  3 - Desenvolver projetos de pesquisa e inovação tecnológica (SEC/COAPE)</w:t>
            </w:r>
          </w:p>
        </w:tc>
      </w:tr>
      <w:tr w:rsidR="004A3023" w14:paraId="5B5A3B63" w14:textId="77777777" w:rsidTr="00F71CA8">
        <w:tc>
          <w:tcPr>
            <w:tcW w:w="2713" w:type="dxa"/>
            <w:gridSpan w:val="2"/>
            <w:tcBorders>
              <w:top w:val="nil"/>
              <w:left w:val="single" w:sz="4" w:space="0" w:color="000000"/>
              <w:bottom w:val="single" w:sz="4" w:space="0" w:color="000000"/>
              <w:right w:val="nil"/>
            </w:tcBorders>
            <w:shd w:val="clear" w:color="auto" w:fill="DDDDDD"/>
            <w:vAlign w:val="center"/>
            <w:hideMark/>
          </w:tcPr>
          <w:p w14:paraId="2116FD95"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original: 13.980</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0A0AFCD2"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2020: </w:t>
            </w:r>
          </w:p>
        </w:tc>
        <w:tc>
          <w:tcPr>
            <w:tcW w:w="2552" w:type="dxa"/>
            <w:gridSpan w:val="3"/>
            <w:tcBorders>
              <w:top w:val="nil"/>
              <w:left w:val="single" w:sz="4" w:space="0" w:color="000000"/>
              <w:bottom w:val="single" w:sz="4" w:space="0" w:color="000000"/>
              <w:right w:val="nil"/>
            </w:tcBorders>
            <w:shd w:val="clear" w:color="auto" w:fill="DDDDDD"/>
            <w:vAlign w:val="center"/>
            <w:hideMark/>
          </w:tcPr>
          <w:p w14:paraId="6291C6E6"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2021: </w:t>
            </w:r>
          </w:p>
        </w:tc>
        <w:tc>
          <w:tcPr>
            <w:tcW w:w="2693" w:type="dxa"/>
            <w:gridSpan w:val="4"/>
            <w:tcBorders>
              <w:top w:val="nil"/>
              <w:left w:val="single" w:sz="4" w:space="0" w:color="000000"/>
              <w:bottom w:val="single" w:sz="4" w:space="0" w:color="000000"/>
              <w:right w:val="nil"/>
            </w:tcBorders>
            <w:shd w:val="clear" w:color="auto" w:fill="DDDDDD"/>
            <w:vAlign w:val="center"/>
            <w:hideMark/>
          </w:tcPr>
          <w:p w14:paraId="0D8851C1"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2022:</w:t>
            </w:r>
          </w:p>
        </w:tc>
        <w:tc>
          <w:tcPr>
            <w:tcW w:w="3874" w:type="dxa"/>
            <w:gridSpan w:val="6"/>
            <w:tcBorders>
              <w:top w:val="nil"/>
              <w:left w:val="single" w:sz="4" w:space="0" w:color="000000"/>
              <w:bottom w:val="single" w:sz="4" w:space="0" w:color="000000"/>
              <w:right w:val="single" w:sz="4" w:space="0" w:color="000000"/>
            </w:tcBorders>
            <w:shd w:val="clear" w:color="auto" w:fill="DDDDDD"/>
            <w:vAlign w:val="center"/>
            <w:hideMark/>
          </w:tcPr>
          <w:p w14:paraId="41B517AE"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2023: </w:t>
            </w:r>
          </w:p>
        </w:tc>
      </w:tr>
      <w:tr w:rsidR="004A3023" w14:paraId="22BB8057" w14:textId="77777777" w:rsidTr="00F71CA8">
        <w:tc>
          <w:tcPr>
            <w:tcW w:w="1701" w:type="dxa"/>
            <w:vMerge w:val="restart"/>
            <w:tcBorders>
              <w:top w:val="nil"/>
              <w:left w:val="single" w:sz="4" w:space="0" w:color="000000"/>
              <w:bottom w:val="single" w:sz="4" w:space="0" w:color="000000"/>
              <w:right w:val="nil"/>
            </w:tcBorders>
            <w:shd w:val="clear" w:color="auto" w:fill="DDDDDD"/>
            <w:vAlign w:val="center"/>
            <w:hideMark/>
          </w:tcPr>
          <w:p w14:paraId="2FA52240" w14:textId="3F981FE8"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Regionalização</w:t>
            </w:r>
            <w:r w:rsidRPr="00F862D5">
              <w:rPr>
                <w:rFonts w:ascii="Arial" w:hAnsi="Arial" w:cs="Arial"/>
                <w:b/>
                <w:bCs/>
                <w:color w:val="000000"/>
                <w:sz w:val="20"/>
                <w:szCs w:val="20"/>
                <w:vertAlign w:val="superscript"/>
              </w:rPr>
              <w:t>1</w:t>
            </w:r>
          </w:p>
        </w:tc>
        <w:tc>
          <w:tcPr>
            <w:tcW w:w="1012" w:type="dxa"/>
            <w:vMerge w:val="restart"/>
            <w:tcBorders>
              <w:top w:val="nil"/>
              <w:left w:val="single" w:sz="4" w:space="0" w:color="000000"/>
              <w:bottom w:val="single" w:sz="4" w:space="0" w:color="000000"/>
              <w:right w:val="nil"/>
            </w:tcBorders>
            <w:shd w:val="clear" w:color="auto" w:fill="DDDDDD"/>
            <w:vAlign w:val="center"/>
            <w:hideMark/>
          </w:tcPr>
          <w:p w14:paraId="6D1FD08E"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Unidade de medida</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7890D995"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1º ano (2020)</w:t>
            </w:r>
          </w:p>
        </w:tc>
        <w:tc>
          <w:tcPr>
            <w:tcW w:w="2583" w:type="dxa"/>
            <w:gridSpan w:val="4"/>
            <w:tcBorders>
              <w:top w:val="nil"/>
              <w:left w:val="single" w:sz="4" w:space="0" w:color="000000"/>
              <w:bottom w:val="single" w:sz="4" w:space="0" w:color="000000"/>
              <w:right w:val="nil"/>
            </w:tcBorders>
            <w:shd w:val="clear" w:color="auto" w:fill="DDDDDD"/>
            <w:vAlign w:val="center"/>
            <w:hideMark/>
          </w:tcPr>
          <w:p w14:paraId="67F82F06"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2º ano (2021)</w:t>
            </w:r>
          </w:p>
        </w:tc>
        <w:tc>
          <w:tcPr>
            <w:tcW w:w="2669" w:type="dxa"/>
            <w:gridSpan w:val="4"/>
            <w:tcBorders>
              <w:top w:val="nil"/>
              <w:left w:val="single" w:sz="4" w:space="0" w:color="000000"/>
              <w:bottom w:val="single" w:sz="4" w:space="0" w:color="000000"/>
              <w:right w:val="nil"/>
            </w:tcBorders>
            <w:shd w:val="clear" w:color="auto" w:fill="DDDDDD"/>
            <w:vAlign w:val="center"/>
            <w:hideMark/>
          </w:tcPr>
          <w:p w14:paraId="3730E9CC"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3º ano (2022)</w:t>
            </w:r>
          </w:p>
        </w:tc>
        <w:tc>
          <w:tcPr>
            <w:tcW w:w="2222" w:type="dxa"/>
            <w:gridSpan w:val="3"/>
            <w:tcBorders>
              <w:top w:val="nil"/>
              <w:left w:val="single" w:sz="4" w:space="0" w:color="000000"/>
              <w:bottom w:val="single" w:sz="4" w:space="0" w:color="000000"/>
              <w:right w:val="nil"/>
            </w:tcBorders>
            <w:shd w:val="clear" w:color="auto" w:fill="DDDDDD"/>
            <w:vAlign w:val="center"/>
            <w:hideMark/>
          </w:tcPr>
          <w:p w14:paraId="6A86112C"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4º ano (2023)</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hideMark/>
          </w:tcPr>
          <w:p w14:paraId="344DAB90"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PPA (2020-2023)</w:t>
            </w:r>
          </w:p>
        </w:tc>
      </w:tr>
      <w:tr w:rsidR="004A3023" w14:paraId="6F6BD72C" w14:textId="77777777" w:rsidTr="00F71CA8">
        <w:tc>
          <w:tcPr>
            <w:tcW w:w="1701" w:type="dxa"/>
            <w:vMerge/>
            <w:tcBorders>
              <w:top w:val="nil"/>
              <w:left w:val="single" w:sz="4" w:space="0" w:color="000000"/>
              <w:bottom w:val="single" w:sz="4" w:space="0" w:color="000000"/>
              <w:right w:val="nil"/>
            </w:tcBorders>
            <w:vAlign w:val="center"/>
            <w:hideMark/>
          </w:tcPr>
          <w:p w14:paraId="0E3758F5" w14:textId="77777777" w:rsidR="004A3023" w:rsidRPr="00F862D5" w:rsidRDefault="004A3023">
            <w:pPr>
              <w:ind w:left="0" w:hanging="2"/>
              <w:rPr>
                <w:rFonts w:ascii="Arial" w:eastAsia="Tahoma" w:hAnsi="Arial" w:cs="Arial"/>
                <w:kern w:val="2"/>
                <w:sz w:val="20"/>
                <w:szCs w:val="20"/>
              </w:rPr>
            </w:pPr>
          </w:p>
        </w:tc>
        <w:tc>
          <w:tcPr>
            <w:tcW w:w="1012" w:type="dxa"/>
            <w:vMerge/>
            <w:tcBorders>
              <w:top w:val="nil"/>
              <w:left w:val="single" w:sz="4" w:space="0" w:color="000000"/>
              <w:bottom w:val="single" w:sz="4" w:space="0" w:color="000000"/>
              <w:right w:val="nil"/>
            </w:tcBorders>
            <w:vAlign w:val="center"/>
            <w:hideMark/>
          </w:tcPr>
          <w:p w14:paraId="7C5C7030" w14:textId="77777777" w:rsidR="004A3023" w:rsidRPr="00F862D5" w:rsidRDefault="004A3023">
            <w:pPr>
              <w:ind w:left="0" w:hanging="2"/>
              <w:rPr>
                <w:rFonts w:ascii="Arial" w:eastAsia="Tahoma" w:hAnsi="Arial" w:cs="Arial"/>
                <w:kern w:val="2"/>
                <w:sz w:val="20"/>
                <w:szCs w:val="20"/>
              </w:rPr>
            </w:pPr>
          </w:p>
        </w:tc>
        <w:tc>
          <w:tcPr>
            <w:tcW w:w="1275" w:type="dxa"/>
            <w:tcBorders>
              <w:top w:val="nil"/>
              <w:left w:val="single" w:sz="4" w:space="0" w:color="000000"/>
              <w:bottom w:val="single" w:sz="4" w:space="0" w:color="000000"/>
              <w:right w:val="nil"/>
            </w:tcBorders>
            <w:shd w:val="clear" w:color="auto" w:fill="DDDDDD"/>
            <w:vAlign w:val="center"/>
            <w:hideMark/>
          </w:tcPr>
          <w:p w14:paraId="0148E2B1" w14:textId="686AB35C"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701" w:type="dxa"/>
            <w:tcBorders>
              <w:top w:val="nil"/>
              <w:left w:val="single" w:sz="4" w:space="0" w:color="000000"/>
              <w:bottom w:val="single" w:sz="4" w:space="0" w:color="000000"/>
              <w:right w:val="nil"/>
            </w:tcBorders>
            <w:shd w:val="clear" w:color="auto" w:fill="DDDDDD"/>
            <w:vAlign w:val="center"/>
            <w:hideMark/>
          </w:tcPr>
          <w:p w14:paraId="642D6083"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88" w:type="dxa"/>
            <w:gridSpan w:val="2"/>
            <w:tcBorders>
              <w:top w:val="nil"/>
              <w:left w:val="single" w:sz="4" w:space="0" w:color="000000"/>
              <w:bottom w:val="single" w:sz="4" w:space="0" w:color="000000"/>
              <w:right w:val="nil"/>
            </w:tcBorders>
            <w:shd w:val="clear" w:color="auto" w:fill="DDDDDD"/>
            <w:vAlign w:val="center"/>
            <w:hideMark/>
          </w:tcPr>
          <w:p w14:paraId="3BDC74FB" w14:textId="376AB7EF"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295" w:type="dxa"/>
            <w:gridSpan w:val="2"/>
            <w:tcBorders>
              <w:top w:val="nil"/>
              <w:left w:val="single" w:sz="4" w:space="0" w:color="000000"/>
              <w:bottom w:val="single" w:sz="4" w:space="0" w:color="000000"/>
              <w:right w:val="nil"/>
            </w:tcBorders>
            <w:shd w:val="clear" w:color="auto" w:fill="DDDDDD"/>
            <w:vAlign w:val="center"/>
            <w:hideMark/>
          </w:tcPr>
          <w:p w14:paraId="13809C00"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361" w:type="dxa"/>
            <w:gridSpan w:val="2"/>
            <w:tcBorders>
              <w:top w:val="nil"/>
              <w:left w:val="single" w:sz="4" w:space="0" w:color="000000"/>
              <w:bottom w:val="single" w:sz="4" w:space="0" w:color="000000"/>
              <w:right w:val="nil"/>
            </w:tcBorders>
            <w:shd w:val="clear" w:color="auto" w:fill="DDDDDD"/>
            <w:vAlign w:val="center"/>
            <w:hideMark/>
          </w:tcPr>
          <w:p w14:paraId="47ED652C" w14:textId="3266CEBE"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308" w:type="dxa"/>
            <w:gridSpan w:val="2"/>
            <w:tcBorders>
              <w:top w:val="nil"/>
              <w:left w:val="single" w:sz="4" w:space="0" w:color="000000"/>
              <w:bottom w:val="single" w:sz="4" w:space="0" w:color="000000"/>
              <w:right w:val="nil"/>
            </w:tcBorders>
            <w:shd w:val="clear" w:color="auto" w:fill="DDDDDD"/>
            <w:vAlign w:val="center"/>
            <w:hideMark/>
          </w:tcPr>
          <w:p w14:paraId="794F1329"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46" w:type="dxa"/>
            <w:gridSpan w:val="2"/>
            <w:tcBorders>
              <w:top w:val="nil"/>
              <w:left w:val="single" w:sz="4" w:space="0" w:color="000000"/>
              <w:bottom w:val="single" w:sz="4" w:space="0" w:color="000000"/>
              <w:right w:val="nil"/>
            </w:tcBorders>
            <w:shd w:val="clear" w:color="auto" w:fill="DDDDDD"/>
            <w:vAlign w:val="center"/>
            <w:hideMark/>
          </w:tcPr>
          <w:p w14:paraId="699F055A" w14:textId="5D049149"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976" w:type="dxa"/>
            <w:tcBorders>
              <w:top w:val="nil"/>
              <w:left w:val="single" w:sz="4" w:space="0" w:color="000000"/>
              <w:bottom w:val="single" w:sz="4" w:space="0" w:color="000000"/>
              <w:right w:val="nil"/>
            </w:tcBorders>
            <w:shd w:val="clear" w:color="auto" w:fill="DDDDDD"/>
            <w:vAlign w:val="center"/>
            <w:hideMark/>
          </w:tcPr>
          <w:p w14:paraId="149D3879"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tcPr>
          <w:p w14:paraId="6E8C2736" w14:textId="77777777" w:rsidR="004A3023" w:rsidRPr="00F862D5" w:rsidRDefault="004A3023">
            <w:pPr>
              <w:snapToGrid w:val="0"/>
              <w:ind w:left="0" w:hanging="2"/>
              <w:jc w:val="center"/>
              <w:rPr>
                <w:rFonts w:ascii="Arial" w:hAnsi="Arial" w:cs="Arial"/>
                <w:b/>
                <w:bCs/>
                <w:color w:val="000000"/>
                <w:sz w:val="20"/>
                <w:szCs w:val="20"/>
              </w:rPr>
            </w:pPr>
          </w:p>
          <w:p w14:paraId="11C937BC"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 no quadriênio</w:t>
            </w:r>
          </w:p>
        </w:tc>
      </w:tr>
      <w:tr w:rsidR="004A3023" w14:paraId="10D1D968" w14:textId="77777777" w:rsidTr="00F71CA8">
        <w:trPr>
          <w:trHeight w:val="411"/>
        </w:trPr>
        <w:tc>
          <w:tcPr>
            <w:tcW w:w="1701" w:type="dxa"/>
            <w:tcBorders>
              <w:top w:val="nil"/>
              <w:left w:val="single" w:sz="4" w:space="0" w:color="000000"/>
              <w:bottom w:val="single" w:sz="4" w:space="0" w:color="000000"/>
              <w:right w:val="nil"/>
            </w:tcBorders>
            <w:vAlign w:val="center"/>
            <w:hideMark/>
          </w:tcPr>
          <w:p w14:paraId="172AB5D0" w14:textId="77777777" w:rsidR="004A3023" w:rsidRPr="00F862D5" w:rsidRDefault="004A3023" w:rsidP="00F862D5">
            <w:pPr>
              <w:snapToGrid w:val="0"/>
              <w:ind w:left="0" w:hanging="2"/>
              <w:rPr>
                <w:rFonts w:ascii="Arial" w:hAnsi="Arial" w:cs="Arial"/>
                <w:b/>
                <w:bCs/>
                <w:color w:val="000000"/>
                <w:sz w:val="20"/>
                <w:szCs w:val="20"/>
              </w:rPr>
            </w:pPr>
            <w:r w:rsidRPr="00F862D5">
              <w:rPr>
                <w:rFonts w:ascii="Arial" w:hAnsi="Arial" w:cs="Arial"/>
                <w:color w:val="000000"/>
                <w:sz w:val="20"/>
                <w:szCs w:val="20"/>
              </w:rPr>
              <w:t>Estado</w:t>
            </w:r>
          </w:p>
        </w:tc>
        <w:tc>
          <w:tcPr>
            <w:tcW w:w="1012" w:type="dxa"/>
            <w:tcBorders>
              <w:top w:val="nil"/>
              <w:left w:val="single" w:sz="4" w:space="0" w:color="000000"/>
              <w:bottom w:val="single" w:sz="4" w:space="0" w:color="000000"/>
              <w:right w:val="nil"/>
            </w:tcBorders>
            <w:vAlign w:val="center"/>
            <w:hideMark/>
          </w:tcPr>
          <w:p w14:paraId="5C8DA5BB"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411BE77A"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2.416</w:t>
            </w:r>
          </w:p>
        </w:tc>
        <w:tc>
          <w:tcPr>
            <w:tcW w:w="1701" w:type="dxa"/>
            <w:tcBorders>
              <w:top w:val="nil"/>
              <w:left w:val="single" w:sz="4" w:space="0" w:color="000000"/>
              <w:bottom w:val="single" w:sz="4" w:space="0" w:color="000000"/>
              <w:right w:val="nil"/>
            </w:tcBorders>
            <w:vAlign w:val="center"/>
            <w:hideMark/>
          </w:tcPr>
          <w:p w14:paraId="668C066A"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2.373</w:t>
            </w:r>
          </w:p>
        </w:tc>
        <w:tc>
          <w:tcPr>
            <w:tcW w:w="1288" w:type="dxa"/>
            <w:gridSpan w:val="2"/>
            <w:tcBorders>
              <w:top w:val="nil"/>
              <w:left w:val="single" w:sz="4" w:space="0" w:color="000000"/>
              <w:bottom w:val="single" w:sz="4" w:space="0" w:color="000000"/>
              <w:right w:val="nil"/>
            </w:tcBorders>
            <w:vAlign w:val="center"/>
            <w:hideMark/>
          </w:tcPr>
          <w:p w14:paraId="24DEFB35"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b/>
                <w:bCs/>
                <w:color w:val="000000"/>
                <w:sz w:val="20"/>
                <w:szCs w:val="20"/>
              </w:rPr>
              <w:t>4.567</w:t>
            </w:r>
          </w:p>
        </w:tc>
        <w:tc>
          <w:tcPr>
            <w:tcW w:w="1295" w:type="dxa"/>
            <w:gridSpan w:val="2"/>
            <w:tcBorders>
              <w:top w:val="nil"/>
              <w:left w:val="single" w:sz="4" w:space="0" w:color="000000"/>
              <w:bottom w:val="single" w:sz="4" w:space="0" w:color="000000"/>
              <w:right w:val="nil"/>
            </w:tcBorders>
            <w:vAlign w:val="center"/>
            <w:hideMark/>
          </w:tcPr>
          <w:p w14:paraId="1957ECE9"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b/>
                <w:bCs/>
                <w:color w:val="000000"/>
                <w:sz w:val="20"/>
                <w:szCs w:val="20"/>
              </w:rPr>
              <w:t>4.838</w:t>
            </w:r>
          </w:p>
        </w:tc>
        <w:tc>
          <w:tcPr>
            <w:tcW w:w="1361" w:type="dxa"/>
            <w:gridSpan w:val="2"/>
            <w:tcBorders>
              <w:top w:val="nil"/>
              <w:left w:val="single" w:sz="4" w:space="0" w:color="000000"/>
              <w:bottom w:val="single" w:sz="4" w:space="0" w:color="000000"/>
              <w:right w:val="nil"/>
            </w:tcBorders>
            <w:vAlign w:val="center"/>
          </w:tcPr>
          <w:p w14:paraId="5D285327" w14:textId="77777777" w:rsidR="004A3023" w:rsidRPr="00F862D5" w:rsidRDefault="004A3023">
            <w:pPr>
              <w:snapToGrid w:val="0"/>
              <w:ind w:left="0" w:hanging="2"/>
              <w:jc w:val="center"/>
              <w:rPr>
                <w:rFonts w:ascii="Arial" w:hAnsi="Arial" w:cs="Arial"/>
                <w:b/>
                <w:bCs/>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6F0AD4F5" w14:textId="77777777" w:rsidR="004A3023" w:rsidRPr="00F862D5" w:rsidRDefault="004A3023">
            <w:pPr>
              <w:snapToGrid w:val="0"/>
              <w:ind w:left="0" w:hanging="2"/>
              <w:jc w:val="center"/>
              <w:rPr>
                <w:rFonts w:ascii="Arial" w:hAnsi="Arial" w:cs="Arial"/>
                <w:b/>
                <w:bCs/>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0D98BA63" w14:textId="77777777" w:rsidR="004A3023" w:rsidRPr="00F862D5" w:rsidRDefault="004A3023">
            <w:pPr>
              <w:snapToGrid w:val="0"/>
              <w:ind w:left="0" w:hanging="2"/>
              <w:jc w:val="center"/>
              <w:rPr>
                <w:rFonts w:ascii="Arial" w:hAnsi="Arial" w:cs="Arial"/>
                <w:b/>
                <w:bCs/>
                <w:color w:val="000000"/>
                <w:sz w:val="20"/>
                <w:szCs w:val="20"/>
              </w:rPr>
            </w:pPr>
          </w:p>
        </w:tc>
        <w:tc>
          <w:tcPr>
            <w:tcW w:w="976" w:type="dxa"/>
            <w:tcBorders>
              <w:top w:val="nil"/>
              <w:left w:val="single" w:sz="4" w:space="0" w:color="000000"/>
              <w:bottom w:val="single" w:sz="4" w:space="0" w:color="000000"/>
              <w:right w:val="nil"/>
            </w:tcBorders>
            <w:vAlign w:val="center"/>
          </w:tcPr>
          <w:p w14:paraId="37331359" w14:textId="77777777" w:rsidR="004A3023" w:rsidRPr="00F862D5" w:rsidRDefault="004A3023">
            <w:pPr>
              <w:snapToGrid w:val="0"/>
              <w:ind w:left="0" w:hanging="2"/>
              <w:jc w:val="center"/>
              <w:rPr>
                <w:rFonts w:ascii="Arial" w:hAnsi="Arial" w:cs="Arial"/>
                <w:b/>
                <w:bCs/>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3D7A1DB1" w14:textId="77777777" w:rsidR="004A3023" w:rsidRPr="00F862D5" w:rsidRDefault="004A3023">
            <w:pPr>
              <w:snapToGrid w:val="0"/>
              <w:ind w:left="0" w:hanging="2"/>
              <w:jc w:val="center"/>
              <w:rPr>
                <w:rFonts w:ascii="Arial" w:hAnsi="Arial" w:cs="Arial"/>
                <w:b/>
                <w:bCs/>
                <w:color w:val="000000"/>
                <w:sz w:val="20"/>
                <w:szCs w:val="20"/>
              </w:rPr>
            </w:pPr>
          </w:p>
        </w:tc>
      </w:tr>
      <w:tr w:rsidR="004A3023" w14:paraId="5E03C8A4" w14:textId="77777777" w:rsidTr="00F71CA8">
        <w:tc>
          <w:tcPr>
            <w:tcW w:w="1701" w:type="dxa"/>
            <w:tcBorders>
              <w:top w:val="nil"/>
              <w:left w:val="single" w:sz="4" w:space="0" w:color="000000"/>
              <w:bottom w:val="single" w:sz="4" w:space="0" w:color="000000"/>
              <w:right w:val="nil"/>
            </w:tcBorders>
            <w:vAlign w:val="center"/>
            <w:hideMark/>
          </w:tcPr>
          <w:p w14:paraId="5D8E36E8" w14:textId="77777777" w:rsidR="004A3023" w:rsidRPr="00F862D5" w:rsidRDefault="004A3023" w:rsidP="00F862D5">
            <w:pPr>
              <w:snapToGrid w:val="0"/>
              <w:ind w:left="0" w:hanging="2"/>
              <w:rPr>
                <w:rFonts w:ascii="Arial" w:hAnsi="Arial" w:cs="Arial"/>
                <w:b/>
                <w:bCs/>
                <w:color w:val="000000"/>
                <w:sz w:val="20"/>
                <w:szCs w:val="20"/>
              </w:rPr>
            </w:pPr>
            <w:r w:rsidRPr="00F862D5">
              <w:rPr>
                <w:rFonts w:ascii="Arial" w:hAnsi="Arial" w:cs="Arial"/>
                <w:color w:val="000000"/>
                <w:sz w:val="20"/>
                <w:szCs w:val="20"/>
              </w:rPr>
              <w:t>Litoral Sul</w:t>
            </w:r>
          </w:p>
        </w:tc>
        <w:tc>
          <w:tcPr>
            <w:tcW w:w="1012" w:type="dxa"/>
            <w:tcBorders>
              <w:top w:val="nil"/>
              <w:left w:val="single" w:sz="4" w:space="0" w:color="000000"/>
              <w:bottom w:val="single" w:sz="4" w:space="0" w:color="000000"/>
              <w:right w:val="nil"/>
            </w:tcBorders>
            <w:vAlign w:val="center"/>
            <w:hideMark/>
          </w:tcPr>
          <w:p w14:paraId="33DD511A"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4C7D1EB9"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297</w:t>
            </w:r>
          </w:p>
        </w:tc>
        <w:tc>
          <w:tcPr>
            <w:tcW w:w="1701" w:type="dxa"/>
            <w:tcBorders>
              <w:top w:val="nil"/>
              <w:left w:val="single" w:sz="4" w:space="0" w:color="000000"/>
              <w:bottom w:val="single" w:sz="4" w:space="0" w:color="000000"/>
              <w:right w:val="nil"/>
            </w:tcBorders>
            <w:vAlign w:val="center"/>
            <w:hideMark/>
          </w:tcPr>
          <w:p w14:paraId="77107599"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297</w:t>
            </w:r>
          </w:p>
        </w:tc>
        <w:tc>
          <w:tcPr>
            <w:tcW w:w="1288" w:type="dxa"/>
            <w:gridSpan w:val="2"/>
            <w:tcBorders>
              <w:top w:val="nil"/>
              <w:left w:val="single" w:sz="4" w:space="0" w:color="000000"/>
              <w:bottom w:val="single" w:sz="4" w:space="0" w:color="000000"/>
              <w:right w:val="nil"/>
            </w:tcBorders>
            <w:vAlign w:val="center"/>
            <w:hideMark/>
          </w:tcPr>
          <w:p w14:paraId="4D7C58FB"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b/>
                <w:bCs/>
                <w:color w:val="000000"/>
                <w:sz w:val="20"/>
                <w:szCs w:val="20"/>
              </w:rPr>
              <w:t>614</w:t>
            </w:r>
          </w:p>
        </w:tc>
        <w:tc>
          <w:tcPr>
            <w:tcW w:w="1295" w:type="dxa"/>
            <w:gridSpan w:val="2"/>
            <w:tcBorders>
              <w:top w:val="nil"/>
              <w:left w:val="single" w:sz="4" w:space="0" w:color="000000"/>
              <w:bottom w:val="single" w:sz="4" w:space="0" w:color="000000"/>
              <w:right w:val="nil"/>
            </w:tcBorders>
            <w:vAlign w:val="center"/>
            <w:hideMark/>
          </w:tcPr>
          <w:p w14:paraId="366E6C53"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b/>
                <w:bCs/>
                <w:color w:val="000000"/>
                <w:sz w:val="20"/>
                <w:szCs w:val="20"/>
              </w:rPr>
              <w:t>634</w:t>
            </w:r>
          </w:p>
        </w:tc>
        <w:tc>
          <w:tcPr>
            <w:tcW w:w="1361" w:type="dxa"/>
            <w:gridSpan w:val="2"/>
            <w:tcBorders>
              <w:top w:val="nil"/>
              <w:left w:val="single" w:sz="4" w:space="0" w:color="000000"/>
              <w:bottom w:val="single" w:sz="4" w:space="0" w:color="000000"/>
              <w:right w:val="nil"/>
            </w:tcBorders>
            <w:vAlign w:val="center"/>
          </w:tcPr>
          <w:p w14:paraId="453E8F82" w14:textId="77777777" w:rsidR="004A3023" w:rsidRPr="00F862D5" w:rsidRDefault="004A3023">
            <w:pPr>
              <w:snapToGrid w:val="0"/>
              <w:ind w:left="0" w:hanging="2"/>
              <w:jc w:val="center"/>
              <w:rPr>
                <w:rFonts w:ascii="Arial" w:hAnsi="Arial" w:cs="Arial"/>
                <w:b/>
                <w:bCs/>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0C144286" w14:textId="77777777" w:rsidR="004A3023" w:rsidRPr="00F862D5" w:rsidRDefault="004A3023">
            <w:pPr>
              <w:snapToGrid w:val="0"/>
              <w:ind w:left="0" w:hanging="2"/>
              <w:jc w:val="center"/>
              <w:rPr>
                <w:rFonts w:ascii="Arial" w:hAnsi="Arial" w:cs="Arial"/>
                <w:b/>
                <w:bCs/>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0048CF6C" w14:textId="77777777" w:rsidR="004A3023" w:rsidRPr="00F862D5" w:rsidRDefault="004A3023">
            <w:pPr>
              <w:snapToGrid w:val="0"/>
              <w:ind w:left="0" w:hanging="2"/>
              <w:jc w:val="center"/>
              <w:rPr>
                <w:rFonts w:ascii="Arial" w:hAnsi="Arial" w:cs="Arial"/>
                <w:b/>
                <w:bCs/>
                <w:color w:val="000000"/>
                <w:sz w:val="20"/>
                <w:szCs w:val="20"/>
              </w:rPr>
            </w:pPr>
          </w:p>
        </w:tc>
        <w:tc>
          <w:tcPr>
            <w:tcW w:w="976" w:type="dxa"/>
            <w:tcBorders>
              <w:top w:val="nil"/>
              <w:left w:val="single" w:sz="4" w:space="0" w:color="000000"/>
              <w:bottom w:val="single" w:sz="4" w:space="0" w:color="000000"/>
              <w:right w:val="nil"/>
            </w:tcBorders>
            <w:vAlign w:val="center"/>
          </w:tcPr>
          <w:p w14:paraId="044A1351" w14:textId="77777777" w:rsidR="004A3023" w:rsidRPr="00F862D5" w:rsidRDefault="004A3023">
            <w:pPr>
              <w:snapToGrid w:val="0"/>
              <w:ind w:left="0" w:hanging="2"/>
              <w:jc w:val="center"/>
              <w:rPr>
                <w:rFonts w:ascii="Arial" w:hAnsi="Arial" w:cs="Arial"/>
                <w:b/>
                <w:bCs/>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28D3BCEE" w14:textId="77777777" w:rsidR="004A3023" w:rsidRPr="00F862D5" w:rsidRDefault="004A3023">
            <w:pPr>
              <w:snapToGrid w:val="0"/>
              <w:ind w:left="0" w:hanging="2"/>
              <w:jc w:val="center"/>
              <w:rPr>
                <w:rFonts w:ascii="Arial" w:hAnsi="Arial" w:cs="Arial"/>
                <w:b/>
                <w:bCs/>
                <w:color w:val="000000"/>
                <w:sz w:val="20"/>
                <w:szCs w:val="20"/>
              </w:rPr>
            </w:pPr>
          </w:p>
        </w:tc>
      </w:tr>
      <w:tr w:rsidR="004A3023" w14:paraId="5D535FAC" w14:textId="77777777" w:rsidTr="00520AC3">
        <w:tc>
          <w:tcPr>
            <w:tcW w:w="14808" w:type="dxa"/>
            <w:gridSpan w:val="17"/>
            <w:tcBorders>
              <w:top w:val="nil"/>
              <w:left w:val="single" w:sz="4" w:space="0" w:color="000000"/>
              <w:bottom w:val="single" w:sz="4" w:space="0" w:color="000000"/>
              <w:right w:val="single" w:sz="4" w:space="0" w:color="000000"/>
            </w:tcBorders>
            <w:shd w:val="clear" w:color="auto" w:fill="DDDDDD"/>
            <w:vAlign w:val="center"/>
            <w:hideMark/>
          </w:tcPr>
          <w:p w14:paraId="52352EDB"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Meta: 4 - Ofertar cursos do ensino superior de Educação a Distância (EAD) (SEC/COAPE)</w:t>
            </w:r>
          </w:p>
        </w:tc>
      </w:tr>
      <w:tr w:rsidR="004A3023" w14:paraId="4981918B" w14:textId="77777777" w:rsidTr="00F71CA8">
        <w:tc>
          <w:tcPr>
            <w:tcW w:w="2713" w:type="dxa"/>
            <w:gridSpan w:val="2"/>
            <w:tcBorders>
              <w:top w:val="nil"/>
              <w:left w:val="single" w:sz="4" w:space="0" w:color="000000"/>
              <w:bottom w:val="single" w:sz="4" w:space="0" w:color="000000"/>
              <w:right w:val="nil"/>
            </w:tcBorders>
            <w:shd w:val="clear" w:color="auto" w:fill="DDDDDD"/>
            <w:vAlign w:val="center"/>
            <w:hideMark/>
          </w:tcPr>
          <w:p w14:paraId="628A3AB3"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original: </w:t>
            </w:r>
            <w:r w:rsidRPr="00F862D5">
              <w:rPr>
                <w:rFonts w:ascii="Arial" w:hAnsi="Arial" w:cs="Arial"/>
                <w:color w:val="000000"/>
                <w:sz w:val="20"/>
                <w:szCs w:val="20"/>
              </w:rPr>
              <w:t>391</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6BFAD079"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2020: </w:t>
            </w:r>
          </w:p>
        </w:tc>
        <w:tc>
          <w:tcPr>
            <w:tcW w:w="2552" w:type="dxa"/>
            <w:gridSpan w:val="3"/>
            <w:tcBorders>
              <w:top w:val="nil"/>
              <w:left w:val="single" w:sz="4" w:space="0" w:color="000000"/>
              <w:bottom w:val="single" w:sz="4" w:space="0" w:color="000000"/>
              <w:right w:val="nil"/>
            </w:tcBorders>
            <w:shd w:val="clear" w:color="auto" w:fill="DDDDDD"/>
            <w:vAlign w:val="center"/>
            <w:hideMark/>
          </w:tcPr>
          <w:p w14:paraId="101C9DEF"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2021:</w:t>
            </w:r>
          </w:p>
        </w:tc>
        <w:tc>
          <w:tcPr>
            <w:tcW w:w="2693" w:type="dxa"/>
            <w:gridSpan w:val="4"/>
            <w:tcBorders>
              <w:top w:val="nil"/>
              <w:left w:val="single" w:sz="4" w:space="0" w:color="000000"/>
              <w:bottom w:val="single" w:sz="4" w:space="0" w:color="000000"/>
              <w:right w:val="nil"/>
            </w:tcBorders>
            <w:shd w:val="clear" w:color="auto" w:fill="DDDDDD"/>
            <w:vAlign w:val="center"/>
            <w:hideMark/>
          </w:tcPr>
          <w:p w14:paraId="34E3838F"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2022:</w:t>
            </w:r>
          </w:p>
        </w:tc>
        <w:tc>
          <w:tcPr>
            <w:tcW w:w="3874" w:type="dxa"/>
            <w:gridSpan w:val="6"/>
            <w:tcBorders>
              <w:top w:val="nil"/>
              <w:left w:val="single" w:sz="4" w:space="0" w:color="000000"/>
              <w:bottom w:val="single" w:sz="4" w:space="0" w:color="000000"/>
              <w:right w:val="single" w:sz="4" w:space="0" w:color="000000"/>
            </w:tcBorders>
            <w:shd w:val="clear" w:color="auto" w:fill="DDDDDD"/>
            <w:vAlign w:val="center"/>
            <w:hideMark/>
          </w:tcPr>
          <w:p w14:paraId="173AE576"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2023: </w:t>
            </w:r>
          </w:p>
        </w:tc>
      </w:tr>
      <w:tr w:rsidR="004A3023" w14:paraId="7249F766" w14:textId="77777777" w:rsidTr="00F71CA8">
        <w:tc>
          <w:tcPr>
            <w:tcW w:w="1701"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0AB96BBF" w14:textId="1537C9BD"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Regionalização</w:t>
            </w:r>
            <w:r w:rsidRPr="00F862D5">
              <w:rPr>
                <w:rFonts w:ascii="Arial" w:hAnsi="Arial" w:cs="Arial"/>
                <w:b/>
                <w:bCs/>
                <w:color w:val="000000"/>
                <w:sz w:val="20"/>
                <w:szCs w:val="20"/>
                <w:vertAlign w:val="superscript"/>
              </w:rPr>
              <w:t>1</w:t>
            </w:r>
            <w:r w:rsidRPr="00F862D5">
              <w:rPr>
                <w:rFonts w:ascii="Arial" w:hAnsi="Arial" w:cs="Arial"/>
                <w:b/>
                <w:bCs/>
                <w:color w:val="000000"/>
                <w:sz w:val="20"/>
                <w:szCs w:val="20"/>
              </w:rPr>
              <w:t xml:space="preserve"> </w:t>
            </w:r>
          </w:p>
        </w:tc>
        <w:tc>
          <w:tcPr>
            <w:tcW w:w="1012"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06674798"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Unidade de medida</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43325774"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1º ano (2020) </w:t>
            </w:r>
          </w:p>
        </w:tc>
        <w:tc>
          <w:tcPr>
            <w:tcW w:w="2583" w:type="dxa"/>
            <w:gridSpan w:val="4"/>
            <w:tcBorders>
              <w:top w:val="nil"/>
              <w:left w:val="single" w:sz="4" w:space="0" w:color="000000"/>
              <w:bottom w:val="single" w:sz="4" w:space="0" w:color="000000"/>
              <w:right w:val="nil"/>
            </w:tcBorders>
            <w:shd w:val="clear" w:color="auto" w:fill="DDDDDD"/>
            <w:vAlign w:val="bottom"/>
            <w:hideMark/>
          </w:tcPr>
          <w:p w14:paraId="7D51D0AF"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2º ano (2021) </w:t>
            </w:r>
          </w:p>
        </w:tc>
        <w:tc>
          <w:tcPr>
            <w:tcW w:w="2669" w:type="dxa"/>
            <w:gridSpan w:val="4"/>
            <w:tcBorders>
              <w:top w:val="nil"/>
              <w:left w:val="single" w:sz="4" w:space="0" w:color="000000"/>
              <w:bottom w:val="single" w:sz="4" w:space="0" w:color="000000"/>
              <w:right w:val="nil"/>
            </w:tcBorders>
            <w:shd w:val="clear" w:color="auto" w:fill="DDDDDD"/>
            <w:vAlign w:val="center"/>
            <w:hideMark/>
          </w:tcPr>
          <w:p w14:paraId="46BFB7B8"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3º ano (2022) </w:t>
            </w:r>
          </w:p>
        </w:tc>
        <w:tc>
          <w:tcPr>
            <w:tcW w:w="2222" w:type="dxa"/>
            <w:gridSpan w:val="3"/>
            <w:tcBorders>
              <w:top w:val="nil"/>
              <w:left w:val="single" w:sz="4" w:space="0" w:color="000000"/>
              <w:bottom w:val="single" w:sz="4" w:space="0" w:color="000000"/>
              <w:right w:val="nil"/>
            </w:tcBorders>
            <w:shd w:val="clear" w:color="auto" w:fill="DDDDDD"/>
            <w:vAlign w:val="center"/>
            <w:hideMark/>
          </w:tcPr>
          <w:p w14:paraId="43F7E848"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4º ano (2023)</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hideMark/>
          </w:tcPr>
          <w:p w14:paraId="1896F537"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PPA (2020-2023)</w:t>
            </w:r>
          </w:p>
        </w:tc>
      </w:tr>
      <w:tr w:rsidR="004A3023" w14:paraId="39058AB6" w14:textId="77777777" w:rsidTr="00F71CA8">
        <w:tc>
          <w:tcPr>
            <w:tcW w:w="1701" w:type="dxa"/>
            <w:vMerge/>
            <w:tcBorders>
              <w:top w:val="single" w:sz="4" w:space="0" w:color="000000"/>
              <w:left w:val="single" w:sz="4" w:space="0" w:color="000000"/>
              <w:bottom w:val="single" w:sz="4" w:space="0" w:color="000000"/>
              <w:right w:val="nil"/>
            </w:tcBorders>
            <w:vAlign w:val="center"/>
            <w:hideMark/>
          </w:tcPr>
          <w:p w14:paraId="1AA4FBA5" w14:textId="77777777" w:rsidR="004A3023" w:rsidRPr="00F862D5" w:rsidRDefault="004A3023">
            <w:pPr>
              <w:ind w:left="0" w:hanging="2"/>
              <w:rPr>
                <w:rFonts w:ascii="Arial" w:eastAsia="Tahoma" w:hAnsi="Arial" w:cs="Arial"/>
                <w:kern w:val="2"/>
                <w:sz w:val="20"/>
                <w:szCs w:val="20"/>
              </w:rPr>
            </w:pPr>
          </w:p>
        </w:tc>
        <w:tc>
          <w:tcPr>
            <w:tcW w:w="1012" w:type="dxa"/>
            <w:vMerge/>
            <w:tcBorders>
              <w:top w:val="single" w:sz="4" w:space="0" w:color="000000"/>
              <w:left w:val="single" w:sz="4" w:space="0" w:color="000000"/>
              <w:bottom w:val="single" w:sz="4" w:space="0" w:color="000000"/>
              <w:right w:val="nil"/>
            </w:tcBorders>
            <w:vAlign w:val="center"/>
            <w:hideMark/>
          </w:tcPr>
          <w:p w14:paraId="46569885" w14:textId="77777777" w:rsidR="004A3023" w:rsidRPr="00F862D5" w:rsidRDefault="004A3023">
            <w:pPr>
              <w:ind w:left="0" w:hanging="2"/>
              <w:rPr>
                <w:rFonts w:ascii="Arial" w:eastAsia="Tahoma" w:hAnsi="Arial" w:cs="Arial"/>
                <w:kern w:val="2"/>
                <w:sz w:val="20"/>
                <w:szCs w:val="20"/>
              </w:rPr>
            </w:pPr>
          </w:p>
        </w:tc>
        <w:tc>
          <w:tcPr>
            <w:tcW w:w="1275" w:type="dxa"/>
            <w:tcBorders>
              <w:top w:val="nil"/>
              <w:left w:val="single" w:sz="4" w:space="0" w:color="000000"/>
              <w:bottom w:val="single" w:sz="4" w:space="0" w:color="000000"/>
              <w:right w:val="nil"/>
            </w:tcBorders>
            <w:shd w:val="clear" w:color="auto" w:fill="DDDDDD"/>
            <w:vAlign w:val="center"/>
            <w:hideMark/>
          </w:tcPr>
          <w:p w14:paraId="03260D46" w14:textId="5FE0E5F2"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701" w:type="dxa"/>
            <w:tcBorders>
              <w:top w:val="nil"/>
              <w:left w:val="single" w:sz="4" w:space="0" w:color="000000"/>
              <w:bottom w:val="single" w:sz="4" w:space="0" w:color="000000"/>
              <w:right w:val="nil"/>
            </w:tcBorders>
            <w:shd w:val="clear" w:color="auto" w:fill="DDDDDD"/>
            <w:vAlign w:val="center"/>
            <w:hideMark/>
          </w:tcPr>
          <w:p w14:paraId="65D7D992"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88" w:type="dxa"/>
            <w:gridSpan w:val="2"/>
            <w:tcBorders>
              <w:top w:val="nil"/>
              <w:left w:val="single" w:sz="4" w:space="0" w:color="000000"/>
              <w:bottom w:val="single" w:sz="4" w:space="0" w:color="000000"/>
              <w:right w:val="nil"/>
            </w:tcBorders>
            <w:shd w:val="clear" w:color="auto" w:fill="DDDDDD"/>
            <w:vAlign w:val="center"/>
            <w:hideMark/>
          </w:tcPr>
          <w:p w14:paraId="24C29727" w14:textId="72CBAA15"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295" w:type="dxa"/>
            <w:gridSpan w:val="2"/>
            <w:tcBorders>
              <w:top w:val="nil"/>
              <w:left w:val="single" w:sz="4" w:space="0" w:color="000000"/>
              <w:bottom w:val="single" w:sz="4" w:space="0" w:color="000000"/>
              <w:right w:val="nil"/>
            </w:tcBorders>
            <w:shd w:val="clear" w:color="auto" w:fill="DDDDDD"/>
            <w:vAlign w:val="center"/>
            <w:hideMark/>
          </w:tcPr>
          <w:p w14:paraId="582D66DE"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361" w:type="dxa"/>
            <w:gridSpan w:val="2"/>
            <w:tcBorders>
              <w:top w:val="nil"/>
              <w:left w:val="single" w:sz="4" w:space="0" w:color="000000"/>
              <w:bottom w:val="single" w:sz="4" w:space="0" w:color="000000"/>
              <w:right w:val="nil"/>
            </w:tcBorders>
            <w:shd w:val="clear" w:color="auto" w:fill="DDDDDD"/>
            <w:vAlign w:val="center"/>
            <w:hideMark/>
          </w:tcPr>
          <w:p w14:paraId="60D03939" w14:textId="298E0C94"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308" w:type="dxa"/>
            <w:gridSpan w:val="2"/>
            <w:tcBorders>
              <w:top w:val="nil"/>
              <w:left w:val="single" w:sz="4" w:space="0" w:color="000000"/>
              <w:bottom w:val="single" w:sz="4" w:space="0" w:color="000000"/>
              <w:right w:val="nil"/>
            </w:tcBorders>
            <w:shd w:val="clear" w:color="auto" w:fill="DDDDDD"/>
            <w:vAlign w:val="center"/>
            <w:hideMark/>
          </w:tcPr>
          <w:p w14:paraId="2F303319"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46" w:type="dxa"/>
            <w:gridSpan w:val="2"/>
            <w:tcBorders>
              <w:top w:val="nil"/>
              <w:left w:val="single" w:sz="4" w:space="0" w:color="000000"/>
              <w:bottom w:val="single" w:sz="4" w:space="0" w:color="000000"/>
              <w:right w:val="nil"/>
            </w:tcBorders>
            <w:shd w:val="clear" w:color="auto" w:fill="DDDDDD"/>
            <w:vAlign w:val="center"/>
            <w:hideMark/>
          </w:tcPr>
          <w:p w14:paraId="6725156E" w14:textId="1BD833AA"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976" w:type="dxa"/>
            <w:tcBorders>
              <w:top w:val="nil"/>
              <w:left w:val="single" w:sz="4" w:space="0" w:color="000000"/>
              <w:bottom w:val="single" w:sz="4" w:space="0" w:color="000000"/>
              <w:right w:val="nil"/>
            </w:tcBorders>
            <w:shd w:val="clear" w:color="auto" w:fill="DDDDDD"/>
            <w:vAlign w:val="center"/>
            <w:hideMark/>
          </w:tcPr>
          <w:p w14:paraId="14B40484"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tcPr>
          <w:p w14:paraId="591DF07A" w14:textId="77777777" w:rsidR="004A3023" w:rsidRPr="00F862D5" w:rsidRDefault="004A3023">
            <w:pPr>
              <w:snapToGrid w:val="0"/>
              <w:ind w:left="0" w:hanging="2"/>
              <w:jc w:val="center"/>
              <w:rPr>
                <w:rFonts w:ascii="Arial" w:hAnsi="Arial" w:cs="Arial"/>
                <w:b/>
                <w:bCs/>
                <w:color w:val="000000"/>
                <w:sz w:val="20"/>
                <w:szCs w:val="20"/>
              </w:rPr>
            </w:pPr>
          </w:p>
          <w:p w14:paraId="6C9F5ED2"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 no quadriênio</w:t>
            </w:r>
          </w:p>
        </w:tc>
      </w:tr>
      <w:tr w:rsidR="004A3023" w14:paraId="3E284C6A" w14:textId="77777777" w:rsidTr="00F71CA8">
        <w:tc>
          <w:tcPr>
            <w:tcW w:w="1701" w:type="dxa"/>
            <w:tcBorders>
              <w:top w:val="nil"/>
              <w:left w:val="single" w:sz="4" w:space="0" w:color="000000"/>
              <w:bottom w:val="single" w:sz="4" w:space="0" w:color="000000"/>
              <w:right w:val="nil"/>
            </w:tcBorders>
            <w:vAlign w:val="center"/>
            <w:hideMark/>
          </w:tcPr>
          <w:p w14:paraId="24A73BAA" w14:textId="77777777" w:rsidR="004A3023" w:rsidRPr="00F862D5" w:rsidRDefault="004A3023">
            <w:pPr>
              <w:ind w:left="0" w:hanging="2"/>
              <w:rPr>
                <w:rFonts w:ascii="Arial" w:hAnsi="Arial" w:cs="Arial"/>
                <w:sz w:val="20"/>
                <w:szCs w:val="20"/>
              </w:rPr>
            </w:pPr>
            <w:r w:rsidRPr="00F862D5">
              <w:rPr>
                <w:rFonts w:ascii="Arial" w:hAnsi="Arial" w:cs="Arial"/>
                <w:color w:val="000000"/>
                <w:sz w:val="20"/>
                <w:szCs w:val="20"/>
              </w:rPr>
              <w:t xml:space="preserve"> Estado</w:t>
            </w:r>
          </w:p>
        </w:tc>
        <w:tc>
          <w:tcPr>
            <w:tcW w:w="1012" w:type="dxa"/>
            <w:tcBorders>
              <w:top w:val="nil"/>
              <w:left w:val="single" w:sz="4" w:space="0" w:color="000000"/>
              <w:bottom w:val="single" w:sz="4" w:space="0" w:color="000000"/>
              <w:right w:val="nil"/>
            </w:tcBorders>
            <w:vAlign w:val="center"/>
            <w:hideMark/>
          </w:tcPr>
          <w:p w14:paraId="3EA8B08A"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6889786B"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335</w:t>
            </w:r>
          </w:p>
        </w:tc>
        <w:tc>
          <w:tcPr>
            <w:tcW w:w="1701" w:type="dxa"/>
            <w:tcBorders>
              <w:top w:val="nil"/>
              <w:left w:val="single" w:sz="4" w:space="0" w:color="000000"/>
              <w:bottom w:val="single" w:sz="4" w:space="0" w:color="000000"/>
              <w:right w:val="nil"/>
            </w:tcBorders>
            <w:vAlign w:val="center"/>
            <w:hideMark/>
          </w:tcPr>
          <w:p w14:paraId="7CDD9C59"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147</w:t>
            </w:r>
          </w:p>
        </w:tc>
        <w:tc>
          <w:tcPr>
            <w:tcW w:w="1288" w:type="dxa"/>
            <w:gridSpan w:val="2"/>
            <w:tcBorders>
              <w:top w:val="nil"/>
              <w:left w:val="single" w:sz="4" w:space="0" w:color="000000"/>
              <w:bottom w:val="single" w:sz="4" w:space="0" w:color="000000"/>
              <w:right w:val="nil"/>
            </w:tcBorders>
            <w:vAlign w:val="center"/>
            <w:hideMark/>
          </w:tcPr>
          <w:p w14:paraId="5CC40FB8"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147</w:t>
            </w:r>
          </w:p>
        </w:tc>
        <w:tc>
          <w:tcPr>
            <w:tcW w:w="1295" w:type="dxa"/>
            <w:gridSpan w:val="2"/>
            <w:tcBorders>
              <w:top w:val="nil"/>
              <w:left w:val="single" w:sz="4" w:space="0" w:color="000000"/>
              <w:bottom w:val="single" w:sz="4" w:space="0" w:color="000000"/>
              <w:right w:val="nil"/>
            </w:tcBorders>
            <w:vAlign w:val="center"/>
            <w:hideMark/>
          </w:tcPr>
          <w:p w14:paraId="689BFCC1"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180</w:t>
            </w:r>
          </w:p>
        </w:tc>
        <w:tc>
          <w:tcPr>
            <w:tcW w:w="1361" w:type="dxa"/>
            <w:gridSpan w:val="2"/>
            <w:tcBorders>
              <w:top w:val="nil"/>
              <w:left w:val="single" w:sz="4" w:space="0" w:color="000000"/>
              <w:bottom w:val="single" w:sz="4" w:space="0" w:color="000000"/>
              <w:right w:val="nil"/>
            </w:tcBorders>
            <w:vAlign w:val="center"/>
          </w:tcPr>
          <w:p w14:paraId="433C5C11" w14:textId="77777777" w:rsidR="004A3023" w:rsidRPr="00F862D5" w:rsidRDefault="004A3023">
            <w:pPr>
              <w:snapToGrid w:val="0"/>
              <w:ind w:left="0" w:hanging="2"/>
              <w:jc w:val="center"/>
              <w:rPr>
                <w:rFonts w:ascii="Arial" w:hAnsi="Arial" w:cs="Arial"/>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7DA4DDDA" w14:textId="77777777" w:rsidR="004A3023" w:rsidRPr="00F862D5" w:rsidRDefault="004A3023">
            <w:pPr>
              <w:snapToGrid w:val="0"/>
              <w:ind w:left="0" w:hanging="2"/>
              <w:jc w:val="center"/>
              <w:rPr>
                <w:rFonts w:ascii="Arial" w:hAnsi="Arial" w:cs="Arial"/>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38DFE0B1" w14:textId="77777777" w:rsidR="004A3023" w:rsidRPr="00F862D5" w:rsidRDefault="004A3023">
            <w:pPr>
              <w:snapToGrid w:val="0"/>
              <w:ind w:left="0" w:hanging="2"/>
              <w:jc w:val="center"/>
              <w:rPr>
                <w:rFonts w:ascii="Arial" w:hAnsi="Arial" w:cs="Arial"/>
                <w:color w:val="000000"/>
                <w:sz w:val="20"/>
                <w:szCs w:val="20"/>
              </w:rPr>
            </w:pPr>
          </w:p>
        </w:tc>
        <w:tc>
          <w:tcPr>
            <w:tcW w:w="976" w:type="dxa"/>
            <w:tcBorders>
              <w:top w:val="nil"/>
              <w:left w:val="single" w:sz="4" w:space="0" w:color="000000"/>
              <w:bottom w:val="single" w:sz="4" w:space="0" w:color="000000"/>
              <w:right w:val="nil"/>
            </w:tcBorders>
            <w:vAlign w:val="center"/>
          </w:tcPr>
          <w:p w14:paraId="7FBBC0BC" w14:textId="77777777" w:rsidR="004A3023" w:rsidRPr="00F862D5" w:rsidRDefault="004A3023">
            <w:pPr>
              <w:snapToGrid w:val="0"/>
              <w:ind w:left="0" w:hanging="2"/>
              <w:jc w:val="center"/>
              <w:rPr>
                <w:rFonts w:ascii="Arial" w:hAnsi="Arial" w:cs="Arial"/>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60DDF5B7" w14:textId="77777777" w:rsidR="004A3023" w:rsidRPr="00F862D5" w:rsidRDefault="004A3023">
            <w:pPr>
              <w:snapToGrid w:val="0"/>
              <w:ind w:left="0" w:hanging="2"/>
              <w:jc w:val="center"/>
              <w:rPr>
                <w:rFonts w:ascii="Arial" w:hAnsi="Arial" w:cs="Arial"/>
                <w:color w:val="000000"/>
                <w:sz w:val="20"/>
                <w:szCs w:val="20"/>
              </w:rPr>
            </w:pPr>
          </w:p>
        </w:tc>
      </w:tr>
      <w:tr w:rsidR="004A3023" w14:paraId="760DF0BD" w14:textId="77777777" w:rsidTr="00F71CA8">
        <w:tc>
          <w:tcPr>
            <w:tcW w:w="1701" w:type="dxa"/>
            <w:tcBorders>
              <w:top w:val="nil"/>
              <w:left w:val="single" w:sz="4" w:space="0" w:color="000000"/>
              <w:bottom w:val="single" w:sz="4" w:space="0" w:color="000000"/>
              <w:right w:val="nil"/>
            </w:tcBorders>
            <w:vAlign w:val="center"/>
            <w:hideMark/>
          </w:tcPr>
          <w:p w14:paraId="2B085DAB" w14:textId="77777777" w:rsidR="004A3023" w:rsidRPr="00F862D5" w:rsidRDefault="004A3023">
            <w:pPr>
              <w:snapToGrid w:val="0"/>
              <w:ind w:left="0" w:hanging="2"/>
              <w:rPr>
                <w:rFonts w:ascii="Arial" w:hAnsi="Arial" w:cs="Arial"/>
                <w:color w:val="000000"/>
                <w:sz w:val="20"/>
                <w:szCs w:val="20"/>
              </w:rPr>
            </w:pPr>
            <w:r w:rsidRPr="00F862D5">
              <w:rPr>
                <w:rFonts w:ascii="Arial" w:hAnsi="Arial" w:cs="Arial"/>
                <w:color w:val="000000"/>
                <w:sz w:val="20"/>
                <w:szCs w:val="20"/>
              </w:rPr>
              <w:t>Litoral Sul</w:t>
            </w:r>
          </w:p>
        </w:tc>
        <w:tc>
          <w:tcPr>
            <w:tcW w:w="1012" w:type="dxa"/>
            <w:tcBorders>
              <w:top w:val="nil"/>
              <w:left w:val="single" w:sz="4" w:space="0" w:color="000000"/>
              <w:bottom w:val="single" w:sz="4" w:space="0" w:color="000000"/>
              <w:right w:val="nil"/>
            </w:tcBorders>
            <w:vAlign w:val="center"/>
            <w:hideMark/>
          </w:tcPr>
          <w:p w14:paraId="7AFE36D2"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0589FDFE"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w:t>
            </w:r>
          </w:p>
        </w:tc>
        <w:tc>
          <w:tcPr>
            <w:tcW w:w="1701" w:type="dxa"/>
            <w:tcBorders>
              <w:top w:val="nil"/>
              <w:left w:val="single" w:sz="4" w:space="0" w:color="000000"/>
              <w:bottom w:val="single" w:sz="4" w:space="0" w:color="000000"/>
              <w:right w:val="nil"/>
            </w:tcBorders>
            <w:vAlign w:val="center"/>
            <w:hideMark/>
          </w:tcPr>
          <w:p w14:paraId="19E1BBBD"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9</w:t>
            </w:r>
          </w:p>
        </w:tc>
        <w:tc>
          <w:tcPr>
            <w:tcW w:w="1288" w:type="dxa"/>
            <w:gridSpan w:val="2"/>
            <w:tcBorders>
              <w:top w:val="nil"/>
              <w:left w:val="single" w:sz="4" w:space="0" w:color="000000"/>
              <w:bottom w:val="single" w:sz="4" w:space="0" w:color="000000"/>
              <w:right w:val="nil"/>
            </w:tcBorders>
            <w:vAlign w:val="center"/>
            <w:hideMark/>
          </w:tcPr>
          <w:p w14:paraId="03EBF990"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w:t>
            </w:r>
          </w:p>
        </w:tc>
        <w:tc>
          <w:tcPr>
            <w:tcW w:w="1295" w:type="dxa"/>
            <w:gridSpan w:val="2"/>
            <w:tcBorders>
              <w:top w:val="nil"/>
              <w:left w:val="single" w:sz="4" w:space="0" w:color="000000"/>
              <w:bottom w:val="single" w:sz="4" w:space="0" w:color="000000"/>
              <w:right w:val="nil"/>
            </w:tcBorders>
            <w:vAlign w:val="center"/>
            <w:hideMark/>
          </w:tcPr>
          <w:p w14:paraId="0ED1A9C3"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w:t>
            </w:r>
          </w:p>
        </w:tc>
        <w:tc>
          <w:tcPr>
            <w:tcW w:w="1361" w:type="dxa"/>
            <w:gridSpan w:val="2"/>
            <w:tcBorders>
              <w:top w:val="nil"/>
              <w:left w:val="single" w:sz="4" w:space="0" w:color="000000"/>
              <w:bottom w:val="single" w:sz="4" w:space="0" w:color="000000"/>
              <w:right w:val="nil"/>
            </w:tcBorders>
            <w:vAlign w:val="center"/>
          </w:tcPr>
          <w:p w14:paraId="1C6A43E8" w14:textId="77777777" w:rsidR="004A3023" w:rsidRPr="00F862D5" w:rsidRDefault="004A3023">
            <w:pPr>
              <w:snapToGrid w:val="0"/>
              <w:ind w:left="0" w:hanging="2"/>
              <w:jc w:val="center"/>
              <w:rPr>
                <w:rFonts w:ascii="Arial" w:hAnsi="Arial" w:cs="Arial"/>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33BBD93F" w14:textId="77777777" w:rsidR="004A3023" w:rsidRPr="00F862D5" w:rsidRDefault="004A3023">
            <w:pPr>
              <w:snapToGrid w:val="0"/>
              <w:ind w:left="0" w:hanging="2"/>
              <w:jc w:val="center"/>
              <w:rPr>
                <w:rFonts w:ascii="Arial" w:hAnsi="Arial" w:cs="Arial"/>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488A280B" w14:textId="77777777" w:rsidR="004A3023" w:rsidRPr="00F862D5" w:rsidRDefault="004A3023">
            <w:pPr>
              <w:snapToGrid w:val="0"/>
              <w:ind w:left="0" w:hanging="2"/>
              <w:jc w:val="center"/>
              <w:rPr>
                <w:rFonts w:ascii="Arial" w:hAnsi="Arial" w:cs="Arial"/>
                <w:color w:val="000000"/>
                <w:sz w:val="20"/>
                <w:szCs w:val="20"/>
              </w:rPr>
            </w:pPr>
          </w:p>
        </w:tc>
        <w:tc>
          <w:tcPr>
            <w:tcW w:w="976" w:type="dxa"/>
            <w:tcBorders>
              <w:top w:val="nil"/>
              <w:left w:val="single" w:sz="4" w:space="0" w:color="000000"/>
              <w:bottom w:val="single" w:sz="4" w:space="0" w:color="000000"/>
              <w:right w:val="nil"/>
            </w:tcBorders>
            <w:vAlign w:val="center"/>
          </w:tcPr>
          <w:p w14:paraId="772F05E2" w14:textId="77777777" w:rsidR="004A3023" w:rsidRPr="00F862D5" w:rsidRDefault="004A3023">
            <w:pPr>
              <w:snapToGrid w:val="0"/>
              <w:ind w:left="0" w:hanging="2"/>
              <w:jc w:val="center"/>
              <w:rPr>
                <w:rFonts w:ascii="Arial" w:hAnsi="Arial" w:cs="Arial"/>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6201B1C6" w14:textId="77777777" w:rsidR="004A3023" w:rsidRPr="00F862D5" w:rsidRDefault="004A3023">
            <w:pPr>
              <w:snapToGrid w:val="0"/>
              <w:ind w:left="0" w:hanging="2"/>
              <w:jc w:val="center"/>
              <w:rPr>
                <w:rFonts w:ascii="Arial" w:hAnsi="Arial" w:cs="Arial"/>
                <w:color w:val="000000"/>
                <w:sz w:val="20"/>
                <w:szCs w:val="20"/>
              </w:rPr>
            </w:pPr>
          </w:p>
        </w:tc>
      </w:tr>
      <w:tr w:rsidR="004A3023" w14:paraId="234AEEF8" w14:textId="77777777" w:rsidTr="00520AC3">
        <w:tc>
          <w:tcPr>
            <w:tcW w:w="14808" w:type="dxa"/>
            <w:gridSpan w:val="17"/>
            <w:tcBorders>
              <w:top w:val="nil"/>
              <w:left w:val="single" w:sz="4" w:space="0" w:color="000000"/>
              <w:bottom w:val="single" w:sz="4" w:space="0" w:color="000000"/>
              <w:right w:val="single" w:sz="4" w:space="0" w:color="000000"/>
            </w:tcBorders>
            <w:shd w:val="clear" w:color="auto" w:fill="DDDDDD"/>
            <w:vAlign w:val="center"/>
            <w:hideMark/>
          </w:tcPr>
          <w:p w14:paraId="0FD96D83"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Meta: 5 - Ofertar cursos da pós graduação lato sensu e </w:t>
            </w:r>
            <w:proofErr w:type="spellStart"/>
            <w:r w:rsidRPr="00F862D5">
              <w:rPr>
                <w:rFonts w:ascii="Arial" w:hAnsi="Arial" w:cs="Arial"/>
                <w:b/>
                <w:bCs/>
                <w:color w:val="000000"/>
                <w:sz w:val="20"/>
                <w:szCs w:val="20"/>
              </w:rPr>
              <w:t>strictu</w:t>
            </w:r>
            <w:proofErr w:type="spellEnd"/>
            <w:r w:rsidRPr="00F862D5">
              <w:rPr>
                <w:rFonts w:ascii="Arial" w:hAnsi="Arial" w:cs="Arial"/>
                <w:b/>
                <w:bCs/>
                <w:color w:val="000000"/>
                <w:sz w:val="20"/>
                <w:szCs w:val="20"/>
              </w:rPr>
              <w:t xml:space="preserve"> sensu presencial (SEC/COAPE)</w:t>
            </w:r>
          </w:p>
        </w:tc>
      </w:tr>
      <w:tr w:rsidR="004A3023" w14:paraId="7F6019C1" w14:textId="77777777" w:rsidTr="00F71CA8">
        <w:tc>
          <w:tcPr>
            <w:tcW w:w="2713" w:type="dxa"/>
            <w:gridSpan w:val="2"/>
            <w:tcBorders>
              <w:top w:val="nil"/>
              <w:left w:val="single" w:sz="4" w:space="0" w:color="000000"/>
              <w:bottom w:val="single" w:sz="4" w:space="0" w:color="000000"/>
              <w:right w:val="nil"/>
            </w:tcBorders>
            <w:shd w:val="clear" w:color="auto" w:fill="DDDDDD"/>
            <w:vAlign w:val="center"/>
            <w:hideMark/>
          </w:tcPr>
          <w:p w14:paraId="0CBE524D"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original: 335</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7C67FBE8"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2020: </w:t>
            </w:r>
          </w:p>
        </w:tc>
        <w:tc>
          <w:tcPr>
            <w:tcW w:w="2552" w:type="dxa"/>
            <w:gridSpan w:val="3"/>
            <w:tcBorders>
              <w:top w:val="nil"/>
              <w:left w:val="single" w:sz="4" w:space="0" w:color="000000"/>
              <w:bottom w:val="single" w:sz="4" w:space="0" w:color="000000"/>
              <w:right w:val="nil"/>
            </w:tcBorders>
            <w:shd w:val="clear" w:color="auto" w:fill="DDDDDD"/>
            <w:vAlign w:val="center"/>
            <w:hideMark/>
          </w:tcPr>
          <w:p w14:paraId="3C37EC5E"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2021:</w:t>
            </w:r>
          </w:p>
        </w:tc>
        <w:tc>
          <w:tcPr>
            <w:tcW w:w="2693" w:type="dxa"/>
            <w:gridSpan w:val="4"/>
            <w:tcBorders>
              <w:top w:val="nil"/>
              <w:left w:val="single" w:sz="4" w:space="0" w:color="000000"/>
              <w:bottom w:val="single" w:sz="4" w:space="0" w:color="000000"/>
              <w:right w:val="nil"/>
            </w:tcBorders>
            <w:shd w:val="clear" w:color="auto" w:fill="DDDDDD"/>
            <w:vAlign w:val="center"/>
            <w:hideMark/>
          </w:tcPr>
          <w:p w14:paraId="48739A01"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2022:</w:t>
            </w:r>
          </w:p>
        </w:tc>
        <w:tc>
          <w:tcPr>
            <w:tcW w:w="3874" w:type="dxa"/>
            <w:gridSpan w:val="6"/>
            <w:tcBorders>
              <w:top w:val="nil"/>
              <w:left w:val="single" w:sz="4" w:space="0" w:color="000000"/>
              <w:bottom w:val="single" w:sz="4" w:space="0" w:color="000000"/>
              <w:right w:val="single" w:sz="4" w:space="0" w:color="000000"/>
            </w:tcBorders>
            <w:shd w:val="clear" w:color="auto" w:fill="DDDDDD"/>
            <w:vAlign w:val="center"/>
            <w:hideMark/>
          </w:tcPr>
          <w:p w14:paraId="15E7F9A0"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2023: </w:t>
            </w:r>
          </w:p>
        </w:tc>
      </w:tr>
      <w:tr w:rsidR="004A3023" w14:paraId="196A8B22" w14:textId="77777777" w:rsidTr="00F71CA8">
        <w:tc>
          <w:tcPr>
            <w:tcW w:w="1701"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24C90EE1" w14:textId="761CA161"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Regionalização</w:t>
            </w:r>
            <w:r w:rsidRPr="00F862D5">
              <w:rPr>
                <w:rFonts w:ascii="Arial" w:hAnsi="Arial" w:cs="Arial"/>
                <w:b/>
                <w:bCs/>
                <w:color w:val="000000"/>
                <w:sz w:val="20"/>
                <w:szCs w:val="20"/>
                <w:vertAlign w:val="superscript"/>
              </w:rPr>
              <w:t>1</w:t>
            </w:r>
          </w:p>
        </w:tc>
        <w:tc>
          <w:tcPr>
            <w:tcW w:w="1012"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504C9AB0"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Unidade de medida</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25D740AF"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1º ano (2020) </w:t>
            </w:r>
          </w:p>
        </w:tc>
        <w:tc>
          <w:tcPr>
            <w:tcW w:w="2583" w:type="dxa"/>
            <w:gridSpan w:val="4"/>
            <w:tcBorders>
              <w:top w:val="nil"/>
              <w:left w:val="single" w:sz="4" w:space="0" w:color="000000"/>
              <w:bottom w:val="single" w:sz="4" w:space="0" w:color="000000"/>
              <w:right w:val="nil"/>
            </w:tcBorders>
            <w:shd w:val="clear" w:color="auto" w:fill="DDDDDD"/>
            <w:vAlign w:val="bottom"/>
            <w:hideMark/>
          </w:tcPr>
          <w:p w14:paraId="4DD93EE2"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2º ano (2021) </w:t>
            </w:r>
          </w:p>
        </w:tc>
        <w:tc>
          <w:tcPr>
            <w:tcW w:w="2669" w:type="dxa"/>
            <w:gridSpan w:val="4"/>
            <w:tcBorders>
              <w:top w:val="nil"/>
              <w:left w:val="single" w:sz="4" w:space="0" w:color="000000"/>
              <w:bottom w:val="single" w:sz="4" w:space="0" w:color="000000"/>
              <w:right w:val="nil"/>
            </w:tcBorders>
            <w:shd w:val="clear" w:color="auto" w:fill="DDDDDD"/>
            <w:vAlign w:val="center"/>
            <w:hideMark/>
          </w:tcPr>
          <w:p w14:paraId="224E3E9E"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3º ano (2022) </w:t>
            </w:r>
          </w:p>
        </w:tc>
        <w:tc>
          <w:tcPr>
            <w:tcW w:w="2222" w:type="dxa"/>
            <w:gridSpan w:val="3"/>
            <w:tcBorders>
              <w:top w:val="nil"/>
              <w:left w:val="single" w:sz="4" w:space="0" w:color="000000"/>
              <w:bottom w:val="single" w:sz="4" w:space="0" w:color="000000"/>
              <w:right w:val="nil"/>
            </w:tcBorders>
            <w:shd w:val="clear" w:color="auto" w:fill="DDDDDD"/>
            <w:vAlign w:val="center"/>
            <w:hideMark/>
          </w:tcPr>
          <w:p w14:paraId="2EC4F70F"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4º ano (2023)</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hideMark/>
          </w:tcPr>
          <w:p w14:paraId="5546D51D"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PPA (2020-2023)</w:t>
            </w:r>
          </w:p>
        </w:tc>
      </w:tr>
      <w:tr w:rsidR="004A3023" w14:paraId="57DEA60C" w14:textId="77777777" w:rsidTr="00F71CA8">
        <w:tc>
          <w:tcPr>
            <w:tcW w:w="1701" w:type="dxa"/>
            <w:vMerge/>
            <w:tcBorders>
              <w:top w:val="single" w:sz="4" w:space="0" w:color="000000"/>
              <w:left w:val="single" w:sz="4" w:space="0" w:color="000000"/>
              <w:bottom w:val="single" w:sz="4" w:space="0" w:color="000000"/>
              <w:right w:val="nil"/>
            </w:tcBorders>
            <w:vAlign w:val="center"/>
            <w:hideMark/>
          </w:tcPr>
          <w:p w14:paraId="276869C6" w14:textId="77777777" w:rsidR="004A3023" w:rsidRPr="00F862D5" w:rsidRDefault="004A3023">
            <w:pPr>
              <w:ind w:left="0" w:hanging="2"/>
              <w:rPr>
                <w:rFonts w:ascii="Arial" w:eastAsia="Tahoma" w:hAnsi="Arial" w:cs="Arial"/>
                <w:kern w:val="2"/>
                <w:sz w:val="20"/>
                <w:szCs w:val="20"/>
              </w:rPr>
            </w:pPr>
          </w:p>
        </w:tc>
        <w:tc>
          <w:tcPr>
            <w:tcW w:w="1012" w:type="dxa"/>
            <w:vMerge/>
            <w:tcBorders>
              <w:top w:val="single" w:sz="4" w:space="0" w:color="000000"/>
              <w:left w:val="single" w:sz="4" w:space="0" w:color="000000"/>
              <w:bottom w:val="single" w:sz="4" w:space="0" w:color="000000"/>
              <w:right w:val="nil"/>
            </w:tcBorders>
            <w:vAlign w:val="center"/>
            <w:hideMark/>
          </w:tcPr>
          <w:p w14:paraId="6BAEA346" w14:textId="77777777" w:rsidR="004A3023" w:rsidRPr="00F862D5" w:rsidRDefault="004A3023">
            <w:pPr>
              <w:ind w:left="0" w:hanging="2"/>
              <w:rPr>
                <w:rFonts w:ascii="Arial" w:eastAsia="Tahoma" w:hAnsi="Arial" w:cs="Arial"/>
                <w:kern w:val="2"/>
                <w:sz w:val="20"/>
                <w:szCs w:val="20"/>
              </w:rPr>
            </w:pPr>
          </w:p>
        </w:tc>
        <w:tc>
          <w:tcPr>
            <w:tcW w:w="1275" w:type="dxa"/>
            <w:tcBorders>
              <w:top w:val="nil"/>
              <w:left w:val="single" w:sz="4" w:space="0" w:color="000000"/>
              <w:bottom w:val="single" w:sz="4" w:space="0" w:color="000000"/>
              <w:right w:val="nil"/>
            </w:tcBorders>
            <w:shd w:val="clear" w:color="auto" w:fill="DDDDDD"/>
            <w:vAlign w:val="center"/>
            <w:hideMark/>
          </w:tcPr>
          <w:p w14:paraId="25BAA62C" w14:textId="2EE5DB79"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701" w:type="dxa"/>
            <w:tcBorders>
              <w:top w:val="nil"/>
              <w:left w:val="single" w:sz="4" w:space="0" w:color="000000"/>
              <w:bottom w:val="single" w:sz="4" w:space="0" w:color="000000"/>
              <w:right w:val="nil"/>
            </w:tcBorders>
            <w:shd w:val="clear" w:color="auto" w:fill="DDDDDD"/>
            <w:vAlign w:val="center"/>
            <w:hideMark/>
          </w:tcPr>
          <w:p w14:paraId="0485B5A3"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88" w:type="dxa"/>
            <w:gridSpan w:val="2"/>
            <w:tcBorders>
              <w:top w:val="nil"/>
              <w:left w:val="single" w:sz="4" w:space="0" w:color="000000"/>
              <w:bottom w:val="single" w:sz="4" w:space="0" w:color="000000"/>
              <w:right w:val="nil"/>
            </w:tcBorders>
            <w:shd w:val="clear" w:color="auto" w:fill="DDDDDD"/>
            <w:vAlign w:val="center"/>
            <w:hideMark/>
          </w:tcPr>
          <w:p w14:paraId="1895E4EA" w14:textId="75D14891"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295" w:type="dxa"/>
            <w:gridSpan w:val="2"/>
            <w:tcBorders>
              <w:top w:val="nil"/>
              <w:left w:val="single" w:sz="4" w:space="0" w:color="000000"/>
              <w:bottom w:val="single" w:sz="4" w:space="0" w:color="000000"/>
              <w:right w:val="nil"/>
            </w:tcBorders>
            <w:shd w:val="clear" w:color="auto" w:fill="DDDDDD"/>
            <w:vAlign w:val="center"/>
            <w:hideMark/>
          </w:tcPr>
          <w:p w14:paraId="497BAF69"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361" w:type="dxa"/>
            <w:gridSpan w:val="2"/>
            <w:tcBorders>
              <w:top w:val="nil"/>
              <w:left w:val="single" w:sz="4" w:space="0" w:color="000000"/>
              <w:bottom w:val="single" w:sz="4" w:space="0" w:color="000000"/>
              <w:right w:val="nil"/>
            </w:tcBorders>
            <w:shd w:val="clear" w:color="auto" w:fill="DDDDDD"/>
            <w:vAlign w:val="center"/>
            <w:hideMark/>
          </w:tcPr>
          <w:p w14:paraId="29053726" w14:textId="59380B0A"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308" w:type="dxa"/>
            <w:gridSpan w:val="2"/>
            <w:tcBorders>
              <w:top w:val="nil"/>
              <w:left w:val="single" w:sz="4" w:space="0" w:color="000000"/>
              <w:bottom w:val="single" w:sz="4" w:space="0" w:color="000000"/>
              <w:right w:val="nil"/>
            </w:tcBorders>
            <w:shd w:val="clear" w:color="auto" w:fill="DDDDDD"/>
            <w:vAlign w:val="center"/>
            <w:hideMark/>
          </w:tcPr>
          <w:p w14:paraId="482164C7"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46" w:type="dxa"/>
            <w:gridSpan w:val="2"/>
            <w:tcBorders>
              <w:top w:val="nil"/>
              <w:left w:val="single" w:sz="4" w:space="0" w:color="000000"/>
              <w:bottom w:val="single" w:sz="4" w:space="0" w:color="000000"/>
              <w:right w:val="nil"/>
            </w:tcBorders>
            <w:shd w:val="clear" w:color="auto" w:fill="DDDDDD"/>
            <w:vAlign w:val="center"/>
            <w:hideMark/>
          </w:tcPr>
          <w:p w14:paraId="4423F412" w14:textId="4053D682"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976" w:type="dxa"/>
            <w:tcBorders>
              <w:top w:val="nil"/>
              <w:left w:val="single" w:sz="4" w:space="0" w:color="000000"/>
              <w:bottom w:val="single" w:sz="4" w:space="0" w:color="000000"/>
              <w:right w:val="nil"/>
            </w:tcBorders>
            <w:shd w:val="clear" w:color="auto" w:fill="DDDDDD"/>
            <w:vAlign w:val="center"/>
            <w:hideMark/>
          </w:tcPr>
          <w:p w14:paraId="32571ED9"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tcPr>
          <w:p w14:paraId="5347292C" w14:textId="77777777" w:rsidR="004A3023" w:rsidRPr="00F862D5" w:rsidRDefault="004A3023">
            <w:pPr>
              <w:snapToGrid w:val="0"/>
              <w:ind w:left="0" w:hanging="2"/>
              <w:jc w:val="center"/>
              <w:rPr>
                <w:rFonts w:ascii="Arial" w:hAnsi="Arial" w:cs="Arial"/>
                <w:b/>
                <w:bCs/>
                <w:color w:val="000000"/>
                <w:sz w:val="20"/>
                <w:szCs w:val="20"/>
              </w:rPr>
            </w:pPr>
          </w:p>
          <w:p w14:paraId="6C035B9E"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 no quadriênio</w:t>
            </w:r>
          </w:p>
        </w:tc>
      </w:tr>
      <w:tr w:rsidR="004A3023" w14:paraId="6DAFCE7D" w14:textId="77777777" w:rsidTr="00F71CA8">
        <w:tc>
          <w:tcPr>
            <w:tcW w:w="1701" w:type="dxa"/>
            <w:tcBorders>
              <w:top w:val="nil"/>
              <w:left w:val="single" w:sz="4" w:space="0" w:color="000000"/>
              <w:bottom w:val="single" w:sz="4" w:space="0" w:color="000000"/>
              <w:right w:val="nil"/>
            </w:tcBorders>
            <w:vAlign w:val="center"/>
            <w:hideMark/>
          </w:tcPr>
          <w:p w14:paraId="1394F8B2" w14:textId="77777777" w:rsidR="004A3023" w:rsidRPr="00F862D5" w:rsidRDefault="004A3023">
            <w:pPr>
              <w:ind w:left="0" w:hanging="2"/>
              <w:rPr>
                <w:rFonts w:ascii="Arial" w:hAnsi="Arial" w:cs="Arial"/>
                <w:sz w:val="20"/>
                <w:szCs w:val="20"/>
              </w:rPr>
            </w:pPr>
            <w:r w:rsidRPr="00F862D5">
              <w:rPr>
                <w:rFonts w:ascii="Arial" w:hAnsi="Arial" w:cs="Arial"/>
                <w:color w:val="000000"/>
                <w:sz w:val="20"/>
                <w:szCs w:val="20"/>
              </w:rPr>
              <w:lastRenderedPageBreak/>
              <w:t xml:space="preserve"> Estado</w:t>
            </w:r>
          </w:p>
        </w:tc>
        <w:tc>
          <w:tcPr>
            <w:tcW w:w="1012" w:type="dxa"/>
            <w:tcBorders>
              <w:top w:val="nil"/>
              <w:left w:val="single" w:sz="4" w:space="0" w:color="000000"/>
              <w:bottom w:val="single" w:sz="4" w:space="0" w:color="000000"/>
              <w:right w:val="nil"/>
            </w:tcBorders>
            <w:vAlign w:val="center"/>
            <w:hideMark/>
          </w:tcPr>
          <w:p w14:paraId="55159270"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379FC15C"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158</w:t>
            </w:r>
          </w:p>
        </w:tc>
        <w:tc>
          <w:tcPr>
            <w:tcW w:w="1701" w:type="dxa"/>
            <w:tcBorders>
              <w:top w:val="nil"/>
              <w:left w:val="single" w:sz="4" w:space="0" w:color="000000"/>
              <w:bottom w:val="single" w:sz="4" w:space="0" w:color="000000"/>
              <w:right w:val="nil"/>
            </w:tcBorders>
            <w:vAlign w:val="center"/>
            <w:hideMark/>
          </w:tcPr>
          <w:p w14:paraId="06C9A4C4"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170</w:t>
            </w:r>
          </w:p>
        </w:tc>
        <w:tc>
          <w:tcPr>
            <w:tcW w:w="1288" w:type="dxa"/>
            <w:gridSpan w:val="2"/>
            <w:tcBorders>
              <w:top w:val="nil"/>
              <w:left w:val="single" w:sz="4" w:space="0" w:color="000000"/>
              <w:bottom w:val="single" w:sz="4" w:space="0" w:color="000000"/>
              <w:right w:val="nil"/>
            </w:tcBorders>
            <w:vAlign w:val="center"/>
            <w:hideMark/>
          </w:tcPr>
          <w:p w14:paraId="00C2AB7A"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172</w:t>
            </w:r>
          </w:p>
        </w:tc>
        <w:tc>
          <w:tcPr>
            <w:tcW w:w="1295" w:type="dxa"/>
            <w:gridSpan w:val="2"/>
            <w:tcBorders>
              <w:top w:val="nil"/>
              <w:left w:val="single" w:sz="4" w:space="0" w:color="000000"/>
              <w:bottom w:val="single" w:sz="4" w:space="0" w:color="000000"/>
              <w:right w:val="nil"/>
            </w:tcBorders>
            <w:vAlign w:val="center"/>
            <w:hideMark/>
          </w:tcPr>
          <w:p w14:paraId="47392A9B"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171</w:t>
            </w:r>
          </w:p>
        </w:tc>
        <w:tc>
          <w:tcPr>
            <w:tcW w:w="1361" w:type="dxa"/>
            <w:gridSpan w:val="2"/>
            <w:tcBorders>
              <w:top w:val="nil"/>
              <w:left w:val="single" w:sz="4" w:space="0" w:color="000000"/>
              <w:bottom w:val="single" w:sz="4" w:space="0" w:color="000000"/>
              <w:right w:val="nil"/>
            </w:tcBorders>
            <w:vAlign w:val="center"/>
          </w:tcPr>
          <w:p w14:paraId="77245A7E" w14:textId="77777777" w:rsidR="004A3023" w:rsidRPr="00F862D5" w:rsidRDefault="004A3023">
            <w:pPr>
              <w:snapToGrid w:val="0"/>
              <w:ind w:left="0" w:hanging="2"/>
              <w:jc w:val="center"/>
              <w:rPr>
                <w:rFonts w:ascii="Arial" w:hAnsi="Arial" w:cs="Arial"/>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48B08571" w14:textId="77777777" w:rsidR="004A3023" w:rsidRPr="00F862D5" w:rsidRDefault="004A3023">
            <w:pPr>
              <w:snapToGrid w:val="0"/>
              <w:ind w:left="0" w:hanging="2"/>
              <w:jc w:val="center"/>
              <w:rPr>
                <w:rFonts w:ascii="Arial" w:hAnsi="Arial" w:cs="Arial"/>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36FC08A8" w14:textId="77777777" w:rsidR="004A3023" w:rsidRPr="00F862D5" w:rsidRDefault="004A3023">
            <w:pPr>
              <w:snapToGrid w:val="0"/>
              <w:ind w:left="0" w:hanging="2"/>
              <w:jc w:val="center"/>
              <w:rPr>
                <w:rFonts w:ascii="Arial" w:hAnsi="Arial" w:cs="Arial"/>
                <w:color w:val="000000"/>
                <w:sz w:val="20"/>
                <w:szCs w:val="20"/>
              </w:rPr>
            </w:pPr>
          </w:p>
        </w:tc>
        <w:tc>
          <w:tcPr>
            <w:tcW w:w="976" w:type="dxa"/>
            <w:tcBorders>
              <w:top w:val="nil"/>
              <w:left w:val="single" w:sz="4" w:space="0" w:color="000000"/>
              <w:bottom w:val="single" w:sz="4" w:space="0" w:color="000000"/>
              <w:right w:val="nil"/>
            </w:tcBorders>
            <w:vAlign w:val="center"/>
          </w:tcPr>
          <w:p w14:paraId="7DE4EF3E" w14:textId="77777777" w:rsidR="004A3023" w:rsidRPr="00F862D5" w:rsidRDefault="004A3023">
            <w:pPr>
              <w:snapToGrid w:val="0"/>
              <w:ind w:left="0" w:hanging="2"/>
              <w:jc w:val="center"/>
              <w:rPr>
                <w:rFonts w:ascii="Arial" w:hAnsi="Arial" w:cs="Arial"/>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52BB1209" w14:textId="77777777" w:rsidR="004A3023" w:rsidRPr="00F862D5" w:rsidRDefault="004A3023">
            <w:pPr>
              <w:snapToGrid w:val="0"/>
              <w:ind w:left="0" w:hanging="2"/>
              <w:jc w:val="center"/>
              <w:rPr>
                <w:rFonts w:ascii="Arial" w:hAnsi="Arial" w:cs="Arial"/>
                <w:color w:val="000000"/>
                <w:sz w:val="20"/>
                <w:szCs w:val="20"/>
              </w:rPr>
            </w:pPr>
          </w:p>
        </w:tc>
      </w:tr>
      <w:tr w:rsidR="004A3023" w14:paraId="7FD4144F" w14:textId="77777777" w:rsidTr="00F71CA8">
        <w:tc>
          <w:tcPr>
            <w:tcW w:w="1701" w:type="dxa"/>
            <w:tcBorders>
              <w:top w:val="nil"/>
              <w:left w:val="single" w:sz="4" w:space="0" w:color="000000"/>
              <w:bottom w:val="single" w:sz="4" w:space="0" w:color="000000"/>
              <w:right w:val="nil"/>
            </w:tcBorders>
            <w:vAlign w:val="center"/>
            <w:hideMark/>
          </w:tcPr>
          <w:p w14:paraId="0C918ED8" w14:textId="77777777" w:rsidR="004A3023" w:rsidRPr="00F862D5" w:rsidRDefault="004A3023" w:rsidP="00F862D5">
            <w:pPr>
              <w:snapToGrid w:val="0"/>
              <w:ind w:left="0" w:hanging="2"/>
              <w:rPr>
                <w:rFonts w:ascii="Arial" w:hAnsi="Arial" w:cs="Arial"/>
                <w:b/>
                <w:bCs/>
                <w:color w:val="000000"/>
                <w:sz w:val="20"/>
                <w:szCs w:val="20"/>
              </w:rPr>
            </w:pPr>
            <w:r w:rsidRPr="00F862D5">
              <w:rPr>
                <w:rFonts w:ascii="Arial" w:hAnsi="Arial" w:cs="Arial"/>
                <w:color w:val="000000"/>
                <w:sz w:val="20"/>
                <w:szCs w:val="20"/>
              </w:rPr>
              <w:t>Litoral Sul</w:t>
            </w:r>
          </w:p>
        </w:tc>
        <w:tc>
          <w:tcPr>
            <w:tcW w:w="1012" w:type="dxa"/>
            <w:tcBorders>
              <w:top w:val="nil"/>
              <w:left w:val="single" w:sz="4" w:space="0" w:color="000000"/>
              <w:bottom w:val="single" w:sz="4" w:space="0" w:color="000000"/>
              <w:right w:val="nil"/>
            </w:tcBorders>
            <w:vAlign w:val="center"/>
            <w:hideMark/>
          </w:tcPr>
          <w:p w14:paraId="4721AAA4"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719C3BED"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45</w:t>
            </w:r>
          </w:p>
        </w:tc>
        <w:tc>
          <w:tcPr>
            <w:tcW w:w="1701" w:type="dxa"/>
            <w:tcBorders>
              <w:top w:val="nil"/>
              <w:left w:val="single" w:sz="4" w:space="0" w:color="000000"/>
              <w:bottom w:val="single" w:sz="4" w:space="0" w:color="000000"/>
              <w:right w:val="nil"/>
            </w:tcBorders>
            <w:vAlign w:val="center"/>
            <w:hideMark/>
          </w:tcPr>
          <w:p w14:paraId="11B3F7F3" w14:textId="77777777" w:rsidR="004A3023" w:rsidRPr="00F862D5" w:rsidRDefault="004A3023">
            <w:pPr>
              <w:snapToGrid w:val="0"/>
              <w:ind w:left="0" w:hanging="2"/>
              <w:jc w:val="center"/>
              <w:rPr>
                <w:rFonts w:ascii="Arial" w:hAnsi="Arial" w:cs="Arial"/>
                <w:b/>
                <w:bCs/>
                <w:color w:val="000000"/>
                <w:sz w:val="20"/>
                <w:szCs w:val="20"/>
              </w:rPr>
            </w:pPr>
            <w:r w:rsidRPr="00F862D5">
              <w:rPr>
                <w:rFonts w:ascii="Arial" w:hAnsi="Arial" w:cs="Arial"/>
                <w:color w:val="000000"/>
                <w:sz w:val="20"/>
                <w:szCs w:val="20"/>
              </w:rPr>
              <w:t>45</w:t>
            </w:r>
          </w:p>
        </w:tc>
        <w:tc>
          <w:tcPr>
            <w:tcW w:w="1288" w:type="dxa"/>
            <w:gridSpan w:val="2"/>
            <w:tcBorders>
              <w:top w:val="nil"/>
              <w:left w:val="single" w:sz="4" w:space="0" w:color="000000"/>
              <w:bottom w:val="single" w:sz="4" w:space="0" w:color="000000"/>
              <w:right w:val="nil"/>
            </w:tcBorders>
            <w:vAlign w:val="center"/>
            <w:hideMark/>
          </w:tcPr>
          <w:p w14:paraId="403BDAB4"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45</w:t>
            </w:r>
          </w:p>
        </w:tc>
        <w:tc>
          <w:tcPr>
            <w:tcW w:w="1295" w:type="dxa"/>
            <w:gridSpan w:val="2"/>
            <w:tcBorders>
              <w:top w:val="nil"/>
              <w:left w:val="single" w:sz="4" w:space="0" w:color="000000"/>
              <w:bottom w:val="single" w:sz="4" w:space="0" w:color="000000"/>
              <w:right w:val="nil"/>
            </w:tcBorders>
            <w:vAlign w:val="center"/>
            <w:hideMark/>
          </w:tcPr>
          <w:p w14:paraId="5341F26C"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42</w:t>
            </w:r>
          </w:p>
        </w:tc>
        <w:tc>
          <w:tcPr>
            <w:tcW w:w="1361" w:type="dxa"/>
            <w:gridSpan w:val="2"/>
            <w:tcBorders>
              <w:top w:val="nil"/>
              <w:left w:val="single" w:sz="4" w:space="0" w:color="000000"/>
              <w:bottom w:val="single" w:sz="4" w:space="0" w:color="000000"/>
              <w:right w:val="nil"/>
            </w:tcBorders>
            <w:vAlign w:val="center"/>
          </w:tcPr>
          <w:p w14:paraId="23FDFA91" w14:textId="77777777" w:rsidR="004A3023" w:rsidRPr="00F862D5" w:rsidRDefault="004A3023">
            <w:pPr>
              <w:snapToGrid w:val="0"/>
              <w:ind w:left="0" w:hanging="2"/>
              <w:jc w:val="center"/>
              <w:rPr>
                <w:rFonts w:ascii="Arial" w:hAnsi="Arial" w:cs="Arial"/>
                <w:b/>
                <w:bCs/>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618264A4" w14:textId="77777777" w:rsidR="004A3023" w:rsidRPr="00F862D5" w:rsidRDefault="004A3023">
            <w:pPr>
              <w:snapToGrid w:val="0"/>
              <w:ind w:left="0" w:hanging="2"/>
              <w:jc w:val="center"/>
              <w:rPr>
                <w:rFonts w:ascii="Arial" w:hAnsi="Arial" w:cs="Arial"/>
                <w:b/>
                <w:bCs/>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625BCADB" w14:textId="77777777" w:rsidR="004A3023" w:rsidRPr="00F862D5" w:rsidRDefault="004A3023">
            <w:pPr>
              <w:snapToGrid w:val="0"/>
              <w:ind w:left="0" w:hanging="2"/>
              <w:jc w:val="center"/>
              <w:rPr>
                <w:rFonts w:ascii="Arial" w:hAnsi="Arial" w:cs="Arial"/>
                <w:b/>
                <w:bCs/>
                <w:color w:val="000000"/>
                <w:sz w:val="20"/>
                <w:szCs w:val="20"/>
              </w:rPr>
            </w:pPr>
          </w:p>
        </w:tc>
        <w:tc>
          <w:tcPr>
            <w:tcW w:w="976" w:type="dxa"/>
            <w:tcBorders>
              <w:top w:val="nil"/>
              <w:left w:val="single" w:sz="4" w:space="0" w:color="000000"/>
              <w:bottom w:val="single" w:sz="4" w:space="0" w:color="000000"/>
              <w:right w:val="nil"/>
            </w:tcBorders>
            <w:vAlign w:val="center"/>
          </w:tcPr>
          <w:p w14:paraId="7682273F" w14:textId="77777777" w:rsidR="004A3023" w:rsidRPr="00F862D5" w:rsidRDefault="004A3023">
            <w:pPr>
              <w:snapToGrid w:val="0"/>
              <w:ind w:left="0" w:hanging="2"/>
              <w:jc w:val="center"/>
              <w:rPr>
                <w:rFonts w:ascii="Arial" w:hAnsi="Arial" w:cs="Arial"/>
                <w:b/>
                <w:bCs/>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7A28871B" w14:textId="77777777" w:rsidR="004A3023" w:rsidRPr="00F862D5" w:rsidRDefault="004A3023">
            <w:pPr>
              <w:snapToGrid w:val="0"/>
              <w:ind w:left="0" w:hanging="2"/>
              <w:jc w:val="center"/>
              <w:rPr>
                <w:rFonts w:ascii="Arial" w:hAnsi="Arial" w:cs="Arial"/>
                <w:b/>
                <w:bCs/>
                <w:color w:val="000000"/>
                <w:sz w:val="20"/>
                <w:szCs w:val="20"/>
              </w:rPr>
            </w:pPr>
          </w:p>
        </w:tc>
      </w:tr>
      <w:tr w:rsidR="004A3023" w14:paraId="00B0D11D" w14:textId="77777777" w:rsidTr="00520AC3">
        <w:tc>
          <w:tcPr>
            <w:tcW w:w="14808" w:type="dxa"/>
            <w:gridSpan w:val="17"/>
            <w:tcBorders>
              <w:top w:val="nil"/>
              <w:left w:val="single" w:sz="4" w:space="0" w:color="000000"/>
              <w:bottom w:val="single" w:sz="4" w:space="0" w:color="000000"/>
              <w:right w:val="single" w:sz="4" w:space="0" w:color="000000"/>
            </w:tcBorders>
            <w:shd w:val="clear" w:color="auto" w:fill="DDDDDD"/>
            <w:vAlign w:val="center"/>
            <w:hideMark/>
          </w:tcPr>
          <w:p w14:paraId="061C247F"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Meta: 6 - Ampliar o número de pessoas da comunidade acadêmica em atividades de internacionalização (SEC/COAPE)</w:t>
            </w:r>
          </w:p>
        </w:tc>
      </w:tr>
      <w:tr w:rsidR="004A3023" w14:paraId="6D5C2DBC" w14:textId="77777777" w:rsidTr="00F71CA8">
        <w:tc>
          <w:tcPr>
            <w:tcW w:w="2713" w:type="dxa"/>
            <w:gridSpan w:val="2"/>
            <w:tcBorders>
              <w:top w:val="nil"/>
              <w:left w:val="single" w:sz="4" w:space="0" w:color="000000"/>
              <w:bottom w:val="single" w:sz="4" w:space="0" w:color="000000"/>
              <w:right w:val="nil"/>
            </w:tcBorders>
            <w:shd w:val="clear" w:color="auto" w:fill="DDDDDD"/>
            <w:vAlign w:val="center"/>
            <w:hideMark/>
          </w:tcPr>
          <w:p w14:paraId="1A530920"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original: 4.792</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7E91BDF4"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2020: </w:t>
            </w:r>
          </w:p>
        </w:tc>
        <w:tc>
          <w:tcPr>
            <w:tcW w:w="2552" w:type="dxa"/>
            <w:gridSpan w:val="3"/>
            <w:tcBorders>
              <w:top w:val="nil"/>
              <w:left w:val="single" w:sz="4" w:space="0" w:color="000000"/>
              <w:bottom w:val="single" w:sz="4" w:space="0" w:color="000000"/>
              <w:right w:val="nil"/>
            </w:tcBorders>
            <w:shd w:val="clear" w:color="auto" w:fill="DDDDDD"/>
            <w:vAlign w:val="center"/>
            <w:hideMark/>
          </w:tcPr>
          <w:p w14:paraId="38314139"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2021:</w:t>
            </w:r>
          </w:p>
        </w:tc>
        <w:tc>
          <w:tcPr>
            <w:tcW w:w="2693" w:type="dxa"/>
            <w:gridSpan w:val="4"/>
            <w:tcBorders>
              <w:top w:val="nil"/>
              <w:left w:val="single" w:sz="4" w:space="0" w:color="000000"/>
              <w:bottom w:val="single" w:sz="4" w:space="0" w:color="000000"/>
              <w:right w:val="nil"/>
            </w:tcBorders>
            <w:shd w:val="clear" w:color="auto" w:fill="DDDDDD"/>
            <w:vAlign w:val="center"/>
            <w:hideMark/>
          </w:tcPr>
          <w:p w14:paraId="54A00870"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2022:</w:t>
            </w:r>
          </w:p>
        </w:tc>
        <w:tc>
          <w:tcPr>
            <w:tcW w:w="3874" w:type="dxa"/>
            <w:gridSpan w:val="6"/>
            <w:tcBorders>
              <w:top w:val="nil"/>
              <w:left w:val="single" w:sz="4" w:space="0" w:color="000000"/>
              <w:bottom w:val="single" w:sz="4" w:space="0" w:color="000000"/>
              <w:right w:val="single" w:sz="4" w:space="0" w:color="000000"/>
            </w:tcBorders>
            <w:shd w:val="clear" w:color="auto" w:fill="DDDDDD"/>
            <w:vAlign w:val="center"/>
            <w:hideMark/>
          </w:tcPr>
          <w:p w14:paraId="1A709DA3"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2023: </w:t>
            </w:r>
          </w:p>
        </w:tc>
      </w:tr>
      <w:tr w:rsidR="004A3023" w14:paraId="094FCDD4" w14:textId="77777777" w:rsidTr="00F71CA8">
        <w:tc>
          <w:tcPr>
            <w:tcW w:w="1701"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045375FE" w14:textId="568EAF2B"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Regionalização</w:t>
            </w:r>
            <w:r w:rsidRPr="00F862D5">
              <w:rPr>
                <w:rFonts w:ascii="Arial" w:hAnsi="Arial" w:cs="Arial"/>
                <w:b/>
                <w:bCs/>
                <w:color w:val="000000"/>
                <w:sz w:val="20"/>
                <w:szCs w:val="20"/>
                <w:vertAlign w:val="superscript"/>
              </w:rPr>
              <w:t>1</w:t>
            </w:r>
          </w:p>
        </w:tc>
        <w:tc>
          <w:tcPr>
            <w:tcW w:w="1012"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10E24BF2"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Unidade de medida</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54883F01"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1º ano (2020) </w:t>
            </w:r>
          </w:p>
        </w:tc>
        <w:tc>
          <w:tcPr>
            <w:tcW w:w="2583" w:type="dxa"/>
            <w:gridSpan w:val="4"/>
            <w:tcBorders>
              <w:top w:val="nil"/>
              <w:left w:val="single" w:sz="4" w:space="0" w:color="000000"/>
              <w:bottom w:val="single" w:sz="4" w:space="0" w:color="000000"/>
              <w:right w:val="nil"/>
            </w:tcBorders>
            <w:shd w:val="clear" w:color="auto" w:fill="DDDDDD"/>
            <w:vAlign w:val="bottom"/>
            <w:hideMark/>
          </w:tcPr>
          <w:p w14:paraId="09E5FD22"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2º ano (2021) </w:t>
            </w:r>
          </w:p>
        </w:tc>
        <w:tc>
          <w:tcPr>
            <w:tcW w:w="2669" w:type="dxa"/>
            <w:gridSpan w:val="4"/>
            <w:tcBorders>
              <w:top w:val="nil"/>
              <w:left w:val="single" w:sz="4" w:space="0" w:color="000000"/>
              <w:bottom w:val="single" w:sz="4" w:space="0" w:color="000000"/>
              <w:right w:val="nil"/>
            </w:tcBorders>
            <w:shd w:val="clear" w:color="auto" w:fill="DDDDDD"/>
            <w:vAlign w:val="center"/>
            <w:hideMark/>
          </w:tcPr>
          <w:p w14:paraId="572CA6D1"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3º ano (2022) </w:t>
            </w:r>
          </w:p>
        </w:tc>
        <w:tc>
          <w:tcPr>
            <w:tcW w:w="2222" w:type="dxa"/>
            <w:gridSpan w:val="3"/>
            <w:tcBorders>
              <w:top w:val="nil"/>
              <w:left w:val="single" w:sz="4" w:space="0" w:color="000000"/>
              <w:bottom w:val="single" w:sz="4" w:space="0" w:color="000000"/>
              <w:right w:val="nil"/>
            </w:tcBorders>
            <w:shd w:val="clear" w:color="auto" w:fill="DDDDDD"/>
            <w:vAlign w:val="center"/>
            <w:hideMark/>
          </w:tcPr>
          <w:p w14:paraId="670872DF"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4º ano (2023)</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hideMark/>
          </w:tcPr>
          <w:p w14:paraId="4A2BB1C6"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PPA (2020-2023)</w:t>
            </w:r>
          </w:p>
        </w:tc>
      </w:tr>
      <w:tr w:rsidR="004A3023" w14:paraId="66F33B83" w14:textId="77777777" w:rsidTr="00F71CA8">
        <w:tc>
          <w:tcPr>
            <w:tcW w:w="1701" w:type="dxa"/>
            <w:vMerge/>
            <w:tcBorders>
              <w:top w:val="single" w:sz="4" w:space="0" w:color="000000"/>
              <w:left w:val="single" w:sz="4" w:space="0" w:color="000000"/>
              <w:bottom w:val="single" w:sz="4" w:space="0" w:color="000000"/>
              <w:right w:val="nil"/>
            </w:tcBorders>
            <w:vAlign w:val="center"/>
            <w:hideMark/>
          </w:tcPr>
          <w:p w14:paraId="5597E9C6" w14:textId="77777777" w:rsidR="004A3023" w:rsidRPr="00F862D5" w:rsidRDefault="004A3023">
            <w:pPr>
              <w:ind w:left="0" w:hanging="2"/>
              <w:rPr>
                <w:rFonts w:ascii="Arial" w:eastAsia="Tahoma" w:hAnsi="Arial" w:cs="Arial"/>
                <w:kern w:val="2"/>
                <w:sz w:val="20"/>
                <w:szCs w:val="20"/>
              </w:rPr>
            </w:pPr>
          </w:p>
        </w:tc>
        <w:tc>
          <w:tcPr>
            <w:tcW w:w="1012" w:type="dxa"/>
            <w:vMerge/>
            <w:tcBorders>
              <w:top w:val="single" w:sz="4" w:space="0" w:color="000000"/>
              <w:left w:val="single" w:sz="4" w:space="0" w:color="000000"/>
              <w:bottom w:val="single" w:sz="4" w:space="0" w:color="000000"/>
              <w:right w:val="nil"/>
            </w:tcBorders>
            <w:vAlign w:val="center"/>
            <w:hideMark/>
          </w:tcPr>
          <w:p w14:paraId="3FF02DC4" w14:textId="77777777" w:rsidR="004A3023" w:rsidRPr="00F862D5" w:rsidRDefault="004A3023">
            <w:pPr>
              <w:ind w:left="0" w:hanging="2"/>
              <w:rPr>
                <w:rFonts w:ascii="Arial" w:eastAsia="Tahoma" w:hAnsi="Arial" w:cs="Arial"/>
                <w:kern w:val="2"/>
                <w:sz w:val="20"/>
                <w:szCs w:val="20"/>
              </w:rPr>
            </w:pPr>
          </w:p>
        </w:tc>
        <w:tc>
          <w:tcPr>
            <w:tcW w:w="1275" w:type="dxa"/>
            <w:tcBorders>
              <w:top w:val="nil"/>
              <w:left w:val="single" w:sz="4" w:space="0" w:color="000000"/>
              <w:bottom w:val="single" w:sz="4" w:space="0" w:color="000000"/>
              <w:right w:val="nil"/>
            </w:tcBorders>
            <w:shd w:val="clear" w:color="auto" w:fill="DDDDDD"/>
            <w:vAlign w:val="center"/>
            <w:hideMark/>
          </w:tcPr>
          <w:p w14:paraId="7C189410" w14:textId="0650AB75"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701" w:type="dxa"/>
            <w:tcBorders>
              <w:top w:val="nil"/>
              <w:left w:val="single" w:sz="4" w:space="0" w:color="000000"/>
              <w:bottom w:val="single" w:sz="4" w:space="0" w:color="000000"/>
              <w:right w:val="nil"/>
            </w:tcBorders>
            <w:shd w:val="clear" w:color="auto" w:fill="DDDDDD"/>
            <w:vAlign w:val="center"/>
            <w:hideMark/>
          </w:tcPr>
          <w:p w14:paraId="55F51E2D"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88" w:type="dxa"/>
            <w:gridSpan w:val="2"/>
            <w:tcBorders>
              <w:top w:val="nil"/>
              <w:left w:val="single" w:sz="4" w:space="0" w:color="000000"/>
              <w:bottom w:val="single" w:sz="4" w:space="0" w:color="000000"/>
              <w:right w:val="nil"/>
            </w:tcBorders>
            <w:shd w:val="clear" w:color="auto" w:fill="DDDDDD"/>
            <w:vAlign w:val="center"/>
            <w:hideMark/>
          </w:tcPr>
          <w:p w14:paraId="379381A2" w14:textId="0B0C3AC8"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295" w:type="dxa"/>
            <w:gridSpan w:val="2"/>
            <w:tcBorders>
              <w:top w:val="nil"/>
              <w:left w:val="single" w:sz="4" w:space="0" w:color="000000"/>
              <w:bottom w:val="single" w:sz="4" w:space="0" w:color="000000"/>
              <w:right w:val="nil"/>
            </w:tcBorders>
            <w:shd w:val="clear" w:color="auto" w:fill="DDDDDD"/>
            <w:vAlign w:val="center"/>
            <w:hideMark/>
          </w:tcPr>
          <w:p w14:paraId="30E10329"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361" w:type="dxa"/>
            <w:gridSpan w:val="2"/>
            <w:tcBorders>
              <w:top w:val="nil"/>
              <w:left w:val="single" w:sz="4" w:space="0" w:color="000000"/>
              <w:bottom w:val="single" w:sz="4" w:space="0" w:color="000000"/>
              <w:right w:val="nil"/>
            </w:tcBorders>
            <w:shd w:val="clear" w:color="auto" w:fill="DDDDDD"/>
            <w:vAlign w:val="center"/>
            <w:hideMark/>
          </w:tcPr>
          <w:p w14:paraId="43431788" w14:textId="482CD408"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308" w:type="dxa"/>
            <w:gridSpan w:val="2"/>
            <w:tcBorders>
              <w:top w:val="nil"/>
              <w:left w:val="single" w:sz="4" w:space="0" w:color="000000"/>
              <w:bottom w:val="single" w:sz="4" w:space="0" w:color="000000"/>
              <w:right w:val="nil"/>
            </w:tcBorders>
            <w:shd w:val="clear" w:color="auto" w:fill="DDDDDD"/>
            <w:vAlign w:val="center"/>
            <w:hideMark/>
          </w:tcPr>
          <w:p w14:paraId="7FEA9BDC"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46" w:type="dxa"/>
            <w:gridSpan w:val="2"/>
            <w:tcBorders>
              <w:top w:val="nil"/>
              <w:left w:val="single" w:sz="4" w:space="0" w:color="000000"/>
              <w:bottom w:val="single" w:sz="4" w:space="0" w:color="000000"/>
              <w:right w:val="nil"/>
            </w:tcBorders>
            <w:shd w:val="clear" w:color="auto" w:fill="DDDDDD"/>
            <w:vAlign w:val="center"/>
            <w:hideMark/>
          </w:tcPr>
          <w:p w14:paraId="666A56DB" w14:textId="00628C10"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976" w:type="dxa"/>
            <w:tcBorders>
              <w:top w:val="nil"/>
              <w:left w:val="single" w:sz="4" w:space="0" w:color="000000"/>
              <w:bottom w:val="single" w:sz="4" w:space="0" w:color="000000"/>
              <w:right w:val="nil"/>
            </w:tcBorders>
            <w:shd w:val="clear" w:color="auto" w:fill="DDDDDD"/>
            <w:vAlign w:val="center"/>
            <w:hideMark/>
          </w:tcPr>
          <w:p w14:paraId="18930D37"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tcPr>
          <w:p w14:paraId="5C6EC1E8" w14:textId="77777777" w:rsidR="004A3023" w:rsidRPr="00F862D5" w:rsidRDefault="004A3023">
            <w:pPr>
              <w:snapToGrid w:val="0"/>
              <w:ind w:left="0" w:hanging="2"/>
              <w:jc w:val="center"/>
              <w:rPr>
                <w:rFonts w:ascii="Arial" w:hAnsi="Arial" w:cs="Arial"/>
                <w:b/>
                <w:bCs/>
                <w:color w:val="000000"/>
                <w:sz w:val="20"/>
                <w:szCs w:val="20"/>
              </w:rPr>
            </w:pPr>
          </w:p>
          <w:p w14:paraId="2011D3B3"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 no quadriênio</w:t>
            </w:r>
          </w:p>
        </w:tc>
      </w:tr>
      <w:tr w:rsidR="004A3023" w14:paraId="2BE31BB7" w14:textId="77777777" w:rsidTr="00F71CA8">
        <w:tc>
          <w:tcPr>
            <w:tcW w:w="1701" w:type="dxa"/>
            <w:tcBorders>
              <w:top w:val="nil"/>
              <w:left w:val="single" w:sz="4" w:space="0" w:color="000000"/>
              <w:bottom w:val="single" w:sz="4" w:space="0" w:color="000000"/>
              <w:right w:val="nil"/>
            </w:tcBorders>
            <w:vAlign w:val="center"/>
            <w:hideMark/>
          </w:tcPr>
          <w:p w14:paraId="1C3F075B" w14:textId="77777777" w:rsidR="004A3023" w:rsidRPr="00F862D5" w:rsidRDefault="004A3023">
            <w:pPr>
              <w:ind w:left="0" w:hanging="2"/>
              <w:rPr>
                <w:rFonts w:ascii="Arial" w:hAnsi="Arial" w:cs="Arial"/>
                <w:sz w:val="20"/>
                <w:szCs w:val="20"/>
              </w:rPr>
            </w:pPr>
            <w:r w:rsidRPr="00F862D5">
              <w:rPr>
                <w:rFonts w:ascii="Arial" w:hAnsi="Arial" w:cs="Arial"/>
                <w:color w:val="000000"/>
                <w:sz w:val="20"/>
                <w:szCs w:val="20"/>
              </w:rPr>
              <w:t xml:space="preserve"> Estado</w:t>
            </w:r>
          </w:p>
        </w:tc>
        <w:tc>
          <w:tcPr>
            <w:tcW w:w="1012" w:type="dxa"/>
            <w:tcBorders>
              <w:top w:val="nil"/>
              <w:left w:val="single" w:sz="4" w:space="0" w:color="000000"/>
              <w:bottom w:val="single" w:sz="4" w:space="0" w:color="000000"/>
              <w:right w:val="nil"/>
            </w:tcBorders>
            <w:vAlign w:val="center"/>
            <w:hideMark/>
          </w:tcPr>
          <w:p w14:paraId="3909DDB7"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4A8B7D09"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546</w:t>
            </w:r>
          </w:p>
        </w:tc>
        <w:tc>
          <w:tcPr>
            <w:tcW w:w="1701" w:type="dxa"/>
            <w:tcBorders>
              <w:top w:val="nil"/>
              <w:left w:val="single" w:sz="4" w:space="0" w:color="000000"/>
              <w:bottom w:val="single" w:sz="4" w:space="0" w:color="000000"/>
              <w:right w:val="nil"/>
            </w:tcBorders>
            <w:vAlign w:val="center"/>
            <w:hideMark/>
          </w:tcPr>
          <w:p w14:paraId="6448AE04"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438</w:t>
            </w:r>
          </w:p>
        </w:tc>
        <w:tc>
          <w:tcPr>
            <w:tcW w:w="1288" w:type="dxa"/>
            <w:gridSpan w:val="2"/>
            <w:tcBorders>
              <w:top w:val="nil"/>
              <w:left w:val="single" w:sz="4" w:space="0" w:color="000000"/>
              <w:bottom w:val="single" w:sz="4" w:space="0" w:color="000000"/>
              <w:right w:val="nil"/>
            </w:tcBorders>
            <w:vAlign w:val="center"/>
            <w:hideMark/>
          </w:tcPr>
          <w:p w14:paraId="5348B0EF"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975</w:t>
            </w:r>
          </w:p>
        </w:tc>
        <w:tc>
          <w:tcPr>
            <w:tcW w:w="1295" w:type="dxa"/>
            <w:gridSpan w:val="2"/>
            <w:tcBorders>
              <w:top w:val="nil"/>
              <w:left w:val="single" w:sz="4" w:space="0" w:color="000000"/>
              <w:bottom w:val="single" w:sz="4" w:space="0" w:color="000000"/>
              <w:right w:val="nil"/>
            </w:tcBorders>
            <w:vAlign w:val="center"/>
            <w:hideMark/>
          </w:tcPr>
          <w:p w14:paraId="26B8A6BB"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931</w:t>
            </w:r>
          </w:p>
        </w:tc>
        <w:tc>
          <w:tcPr>
            <w:tcW w:w="1361" w:type="dxa"/>
            <w:gridSpan w:val="2"/>
            <w:tcBorders>
              <w:top w:val="nil"/>
              <w:left w:val="single" w:sz="4" w:space="0" w:color="000000"/>
              <w:bottom w:val="single" w:sz="4" w:space="0" w:color="000000"/>
              <w:right w:val="nil"/>
            </w:tcBorders>
            <w:vAlign w:val="center"/>
          </w:tcPr>
          <w:p w14:paraId="14E1089C" w14:textId="77777777" w:rsidR="004A3023" w:rsidRPr="00F862D5" w:rsidRDefault="004A3023">
            <w:pPr>
              <w:snapToGrid w:val="0"/>
              <w:ind w:left="0" w:hanging="2"/>
              <w:jc w:val="center"/>
              <w:rPr>
                <w:rFonts w:ascii="Arial" w:hAnsi="Arial" w:cs="Arial"/>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181416C0" w14:textId="77777777" w:rsidR="004A3023" w:rsidRPr="00F862D5" w:rsidRDefault="004A3023">
            <w:pPr>
              <w:snapToGrid w:val="0"/>
              <w:ind w:left="0" w:hanging="2"/>
              <w:jc w:val="center"/>
              <w:rPr>
                <w:rFonts w:ascii="Arial" w:hAnsi="Arial" w:cs="Arial"/>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55B98191" w14:textId="77777777" w:rsidR="004A3023" w:rsidRPr="00F862D5" w:rsidRDefault="004A3023">
            <w:pPr>
              <w:snapToGrid w:val="0"/>
              <w:ind w:left="0" w:hanging="2"/>
              <w:jc w:val="center"/>
              <w:rPr>
                <w:rFonts w:ascii="Arial" w:hAnsi="Arial" w:cs="Arial"/>
                <w:color w:val="000000"/>
                <w:sz w:val="20"/>
                <w:szCs w:val="20"/>
              </w:rPr>
            </w:pPr>
          </w:p>
        </w:tc>
        <w:tc>
          <w:tcPr>
            <w:tcW w:w="976" w:type="dxa"/>
            <w:tcBorders>
              <w:top w:val="nil"/>
              <w:left w:val="single" w:sz="4" w:space="0" w:color="000000"/>
              <w:bottom w:val="single" w:sz="4" w:space="0" w:color="000000"/>
              <w:right w:val="nil"/>
            </w:tcBorders>
            <w:vAlign w:val="center"/>
          </w:tcPr>
          <w:p w14:paraId="48AC6BE5" w14:textId="77777777" w:rsidR="004A3023" w:rsidRPr="00F862D5" w:rsidRDefault="004A3023">
            <w:pPr>
              <w:snapToGrid w:val="0"/>
              <w:ind w:left="0" w:hanging="2"/>
              <w:jc w:val="center"/>
              <w:rPr>
                <w:rFonts w:ascii="Arial" w:hAnsi="Arial" w:cs="Arial"/>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19B41054" w14:textId="77777777" w:rsidR="004A3023" w:rsidRPr="00F862D5" w:rsidRDefault="004A3023">
            <w:pPr>
              <w:snapToGrid w:val="0"/>
              <w:ind w:left="0" w:hanging="2"/>
              <w:jc w:val="center"/>
              <w:rPr>
                <w:rFonts w:ascii="Arial" w:hAnsi="Arial" w:cs="Arial"/>
                <w:color w:val="000000"/>
                <w:sz w:val="20"/>
                <w:szCs w:val="20"/>
              </w:rPr>
            </w:pPr>
          </w:p>
        </w:tc>
      </w:tr>
      <w:tr w:rsidR="004A3023" w14:paraId="684CD132" w14:textId="77777777" w:rsidTr="00F71CA8">
        <w:tc>
          <w:tcPr>
            <w:tcW w:w="1701" w:type="dxa"/>
            <w:tcBorders>
              <w:top w:val="nil"/>
              <w:left w:val="single" w:sz="4" w:space="0" w:color="000000"/>
              <w:bottom w:val="single" w:sz="4" w:space="0" w:color="000000"/>
              <w:right w:val="nil"/>
            </w:tcBorders>
            <w:vAlign w:val="center"/>
            <w:hideMark/>
          </w:tcPr>
          <w:p w14:paraId="42AB13F9" w14:textId="77777777" w:rsidR="004A3023" w:rsidRPr="00F862D5" w:rsidRDefault="004A3023">
            <w:pPr>
              <w:ind w:left="0" w:hanging="2"/>
              <w:rPr>
                <w:rFonts w:ascii="Arial" w:eastAsia="Arial" w:hAnsi="Arial" w:cs="Arial"/>
                <w:color w:val="000000"/>
                <w:sz w:val="20"/>
                <w:szCs w:val="20"/>
              </w:rPr>
            </w:pPr>
            <w:r w:rsidRPr="00F862D5">
              <w:rPr>
                <w:rFonts w:ascii="Arial" w:hAnsi="Arial" w:cs="Arial"/>
                <w:color w:val="000000"/>
                <w:sz w:val="20"/>
                <w:szCs w:val="20"/>
              </w:rPr>
              <w:t>Litoral Sul</w:t>
            </w:r>
          </w:p>
        </w:tc>
        <w:tc>
          <w:tcPr>
            <w:tcW w:w="1012" w:type="dxa"/>
            <w:tcBorders>
              <w:top w:val="nil"/>
              <w:left w:val="single" w:sz="4" w:space="0" w:color="000000"/>
              <w:bottom w:val="single" w:sz="4" w:space="0" w:color="000000"/>
              <w:right w:val="nil"/>
            </w:tcBorders>
            <w:vAlign w:val="center"/>
            <w:hideMark/>
          </w:tcPr>
          <w:p w14:paraId="3829FECA" w14:textId="77777777" w:rsidR="004A3023" w:rsidRPr="00F862D5" w:rsidRDefault="004A3023">
            <w:pPr>
              <w:snapToGrid w:val="0"/>
              <w:ind w:left="0" w:hanging="2"/>
              <w:jc w:val="center"/>
              <w:rPr>
                <w:rFonts w:ascii="Arial" w:eastAsia="Tahoma" w:hAnsi="Arial" w:cs="Arial"/>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3E20623A"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200</w:t>
            </w:r>
          </w:p>
        </w:tc>
        <w:tc>
          <w:tcPr>
            <w:tcW w:w="1701" w:type="dxa"/>
            <w:tcBorders>
              <w:top w:val="nil"/>
              <w:left w:val="single" w:sz="4" w:space="0" w:color="000000"/>
              <w:bottom w:val="single" w:sz="4" w:space="0" w:color="000000"/>
              <w:right w:val="nil"/>
            </w:tcBorders>
            <w:vAlign w:val="center"/>
            <w:hideMark/>
          </w:tcPr>
          <w:p w14:paraId="7B65128C"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229</w:t>
            </w:r>
          </w:p>
        </w:tc>
        <w:tc>
          <w:tcPr>
            <w:tcW w:w="1288" w:type="dxa"/>
            <w:gridSpan w:val="2"/>
            <w:tcBorders>
              <w:top w:val="nil"/>
              <w:left w:val="single" w:sz="4" w:space="0" w:color="000000"/>
              <w:bottom w:val="single" w:sz="4" w:space="0" w:color="000000"/>
              <w:right w:val="nil"/>
            </w:tcBorders>
            <w:vAlign w:val="center"/>
            <w:hideMark/>
          </w:tcPr>
          <w:p w14:paraId="6F859000"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450</w:t>
            </w:r>
          </w:p>
        </w:tc>
        <w:tc>
          <w:tcPr>
            <w:tcW w:w="1295" w:type="dxa"/>
            <w:gridSpan w:val="2"/>
            <w:tcBorders>
              <w:top w:val="nil"/>
              <w:left w:val="single" w:sz="4" w:space="0" w:color="000000"/>
              <w:bottom w:val="single" w:sz="4" w:space="0" w:color="000000"/>
              <w:right w:val="nil"/>
            </w:tcBorders>
            <w:vAlign w:val="center"/>
            <w:hideMark/>
          </w:tcPr>
          <w:p w14:paraId="71F235AD"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852</w:t>
            </w:r>
          </w:p>
        </w:tc>
        <w:tc>
          <w:tcPr>
            <w:tcW w:w="1361" w:type="dxa"/>
            <w:gridSpan w:val="2"/>
            <w:tcBorders>
              <w:top w:val="nil"/>
              <w:left w:val="single" w:sz="4" w:space="0" w:color="000000"/>
              <w:bottom w:val="single" w:sz="4" w:space="0" w:color="000000"/>
              <w:right w:val="nil"/>
            </w:tcBorders>
            <w:vAlign w:val="center"/>
          </w:tcPr>
          <w:p w14:paraId="74021A6A" w14:textId="77777777" w:rsidR="004A3023" w:rsidRPr="00F862D5" w:rsidRDefault="004A3023">
            <w:pPr>
              <w:snapToGrid w:val="0"/>
              <w:ind w:left="0" w:hanging="2"/>
              <w:jc w:val="center"/>
              <w:rPr>
                <w:rFonts w:ascii="Arial" w:hAnsi="Arial" w:cs="Arial"/>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0FBC5C5B" w14:textId="77777777" w:rsidR="004A3023" w:rsidRPr="00F862D5" w:rsidRDefault="004A3023">
            <w:pPr>
              <w:snapToGrid w:val="0"/>
              <w:ind w:left="0" w:hanging="2"/>
              <w:jc w:val="center"/>
              <w:rPr>
                <w:rFonts w:ascii="Arial" w:hAnsi="Arial" w:cs="Arial"/>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482FCEAC" w14:textId="77777777" w:rsidR="004A3023" w:rsidRPr="00F862D5" w:rsidRDefault="004A3023">
            <w:pPr>
              <w:snapToGrid w:val="0"/>
              <w:ind w:left="0" w:hanging="2"/>
              <w:jc w:val="center"/>
              <w:rPr>
                <w:rFonts w:ascii="Arial" w:hAnsi="Arial" w:cs="Arial"/>
                <w:color w:val="000000"/>
                <w:sz w:val="20"/>
                <w:szCs w:val="20"/>
              </w:rPr>
            </w:pPr>
          </w:p>
        </w:tc>
        <w:tc>
          <w:tcPr>
            <w:tcW w:w="976" w:type="dxa"/>
            <w:tcBorders>
              <w:top w:val="nil"/>
              <w:left w:val="single" w:sz="4" w:space="0" w:color="000000"/>
              <w:bottom w:val="single" w:sz="4" w:space="0" w:color="000000"/>
              <w:right w:val="nil"/>
            </w:tcBorders>
            <w:vAlign w:val="center"/>
          </w:tcPr>
          <w:p w14:paraId="6D187E7D" w14:textId="77777777" w:rsidR="004A3023" w:rsidRPr="00F862D5" w:rsidRDefault="004A3023">
            <w:pPr>
              <w:snapToGrid w:val="0"/>
              <w:ind w:left="0" w:hanging="2"/>
              <w:jc w:val="center"/>
              <w:rPr>
                <w:rFonts w:ascii="Arial" w:hAnsi="Arial" w:cs="Arial"/>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5FB971BA" w14:textId="77777777" w:rsidR="004A3023" w:rsidRPr="00F862D5" w:rsidRDefault="004A3023">
            <w:pPr>
              <w:snapToGrid w:val="0"/>
              <w:ind w:left="0" w:hanging="2"/>
              <w:jc w:val="center"/>
              <w:rPr>
                <w:rFonts w:ascii="Arial" w:hAnsi="Arial" w:cs="Arial"/>
                <w:color w:val="000000"/>
                <w:sz w:val="20"/>
                <w:szCs w:val="20"/>
              </w:rPr>
            </w:pPr>
          </w:p>
        </w:tc>
      </w:tr>
      <w:tr w:rsidR="004A3023" w14:paraId="058A6A93" w14:textId="77777777" w:rsidTr="00520AC3">
        <w:tc>
          <w:tcPr>
            <w:tcW w:w="14808" w:type="dxa"/>
            <w:gridSpan w:val="17"/>
            <w:tcBorders>
              <w:top w:val="nil"/>
              <w:left w:val="single" w:sz="4" w:space="0" w:color="000000"/>
              <w:bottom w:val="single" w:sz="4" w:space="0" w:color="000000"/>
              <w:right w:val="single" w:sz="4" w:space="0" w:color="000000"/>
            </w:tcBorders>
            <w:shd w:val="clear" w:color="auto" w:fill="DDDDDD"/>
            <w:vAlign w:val="center"/>
            <w:hideMark/>
          </w:tcPr>
          <w:p w14:paraId="66026931"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Meta: 7 - Ampliar o número de solicitações de registros de patentes e de propriedade intelectual (SEC/COAPE)</w:t>
            </w:r>
          </w:p>
        </w:tc>
      </w:tr>
      <w:tr w:rsidR="004A3023" w14:paraId="337E6759" w14:textId="77777777" w:rsidTr="00F71CA8">
        <w:tc>
          <w:tcPr>
            <w:tcW w:w="2713" w:type="dxa"/>
            <w:gridSpan w:val="2"/>
            <w:tcBorders>
              <w:top w:val="nil"/>
              <w:left w:val="single" w:sz="4" w:space="0" w:color="000000"/>
              <w:bottom w:val="single" w:sz="4" w:space="0" w:color="000000"/>
              <w:right w:val="nil"/>
            </w:tcBorders>
            <w:shd w:val="clear" w:color="auto" w:fill="DDDDDD"/>
            <w:vAlign w:val="center"/>
            <w:hideMark/>
          </w:tcPr>
          <w:p w14:paraId="2A2740DA"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original: 575</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3EEFAE8E"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2020: </w:t>
            </w:r>
          </w:p>
        </w:tc>
        <w:tc>
          <w:tcPr>
            <w:tcW w:w="2552" w:type="dxa"/>
            <w:gridSpan w:val="3"/>
            <w:tcBorders>
              <w:top w:val="nil"/>
              <w:left w:val="single" w:sz="4" w:space="0" w:color="000000"/>
              <w:bottom w:val="single" w:sz="4" w:space="0" w:color="000000"/>
              <w:right w:val="nil"/>
            </w:tcBorders>
            <w:shd w:val="clear" w:color="auto" w:fill="DDDDDD"/>
            <w:vAlign w:val="center"/>
            <w:hideMark/>
          </w:tcPr>
          <w:p w14:paraId="0C0862BE"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2021:</w:t>
            </w:r>
          </w:p>
        </w:tc>
        <w:tc>
          <w:tcPr>
            <w:tcW w:w="2693" w:type="dxa"/>
            <w:gridSpan w:val="4"/>
            <w:tcBorders>
              <w:top w:val="nil"/>
              <w:left w:val="single" w:sz="4" w:space="0" w:color="000000"/>
              <w:bottom w:val="single" w:sz="4" w:space="0" w:color="000000"/>
              <w:right w:val="nil"/>
            </w:tcBorders>
            <w:shd w:val="clear" w:color="auto" w:fill="DDDDDD"/>
            <w:vAlign w:val="center"/>
            <w:hideMark/>
          </w:tcPr>
          <w:p w14:paraId="38C0CEBE"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Valor de alcance PPA (2020-2023) revisado em 2022:</w:t>
            </w:r>
          </w:p>
        </w:tc>
        <w:tc>
          <w:tcPr>
            <w:tcW w:w="3874" w:type="dxa"/>
            <w:gridSpan w:val="6"/>
            <w:tcBorders>
              <w:top w:val="nil"/>
              <w:left w:val="single" w:sz="4" w:space="0" w:color="000000"/>
              <w:bottom w:val="single" w:sz="4" w:space="0" w:color="000000"/>
              <w:right w:val="single" w:sz="4" w:space="0" w:color="000000"/>
            </w:tcBorders>
            <w:shd w:val="clear" w:color="auto" w:fill="DDDDDD"/>
            <w:vAlign w:val="center"/>
            <w:hideMark/>
          </w:tcPr>
          <w:p w14:paraId="57C81FF2" w14:textId="77777777" w:rsidR="004A3023" w:rsidRPr="00F862D5" w:rsidRDefault="004A3023">
            <w:pPr>
              <w:pStyle w:val="Contedodatabela"/>
              <w:ind w:left="0" w:hanging="2"/>
              <w:rPr>
                <w:rFonts w:ascii="Arial" w:hAnsi="Arial" w:cs="Arial"/>
                <w:sz w:val="20"/>
                <w:szCs w:val="20"/>
              </w:rPr>
            </w:pPr>
            <w:r w:rsidRPr="00F862D5">
              <w:rPr>
                <w:rFonts w:ascii="Arial" w:hAnsi="Arial" w:cs="Arial"/>
                <w:b/>
                <w:bCs/>
                <w:color w:val="000000"/>
                <w:sz w:val="20"/>
                <w:szCs w:val="20"/>
              </w:rPr>
              <w:t xml:space="preserve">Valor de alcance PPA (2020-2023) revisado em 2023: </w:t>
            </w:r>
          </w:p>
        </w:tc>
      </w:tr>
      <w:tr w:rsidR="004A3023" w14:paraId="3C4B7D07" w14:textId="77777777" w:rsidTr="00F71CA8">
        <w:tc>
          <w:tcPr>
            <w:tcW w:w="1701"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134F9268" w14:textId="60E26BE5"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Regionalização</w:t>
            </w:r>
            <w:r w:rsidRPr="00F862D5">
              <w:rPr>
                <w:rFonts w:ascii="Arial" w:hAnsi="Arial" w:cs="Arial"/>
                <w:b/>
                <w:bCs/>
                <w:color w:val="000000"/>
                <w:sz w:val="20"/>
                <w:szCs w:val="20"/>
                <w:vertAlign w:val="superscript"/>
              </w:rPr>
              <w:t>1</w:t>
            </w:r>
          </w:p>
        </w:tc>
        <w:tc>
          <w:tcPr>
            <w:tcW w:w="1012" w:type="dxa"/>
            <w:vMerge w:val="restart"/>
            <w:tcBorders>
              <w:top w:val="single" w:sz="4" w:space="0" w:color="000000"/>
              <w:left w:val="single" w:sz="4" w:space="0" w:color="000000"/>
              <w:bottom w:val="single" w:sz="4" w:space="0" w:color="000000"/>
              <w:right w:val="nil"/>
            </w:tcBorders>
            <w:shd w:val="clear" w:color="auto" w:fill="DDDDDD"/>
            <w:vAlign w:val="center"/>
            <w:hideMark/>
          </w:tcPr>
          <w:p w14:paraId="6EB067C9"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Unidade de medida</w:t>
            </w:r>
          </w:p>
        </w:tc>
        <w:tc>
          <w:tcPr>
            <w:tcW w:w="2976" w:type="dxa"/>
            <w:gridSpan w:val="2"/>
            <w:tcBorders>
              <w:top w:val="nil"/>
              <w:left w:val="single" w:sz="4" w:space="0" w:color="000000"/>
              <w:bottom w:val="single" w:sz="4" w:space="0" w:color="000000"/>
              <w:right w:val="nil"/>
            </w:tcBorders>
            <w:shd w:val="clear" w:color="auto" w:fill="DDDDDD"/>
            <w:vAlign w:val="center"/>
            <w:hideMark/>
          </w:tcPr>
          <w:p w14:paraId="008A7938"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1º ano (2020) </w:t>
            </w:r>
          </w:p>
        </w:tc>
        <w:tc>
          <w:tcPr>
            <w:tcW w:w="2583" w:type="dxa"/>
            <w:gridSpan w:val="4"/>
            <w:tcBorders>
              <w:top w:val="nil"/>
              <w:left w:val="single" w:sz="4" w:space="0" w:color="000000"/>
              <w:bottom w:val="single" w:sz="4" w:space="0" w:color="000000"/>
              <w:right w:val="nil"/>
            </w:tcBorders>
            <w:shd w:val="clear" w:color="auto" w:fill="DDDDDD"/>
            <w:vAlign w:val="bottom"/>
            <w:hideMark/>
          </w:tcPr>
          <w:p w14:paraId="5B58FBBC"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2º ano (2021) </w:t>
            </w:r>
          </w:p>
        </w:tc>
        <w:tc>
          <w:tcPr>
            <w:tcW w:w="2669" w:type="dxa"/>
            <w:gridSpan w:val="4"/>
            <w:tcBorders>
              <w:top w:val="nil"/>
              <w:left w:val="single" w:sz="4" w:space="0" w:color="000000"/>
              <w:bottom w:val="single" w:sz="4" w:space="0" w:color="000000"/>
              <w:right w:val="nil"/>
            </w:tcBorders>
            <w:shd w:val="clear" w:color="auto" w:fill="DDDDDD"/>
            <w:vAlign w:val="center"/>
            <w:hideMark/>
          </w:tcPr>
          <w:p w14:paraId="7FBE4372"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 xml:space="preserve">3º ano (2022) </w:t>
            </w:r>
          </w:p>
        </w:tc>
        <w:tc>
          <w:tcPr>
            <w:tcW w:w="2222" w:type="dxa"/>
            <w:gridSpan w:val="3"/>
            <w:tcBorders>
              <w:top w:val="nil"/>
              <w:left w:val="single" w:sz="4" w:space="0" w:color="000000"/>
              <w:bottom w:val="single" w:sz="4" w:space="0" w:color="000000"/>
              <w:right w:val="nil"/>
            </w:tcBorders>
            <w:shd w:val="clear" w:color="auto" w:fill="DDDDDD"/>
            <w:vAlign w:val="center"/>
            <w:hideMark/>
          </w:tcPr>
          <w:p w14:paraId="412E6426"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4º ano (2023)</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hideMark/>
          </w:tcPr>
          <w:p w14:paraId="2BC4E9D6" w14:textId="77777777" w:rsidR="004A3023" w:rsidRPr="00F862D5" w:rsidRDefault="004A3023">
            <w:pPr>
              <w:pStyle w:val="Contedodatabela"/>
              <w:ind w:left="0" w:hanging="2"/>
              <w:jc w:val="center"/>
              <w:rPr>
                <w:rFonts w:ascii="Arial" w:hAnsi="Arial" w:cs="Arial"/>
                <w:sz w:val="20"/>
                <w:szCs w:val="20"/>
              </w:rPr>
            </w:pPr>
            <w:r w:rsidRPr="00F862D5">
              <w:rPr>
                <w:rFonts w:ascii="Arial" w:hAnsi="Arial" w:cs="Arial"/>
                <w:b/>
                <w:bCs/>
                <w:color w:val="000000"/>
                <w:sz w:val="20"/>
                <w:szCs w:val="20"/>
              </w:rPr>
              <w:t>PPA (2020-2023)</w:t>
            </w:r>
          </w:p>
        </w:tc>
      </w:tr>
      <w:tr w:rsidR="004A3023" w14:paraId="0046973C" w14:textId="77777777" w:rsidTr="00F71CA8">
        <w:tc>
          <w:tcPr>
            <w:tcW w:w="1701" w:type="dxa"/>
            <w:vMerge/>
            <w:tcBorders>
              <w:top w:val="single" w:sz="4" w:space="0" w:color="000000"/>
              <w:left w:val="single" w:sz="4" w:space="0" w:color="000000"/>
              <w:bottom w:val="single" w:sz="4" w:space="0" w:color="000000"/>
              <w:right w:val="nil"/>
            </w:tcBorders>
            <w:vAlign w:val="center"/>
            <w:hideMark/>
          </w:tcPr>
          <w:p w14:paraId="3708378E" w14:textId="77777777" w:rsidR="004A3023" w:rsidRPr="00F862D5" w:rsidRDefault="004A3023">
            <w:pPr>
              <w:ind w:left="0" w:hanging="2"/>
              <w:rPr>
                <w:rFonts w:ascii="Arial" w:eastAsia="Tahoma" w:hAnsi="Arial" w:cs="Arial"/>
                <w:kern w:val="2"/>
                <w:sz w:val="20"/>
                <w:szCs w:val="20"/>
              </w:rPr>
            </w:pPr>
          </w:p>
        </w:tc>
        <w:tc>
          <w:tcPr>
            <w:tcW w:w="1012" w:type="dxa"/>
            <w:vMerge/>
            <w:tcBorders>
              <w:top w:val="single" w:sz="4" w:space="0" w:color="000000"/>
              <w:left w:val="single" w:sz="4" w:space="0" w:color="000000"/>
              <w:bottom w:val="single" w:sz="4" w:space="0" w:color="000000"/>
              <w:right w:val="nil"/>
            </w:tcBorders>
            <w:vAlign w:val="center"/>
            <w:hideMark/>
          </w:tcPr>
          <w:p w14:paraId="51481D66" w14:textId="77777777" w:rsidR="004A3023" w:rsidRPr="00F862D5" w:rsidRDefault="004A3023">
            <w:pPr>
              <w:ind w:left="0" w:hanging="2"/>
              <w:rPr>
                <w:rFonts w:ascii="Arial" w:eastAsia="Tahoma" w:hAnsi="Arial" w:cs="Arial"/>
                <w:kern w:val="2"/>
                <w:sz w:val="20"/>
                <w:szCs w:val="20"/>
              </w:rPr>
            </w:pPr>
          </w:p>
        </w:tc>
        <w:tc>
          <w:tcPr>
            <w:tcW w:w="1275" w:type="dxa"/>
            <w:tcBorders>
              <w:top w:val="nil"/>
              <w:left w:val="single" w:sz="4" w:space="0" w:color="000000"/>
              <w:bottom w:val="single" w:sz="4" w:space="0" w:color="000000"/>
              <w:right w:val="nil"/>
            </w:tcBorders>
            <w:shd w:val="clear" w:color="auto" w:fill="DDDDDD"/>
            <w:vAlign w:val="center"/>
            <w:hideMark/>
          </w:tcPr>
          <w:p w14:paraId="569CB196" w14:textId="2BDF0DA7"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701" w:type="dxa"/>
            <w:tcBorders>
              <w:top w:val="nil"/>
              <w:left w:val="single" w:sz="4" w:space="0" w:color="000000"/>
              <w:bottom w:val="single" w:sz="4" w:space="0" w:color="000000"/>
              <w:right w:val="nil"/>
            </w:tcBorders>
            <w:shd w:val="clear" w:color="auto" w:fill="DDDDDD"/>
            <w:vAlign w:val="center"/>
            <w:hideMark/>
          </w:tcPr>
          <w:p w14:paraId="5455B809"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88" w:type="dxa"/>
            <w:gridSpan w:val="2"/>
            <w:tcBorders>
              <w:top w:val="nil"/>
              <w:left w:val="single" w:sz="4" w:space="0" w:color="000000"/>
              <w:bottom w:val="single" w:sz="4" w:space="0" w:color="000000"/>
              <w:right w:val="nil"/>
            </w:tcBorders>
            <w:shd w:val="clear" w:color="auto" w:fill="DDDDDD"/>
            <w:vAlign w:val="center"/>
            <w:hideMark/>
          </w:tcPr>
          <w:p w14:paraId="7782045D" w14:textId="684488C0"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295" w:type="dxa"/>
            <w:gridSpan w:val="2"/>
            <w:tcBorders>
              <w:top w:val="nil"/>
              <w:left w:val="single" w:sz="4" w:space="0" w:color="000000"/>
              <w:bottom w:val="single" w:sz="4" w:space="0" w:color="000000"/>
              <w:right w:val="nil"/>
            </w:tcBorders>
            <w:shd w:val="clear" w:color="auto" w:fill="DDDDDD"/>
            <w:vAlign w:val="center"/>
            <w:hideMark/>
          </w:tcPr>
          <w:p w14:paraId="51EE4E7B"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361" w:type="dxa"/>
            <w:gridSpan w:val="2"/>
            <w:tcBorders>
              <w:top w:val="nil"/>
              <w:left w:val="single" w:sz="4" w:space="0" w:color="000000"/>
              <w:bottom w:val="single" w:sz="4" w:space="0" w:color="000000"/>
              <w:right w:val="nil"/>
            </w:tcBorders>
            <w:shd w:val="clear" w:color="auto" w:fill="DDDDDD"/>
            <w:vAlign w:val="center"/>
            <w:hideMark/>
          </w:tcPr>
          <w:p w14:paraId="3E45B7B3" w14:textId="18FE3065"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1308" w:type="dxa"/>
            <w:gridSpan w:val="2"/>
            <w:tcBorders>
              <w:top w:val="nil"/>
              <w:left w:val="single" w:sz="4" w:space="0" w:color="000000"/>
              <w:bottom w:val="single" w:sz="4" w:space="0" w:color="000000"/>
              <w:right w:val="nil"/>
            </w:tcBorders>
            <w:shd w:val="clear" w:color="auto" w:fill="DDDDDD"/>
            <w:vAlign w:val="center"/>
            <w:hideMark/>
          </w:tcPr>
          <w:p w14:paraId="13A520E7"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246" w:type="dxa"/>
            <w:gridSpan w:val="2"/>
            <w:tcBorders>
              <w:top w:val="nil"/>
              <w:left w:val="single" w:sz="4" w:space="0" w:color="000000"/>
              <w:bottom w:val="single" w:sz="4" w:space="0" w:color="000000"/>
              <w:right w:val="nil"/>
            </w:tcBorders>
            <w:shd w:val="clear" w:color="auto" w:fill="DDDDDD"/>
            <w:vAlign w:val="center"/>
            <w:hideMark/>
          </w:tcPr>
          <w:p w14:paraId="40EBED59" w14:textId="31D4B051" w:rsidR="004A3023" w:rsidRPr="00F862D5" w:rsidRDefault="00F71CA8">
            <w:pPr>
              <w:ind w:left="0" w:hanging="2"/>
              <w:jc w:val="center"/>
              <w:rPr>
                <w:rFonts w:ascii="Arial" w:hAnsi="Arial" w:cs="Arial"/>
                <w:sz w:val="20"/>
                <w:szCs w:val="20"/>
              </w:rPr>
            </w:pPr>
            <w:r w:rsidRPr="00F862D5">
              <w:rPr>
                <w:rFonts w:ascii="Arial" w:hAnsi="Arial" w:cs="Arial"/>
                <w:b/>
                <w:bCs/>
                <w:color w:val="000000"/>
                <w:sz w:val="20"/>
                <w:szCs w:val="20"/>
              </w:rPr>
              <w:t>Planejado</w:t>
            </w:r>
            <w:r w:rsidRPr="00F862D5">
              <w:rPr>
                <w:rFonts w:ascii="Arial" w:hAnsi="Arial" w:cs="Arial"/>
                <w:b/>
                <w:bCs/>
                <w:color w:val="000000"/>
                <w:sz w:val="20"/>
                <w:szCs w:val="20"/>
                <w:vertAlign w:val="superscript"/>
              </w:rPr>
              <w:t>2</w:t>
            </w:r>
          </w:p>
        </w:tc>
        <w:tc>
          <w:tcPr>
            <w:tcW w:w="976" w:type="dxa"/>
            <w:tcBorders>
              <w:top w:val="nil"/>
              <w:left w:val="single" w:sz="4" w:space="0" w:color="000000"/>
              <w:bottom w:val="single" w:sz="4" w:space="0" w:color="000000"/>
              <w:right w:val="nil"/>
            </w:tcBorders>
            <w:shd w:val="clear" w:color="auto" w:fill="DDDDDD"/>
            <w:vAlign w:val="center"/>
            <w:hideMark/>
          </w:tcPr>
          <w:p w14:paraId="35FD4859"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w:t>
            </w:r>
          </w:p>
        </w:tc>
        <w:tc>
          <w:tcPr>
            <w:tcW w:w="1645" w:type="dxa"/>
            <w:gridSpan w:val="2"/>
            <w:tcBorders>
              <w:top w:val="nil"/>
              <w:left w:val="single" w:sz="4" w:space="0" w:color="000000"/>
              <w:bottom w:val="single" w:sz="4" w:space="0" w:color="000000"/>
              <w:right w:val="single" w:sz="4" w:space="0" w:color="000000"/>
            </w:tcBorders>
            <w:shd w:val="clear" w:color="auto" w:fill="DDDDDD"/>
            <w:vAlign w:val="center"/>
          </w:tcPr>
          <w:p w14:paraId="50CD5014" w14:textId="77777777" w:rsidR="004A3023" w:rsidRPr="00F862D5" w:rsidRDefault="004A3023">
            <w:pPr>
              <w:snapToGrid w:val="0"/>
              <w:ind w:left="0" w:hanging="2"/>
              <w:jc w:val="center"/>
              <w:rPr>
                <w:rFonts w:ascii="Arial" w:hAnsi="Arial" w:cs="Arial"/>
                <w:b/>
                <w:bCs/>
                <w:color w:val="000000"/>
                <w:sz w:val="20"/>
                <w:szCs w:val="20"/>
              </w:rPr>
            </w:pPr>
          </w:p>
          <w:p w14:paraId="6F85EF9F" w14:textId="77777777" w:rsidR="004A3023" w:rsidRPr="00F862D5" w:rsidRDefault="004A3023">
            <w:pPr>
              <w:ind w:left="0" w:hanging="2"/>
              <w:jc w:val="center"/>
              <w:rPr>
                <w:rFonts w:ascii="Arial" w:hAnsi="Arial" w:cs="Arial"/>
                <w:sz w:val="20"/>
                <w:szCs w:val="20"/>
              </w:rPr>
            </w:pPr>
            <w:r w:rsidRPr="00F862D5">
              <w:rPr>
                <w:rFonts w:ascii="Arial" w:hAnsi="Arial" w:cs="Arial"/>
                <w:b/>
                <w:bCs/>
                <w:color w:val="000000"/>
                <w:sz w:val="20"/>
                <w:szCs w:val="20"/>
              </w:rPr>
              <w:t>Apurado no quadriênio</w:t>
            </w:r>
          </w:p>
        </w:tc>
      </w:tr>
      <w:tr w:rsidR="004A3023" w14:paraId="2974786C" w14:textId="77777777" w:rsidTr="00F71CA8">
        <w:tc>
          <w:tcPr>
            <w:tcW w:w="1701" w:type="dxa"/>
            <w:tcBorders>
              <w:top w:val="nil"/>
              <w:left w:val="single" w:sz="4" w:space="0" w:color="000000"/>
              <w:bottom w:val="single" w:sz="4" w:space="0" w:color="000000"/>
              <w:right w:val="nil"/>
            </w:tcBorders>
            <w:vAlign w:val="center"/>
            <w:hideMark/>
          </w:tcPr>
          <w:p w14:paraId="2F247EA3" w14:textId="77777777" w:rsidR="004A3023" w:rsidRPr="00F862D5" w:rsidRDefault="004A3023">
            <w:pPr>
              <w:ind w:left="0" w:hanging="2"/>
              <w:rPr>
                <w:rFonts w:ascii="Arial" w:hAnsi="Arial" w:cs="Arial"/>
                <w:sz w:val="20"/>
                <w:szCs w:val="20"/>
              </w:rPr>
            </w:pPr>
            <w:r w:rsidRPr="00F862D5">
              <w:rPr>
                <w:rFonts w:ascii="Arial" w:hAnsi="Arial" w:cs="Arial"/>
                <w:color w:val="000000"/>
                <w:sz w:val="20"/>
                <w:szCs w:val="20"/>
              </w:rPr>
              <w:t xml:space="preserve"> Estado</w:t>
            </w:r>
          </w:p>
        </w:tc>
        <w:tc>
          <w:tcPr>
            <w:tcW w:w="1012" w:type="dxa"/>
            <w:tcBorders>
              <w:top w:val="nil"/>
              <w:left w:val="single" w:sz="4" w:space="0" w:color="000000"/>
              <w:bottom w:val="single" w:sz="4" w:space="0" w:color="000000"/>
              <w:right w:val="nil"/>
            </w:tcBorders>
            <w:vAlign w:val="center"/>
            <w:hideMark/>
          </w:tcPr>
          <w:p w14:paraId="261B02A4"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7541241E"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62</w:t>
            </w:r>
          </w:p>
        </w:tc>
        <w:tc>
          <w:tcPr>
            <w:tcW w:w="1701" w:type="dxa"/>
            <w:tcBorders>
              <w:top w:val="nil"/>
              <w:left w:val="single" w:sz="4" w:space="0" w:color="000000"/>
              <w:bottom w:val="single" w:sz="4" w:space="0" w:color="000000"/>
              <w:right w:val="nil"/>
            </w:tcBorders>
            <w:vAlign w:val="center"/>
            <w:hideMark/>
          </w:tcPr>
          <w:p w14:paraId="5F138B3B"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86</w:t>
            </w:r>
          </w:p>
        </w:tc>
        <w:tc>
          <w:tcPr>
            <w:tcW w:w="1288" w:type="dxa"/>
            <w:gridSpan w:val="2"/>
            <w:tcBorders>
              <w:top w:val="nil"/>
              <w:left w:val="single" w:sz="4" w:space="0" w:color="000000"/>
              <w:bottom w:val="single" w:sz="4" w:space="0" w:color="000000"/>
              <w:right w:val="nil"/>
            </w:tcBorders>
            <w:vAlign w:val="center"/>
            <w:hideMark/>
          </w:tcPr>
          <w:p w14:paraId="0BD14BDA"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166</w:t>
            </w:r>
          </w:p>
        </w:tc>
        <w:tc>
          <w:tcPr>
            <w:tcW w:w="1295" w:type="dxa"/>
            <w:gridSpan w:val="2"/>
            <w:tcBorders>
              <w:top w:val="nil"/>
              <w:left w:val="single" w:sz="4" w:space="0" w:color="000000"/>
              <w:bottom w:val="single" w:sz="4" w:space="0" w:color="000000"/>
              <w:right w:val="nil"/>
            </w:tcBorders>
            <w:vAlign w:val="center"/>
            <w:hideMark/>
          </w:tcPr>
          <w:p w14:paraId="77578F82"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120</w:t>
            </w:r>
          </w:p>
        </w:tc>
        <w:tc>
          <w:tcPr>
            <w:tcW w:w="1361" w:type="dxa"/>
            <w:gridSpan w:val="2"/>
            <w:tcBorders>
              <w:top w:val="nil"/>
              <w:left w:val="single" w:sz="4" w:space="0" w:color="000000"/>
              <w:bottom w:val="single" w:sz="4" w:space="0" w:color="000000"/>
              <w:right w:val="nil"/>
            </w:tcBorders>
            <w:vAlign w:val="center"/>
          </w:tcPr>
          <w:p w14:paraId="75295999" w14:textId="77777777" w:rsidR="004A3023" w:rsidRPr="00F862D5" w:rsidRDefault="004A3023">
            <w:pPr>
              <w:snapToGrid w:val="0"/>
              <w:ind w:left="0" w:hanging="2"/>
              <w:jc w:val="center"/>
              <w:rPr>
                <w:rFonts w:ascii="Arial" w:hAnsi="Arial" w:cs="Arial"/>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4E5F27A9" w14:textId="77777777" w:rsidR="004A3023" w:rsidRPr="00F862D5" w:rsidRDefault="004A3023">
            <w:pPr>
              <w:snapToGrid w:val="0"/>
              <w:ind w:left="0" w:hanging="2"/>
              <w:jc w:val="center"/>
              <w:rPr>
                <w:rFonts w:ascii="Arial" w:hAnsi="Arial" w:cs="Arial"/>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33815995" w14:textId="77777777" w:rsidR="004A3023" w:rsidRPr="00F862D5" w:rsidRDefault="004A3023">
            <w:pPr>
              <w:snapToGrid w:val="0"/>
              <w:ind w:left="0" w:hanging="2"/>
              <w:jc w:val="center"/>
              <w:rPr>
                <w:rFonts w:ascii="Arial" w:hAnsi="Arial" w:cs="Arial"/>
                <w:color w:val="000000"/>
                <w:sz w:val="20"/>
                <w:szCs w:val="20"/>
              </w:rPr>
            </w:pPr>
          </w:p>
        </w:tc>
        <w:tc>
          <w:tcPr>
            <w:tcW w:w="976" w:type="dxa"/>
            <w:tcBorders>
              <w:top w:val="nil"/>
              <w:left w:val="single" w:sz="4" w:space="0" w:color="000000"/>
              <w:bottom w:val="single" w:sz="4" w:space="0" w:color="000000"/>
              <w:right w:val="nil"/>
            </w:tcBorders>
            <w:vAlign w:val="center"/>
          </w:tcPr>
          <w:p w14:paraId="04568525" w14:textId="77777777" w:rsidR="004A3023" w:rsidRPr="00F862D5" w:rsidRDefault="004A3023">
            <w:pPr>
              <w:snapToGrid w:val="0"/>
              <w:ind w:left="0" w:hanging="2"/>
              <w:jc w:val="center"/>
              <w:rPr>
                <w:rFonts w:ascii="Arial" w:hAnsi="Arial" w:cs="Arial"/>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063E9205" w14:textId="77777777" w:rsidR="004A3023" w:rsidRPr="00F862D5" w:rsidRDefault="004A3023">
            <w:pPr>
              <w:snapToGrid w:val="0"/>
              <w:ind w:left="0" w:hanging="2"/>
              <w:jc w:val="center"/>
              <w:rPr>
                <w:rFonts w:ascii="Arial" w:hAnsi="Arial" w:cs="Arial"/>
                <w:color w:val="000000"/>
                <w:sz w:val="20"/>
                <w:szCs w:val="20"/>
              </w:rPr>
            </w:pPr>
          </w:p>
        </w:tc>
      </w:tr>
      <w:tr w:rsidR="004A3023" w14:paraId="6DC46713" w14:textId="77777777" w:rsidTr="00F71CA8">
        <w:tc>
          <w:tcPr>
            <w:tcW w:w="1701" w:type="dxa"/>
            <w:tcBorders>
              <w:top w:val="nil"/>
              <w:left w:val="single" w:sz="4" w:space="0" w:color="000000"/>
              <w:bottom w:val="single" w:sz="4" w:space="0" w:color="000000"/>
              <w:right w:val="nil"/>
            </w:tcBorders>
            <w:vAlign w:val="center"/>
            <w:hideMark/>
          </w:tcPr>
          <w:p w14:paraId="743CA052" w14:textId="77777777" w:rsidR="004A3023" w:rsidRPr="00F862D5" w:rsidRDefault="004A3023">
            <w:pPr>
              <w:ind w:left="0" w:hanging="2"/>
              <w:rPr>
                <w:rFonts w:ascii="Arial" w:eastAsia="Arial" w:hAnsi="Arial" w:cs="Arial"/>
                <w:color w:val="000000"/>
                <w:sz w:val="20"/>
                <w:szCs w:val="20"/>
              </w:rPr>
            </w:pPr>
            <w:r w:rsidRPr="00F862D5">
              <w:rPr>
                <w:rFonts w:ascii="Arial" w:hAnsi="Arial" w:cs="Arial"/>
                <w:color w:val="000000"/>
                <w:sz w:val="20"/>
                <w:szCs w:val="20"/>
              </w:rPr>
              <w:t>Litoral Sul</w:t>
            </w:r>
          </w:p>
        </w:tc>
        <w:tc>
          <w:tcPr>
            <w:tcW w:w="1012" w:type="dxa"/>
            <w:tcBorders>
              <w:top w:val="nil"/>
              <w:left w:val="single" w:sz="4" w:space="0" w:color="000000"/>
              <w:bottom w:val="single" w:sz="4" w:space="0" w:color="000000"/>
              <w:right w:val="nil"/>
            </w:tcBorders>
            <w:vAlign w:val="center"/>
            <w:hideMark/>
          </w:tcPr>
          <w:p w14:paraId="54DF68DE" w14:textId="77777777" w:rsidR="004A3023" w:rsidRPr="00F862D5" w:rsidRDefault="004A3023">
            <w:pPr>
              <w:snapToGrid w:val="0"/>
              <w:ind w:left="0" w:hanging="2"/>
              <w:jc w:val="center"/>
              <w:rPr>
                <w:rFonts w:ascii="Arial" w:eastAsia="Tahoma" w:hAnsi="Arial" w:cs="Arial"/>
                <w:color w:val="000000"/>
                <w:sz w:val="20"/>
                <w:szCs w:val="20"/>
              </w:rPr>
            </w:pPr>
            <w:r w:rsidRPr="00F862D5">
              <w:rPr>
                <w:rFonts w:ascii="Arial" w:hAnsi="Arial" w:cs="Arial"/>
                <w:color w:val="000000"/>
                <w:sz w:val="20"/>
                <w:szCs w:val="20"/>
              </w:rPr>
              <w:t>Un</w:t>
            </w:r>
          </w:p>
        </w:tc>
        <w:tc>
          <w:tcPr>
            <w:tcW w:w="1275" w:type="dxa"/>
            <w:tcBorders>
              <w:top w:val="nil"/>
              <w:left w:val="single" w:sz="4" w:space="0" w:color="000000"/>
              <w:bottom w:val="single" w:sz="4" w:space="0" w:color="000000"/>
              <w:right w:val="nil"/>
            </w:tcBorders>
            <w:vAlign w:val="center"/>
            <w:hideMark/>
          </w:tcPr>
          <w:p w14:paraId="19C6E8E3"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53</w:t>
            </w:r>
          </w:p>
        </w:tc>
        <w:tc>
          <w:tcPr>
            <w:tcW w:w="1701" w:type="dxa"/>
            <w:tcBorders>
              <w:top w:val="nil"/>
              <w:left w:val="single" w:sz="4" w:space="0" w:color="000000"/>
              <w:bottom w:val="single" w:sz="4" w:space="0" w:color="000000"/>
              <w:right w:val="nil"/>
            </w:tcBorders>
            <w:vAlign w:val="center"/>
            <w:hideMark/>
          </w:tcPr>
          <w:p w14:paraId="7EE116F1"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53</w:t>
            </w:r>
          </w:p>
        </w:tc>
        <w:tc>
          <w:tcPr>
            <w:tcW w:w="1288" w:type="dxa"/>
            <w:gridSpan w:val="2"/>
            <w:tcBorders>
              <w:top w:val="nil"/>
              <w:left w:val="single" w:sz="4" w:space="0" w:color="000000"/>
              <w:bottom w:val="single" w:sz="4" w:space="0" w:color="000000"/>
              <w:right w:val="nil"/>
            </w:tcBorders>
            <w:vAlign w:val="center"/>
            <w:hideMark/>
          </w:tcPr>
          <w:p w14:paraId="1C3A0A86"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170</w:t>
            </w:r>
          </w:p>
        </w:tc>
        <w:tc>
          <w:tcPr>
            <w:tcW w:w="1295" w:type="dxa"/>
            <w:gridSpan w:val="2"/>
            <w:tcBorders>
              <w:top w:val="nil"/>
              <w:left w:val="single" w:sz="4" w:space="0" w:color="000000"/>
              <w:bottom w:val="single" w:sz="4" w:space="0" w:color="000000"/>
              <w:right w:val="nil"/>
            </w:tcBorders>
            <w:vAlign w:val="center"/>
            <w:hideMark/>
          </w:tcPr>
          <w:p w14:paraId="79B26A9A" w14:textId="77777777" w:rsidR="004A3023" w:rsidRPr="00F862D5" w:rsidRDefault="004A3023">
            <w:pPr>
              <w:snapToGrid w:val="0"/>
              <w:ind w:left="0" w:hanging="2"/>
              <w:jc w:val="center"/>
              <w:rPr>
                <w:rFonts w:ascii="Arial" w:hAnsi="Arial" w:cs="Arial"/>
                <w:color w:val="000000"/>
                <w:sz w:val="20"/>
                <w:szCs w:val="20"/>
              </w:rPr>
            </w:pPr>
            <w:r w:rsidRPr="00F862D5">
              <w:rPr>
                <w:rFonts w:ascii="Arial" w:hAnsi="Arial" w:cs="Arial"/>
                <w:color w:val="000000"/>
                <w:sz w:val="20"/>
                <w:szCs w:val="20"/>
              </w:rPr>
              <w:t>64</w:t>
            </w:r>
          </w:p>
        </w:tc>
        <w:tc>
          <w:tcPr>
            <w:tcW w:w="1361" w:type="dxa"/>
            <w:gridSpan w:val="2"/>
            <w:tcBorders>
              <w:top w:val="nil"/>
              <w:left w:val="single" w:sz="4" w:space="0" w:color="000000"/>
              <w:bottom w:val="single" w:sz="4" w:space="0" w:color="000000"/>
              <w:right w:val="nil"/>
            </w:tcBorders>
            <w:vAlign w:val="center"/>
          </w:tcPr>
          <w:p w14:paraId="4CB0916D" w14:textId="77777777" w:rsidR="004A3023" w:rsidRPr="00F862D5" w:rsidRDefault="004A3023">
            <w:pPr>
              <w:snapToGrid w:val="0"/>
              <w:ind w:left="0" w:hanging="2"/>
              <w:jc w:val="center"/>
              <w:rPr>
                <w:rFonts w:ascii="Arial" w:hAnsi="Arial" w:cs="Arial"/>
                <w:color w:val="000000"/>
                <w:sz w:val="20"/>
                <w:szCs w:val="20"/>
              </w:rPr>
            </w:pPr>
          </w:p>
        </w:tc>
        <w:tc>
          <w:tcPr>
            <w:tcW w:w="1308" w:type="dxa"/>
            <w:gridSpan w:val="2"/>
            <w:tcBorders>
              <w:top w:val="nil"/>
              <w:left w:val="single" w:sz="4" w:space="0" w:color="000000"/>
              <w:bottom w:val="single" w:sz="4" w:space="0" w:color="000000"/>
              <w:right w:val="nil"/>
            </w:tcBorders>
            <w:vAlign w:val="center"/>
          </w:tcPr>
          <w:p w14:paraId="2CC7E9A0" w14:textId="77777777" w:rsidR="004A3023" w:rsidRPr="00F862D5" w:rsidRDefault="004A3023">
            <w:pPr>
              <w:snapToGrid w:val="0"/>
              <w:ind w:left="0" w:hanging="2"/>
              <w:jc w:val="center"/>
              <w:rPr>
                <w:rFonts w:ascii="Arial" w:hAnsi="Arial" w:cs="Arial"/>
                <w:color w:val="000000"/>
                <w:sz w:val="20"/>
                <w:szCs w:val="20"/>
              </w:rPr>
            </w:pPr>
          </w:p>
        </w:tc>
        <w:tc>
          <w:tcPr>
            <w:tcW w:w="1246" w:type="dxa"/>
            <w:gridSpan w:val="2"/>
            <w:tcBorders>
              <w:top w:val="nil"/>
              <w:left w:val="single" w:sz="4" w:space="0" w:color="000000"/>
              <w:bottom w:val="single" w:sz="4" w:space="0" w:color="000000"/>
              <w:right w:val="nil"/>
            </w:tcBorders>
            <w:vAlign w:val="center"/>
          </w:tcPr>
          <w:p w14:paraId="0C5A6F9A" w14:textId="77777777" w:rsidR="004A3023" w:rsidRPr="00F862D5" w:rsidRDefault="004A3023">
            <w:pPr>
              <w:snapToGrid w:val="0"/>
              <w:ind w:left="0" w:hanging="2"/>
              <w:jc w:val="center"/>
              <w:rPr>
                <w:rFonts w:ascii="Arial" w:hAnsi="Arial" w:cs="Arial"/>
                <w:color w:val="000000"/>
                <w:sz w:val="20"/>
                <w:szCs w:val="20"/>
              </w:rPr>
            </w:pPr>
          </w:p>
        </w:tc>
        <w:tc>
          <w:tcPr>
            <w:tcW w:w="976" w:type="dxa"/>
            <w:tcBorders>
              <w:top w:val="nil"/>
              <w:left w:val="single" w:sz="4" w:space="0" w:color="000000"/>
              <w:bottom w:val="single" w:sz="4" w:space="0" w:color="000000"/>
              <w:right w:val="nil"/>
            </w:tcBorders>
            <w:vAlign w:val="center"/>
          </w:tcPr>
          <w:p w14:paraId="04781D92" w14:textId="77777777" w:rsidR="004A3023" w:rsidRPr="00F862D5" w:rsidRDefault="004A3023">
            <w:pPr>
              <w:snapToGrid w:val="0"/>
              <w:ind w:left="0" w:hanging="2"/>
              <w:jc w:val="center"/>
              <w:rPr>
                <w:rFonts w:ascii="Arial" w:hAnsi="Arial" w:cs="Arial"/>
                <w:color w:val="000000"/>
                <w:sz w:val="20"/>
                <w:szCs w:val="20"/>
              </w:rPr>
            </w:pPr>
          </w:p>
        </w:tc>
        <w:tc>
          <w:tcPr>
            <w:tcW w:w="1645" w:type="dxa"/>
            <w:gridSpan w:val="2"/>
            <w:tcBorders>
              <w:top w:val="nil"/>
              <w:left w:val="single" w:sz="4" w:space="0" w:color="000000"/>
              <w:bottom w:val="single" w:sz="4" w:space="0" w:color="000000"/>
              <w:right w:val="single" w:sz="4" w:space="0" w:color="000000"/>
            </w:tcBorders>
            <w:vAlign w:val="center"/>
          </w:tcPr>
          <w:p w14:paraId="0F132D7A" w14:textId="77777777" w:rsidR="004A3023" w:rsidRPr="00F862D5" w:rsidRDefault="004A3023">
            <w:pPr>
              <w:snapToGrid w:val="0"/>
              <w:ind w:left="0" w:hanging="2"/>
              <w:jc w:val="center"/>
              <w:rPr>
                <w:rFonts w:ascii="Arial" w:hAnsi="Arial" w:cs="Arial"/>
                <w:color w:val="000000"/>
                <w:sz w:val="20"/>
                <w:szCs w:val="20"/>
              </w:rPr>
            </w:pPr>
          </w:p>
        </w:tc>
      </w:tr>
    </w:tbl>
    <w:p w14:paraId="22B3483A" w14:textId="77777777" w:rsidR="00646355" w:rsidRDefault="00D1210E">
      <w:pPr>
        <w:pBdr>
          <w:top w:val="nil"/>
          <w:left w:val="nil"/>
          <w:bottom w:val="nil"/>
          <w:right w:val="nil"/>
          <w:between w:val="nil"/>
        </w:pBdr>
        <w:tabs>
          <w:tab w:val="left" w:pos="109"/>
          <w:tab w:val="left" w:pos="327"/>
        </w:tabs>
        <w:spacing w:line="240" w:lineRule="auto"/>
        <w:ind w:left="0" w:hanging="2"/>
        <w:rPr>
          <w:color w:val="000000"/>
          <w:sz w:val="36"/>
          <w:szCs w:val="36"/>
        </w:rPr>
      </w:pPr>
      <w:r>
        <w:rPr>
          <w:rFonts w:ascii="Arial" w:eastAsia="Arial" w:hAnsi="Arial" w:cs="Arial"/>
          <w:color w:val="000000"/>
          <w:sz w:val="16"/>
          <w:szCs w:val="16"/>
        </w:rPr>
        <w:t>Fonte:</w:t>
      </w:r>
      <w:r w:rsidR="004A3023" w:rsidRPr="004A3023">
        <w:rPr>
          <w:rFonts w:ascii="Arial" w:hAnsi="Arial"/>
          <w:color w:val="000000"/>
          <w:sz w:val="16"/>
          <w:szCs w:val="16"/>
        </w:rPr>
        <w:t xml:space="preserve"> </w:t>
      </w:r>
      <w:r w:rsidR="004A3023">
        <w:rPr>
          <w:rFonts w:ascii="Arial" w:hAnsi="Arial"/>
          <w:color w:val="000000"/>
          <w:sz w:val="16"/>
          <w:szCs w:val="16"/>
        </w:rPr>
        <w:t>ASSESSORIA DE PLANEJAMENTO E GESTÃO/COORDENAÇÃO DE PLANEJAMENTO, MONITORAMENTO E AVALIAÇÃO/SEC.</w:t>
      </w:r>
    </w:p>
    <w:p w14:paraId="52E6AA84" w14:textId="77777777" w:rsidR="00646355" w:rsidRDefault="00D1210E">
      <w:pPr>
        <w:pBdr>
          <w:top w:val="nil"/>
          <w:left w:val="nil"/>
          <w:bottom w:val="nil"/>
          <w:right w:val="nil"/>
          <w:between w:val="nil"/>
        </w:pBdr>
        <w:tabs>
          <w:tab w:val="left" w:pos="109"/>
          <w:tab w:val="left" w:pos="327"/>
        </w:tabs>
        <w:spacing w:line="240" w:lineRule="auto"/>
        <w:ind w:left="0" w:hanging="2"/>
        <w:rPr>
          <w:color w:val="000000"/>
          <w:sz w:val="36"/>
          <w:szCs w:val="36"/>
        </w:rPr>
      </w:pPr>
      <w:r>
        <w:rPr>
          <w:rFonts w:ascii="Arial" w:eastAsia="Arial" w:hAnsi="Arial" w:cs="Arial"/>
          <w:color w:val="000000"/>
          <w:sz w:val="16"/>
          <w:szCs w:val="16"/>
        </w:rPr>
        <w:t>Notas:</w:t>
      </w:r>
    </w:p>
    <w:p w14:paraId="762874CC" w14:textId="77777777" w:rsidR="00646355" w:rsidRDefault="00D1210E">
      <w:pPr>
        <w:pBdr>
          <w:top w:val="nil"/>
          <w:left w:val="nil"/>
          <w:bottom w:val="nil"/>
          <w:right w:val="nil"/>
          <w:between w:val="nil"/>
        </w:pBdr>
        <w:tabs>
          <w:tab w:val="left" w:pos="109"/>
          <w:tab w:val="left" w:pos="327"/>
        </w:tabs>
        <w:spacing w:line="240" w:lineRule="auto"/>
        <w:ind w:left="0" w:hanging="2"/>
        <w:rPr>
          <w:color w:val="000000"/>
          <w:sz w:val="36"/>
          <w:szCs w:val="36"/>
        </w:rPr>
      </w:pPr>
      <w:r>
        <w:rPr>
          <w:rFonts w:ascii="Arial" w:eastAsia="Arial" w:hAnsi="Arial" w:cs="Arial"/>
          <w:b/>
          <w:color w:val="000000"/>
          <w:sz w:val="16"/>
          <w:szCs w:val="16"/>
          <w:vertAlign w:val="superscript"/>
        </w:rPr>
        <w:t xml:space="preserve">(1) </w:t>
      </w:r>
      <w:r>
        <w:rPr>
          <w:rFonts w:ascii="Arial" w:eastAsia="Arial" w:hAnsi="Arial" w:cs="Arial"/>
          <w:color w:val="000000"/>
          <w:sz w:val="16"/>
          <w:szCs w:val="16"/>
        </w:rPr>
        <w:t>A regionalização corresponde à área de abrangência da Meta tal qual descrita no PPA (Estado ou Território de Identidade).</w:t>
      </w:r>
    </w:p>
    <w:p w14:paraId="0915B711" w14:textId="77777777" w:rsidR="00646355" w:rsidRDefault="00D1210E">
      <w:pPr>
        <w:pBdr>
          <w:top w:val="nil"/>
          <w:left w:val="nil"/>
          <w:bottom w:val="nil"/>
          <w:right w:val="nil"/>
          <w:between w:val="nil"/>
        </w:pBdr>
        <w:tabs>
          <w:tab w:val="left" w:pos="109"/>
          <w:tab w:val="left" w:pos="327"/>
        </w:tabs>
        <w:spacing w:line="240" w:lineRule="auto"/>
        <w:ind w:left="0" w:hanging="2"/>
        <w:rPr>
          <w:color w:val="000000"/>
          <w:sz w:val="36"/>
          <w:szCs w:val="36"/>
        </w:rPr>
      </w:pPr>
      <w:r>
        <w:rPr>
          <w:rFonts w:ascii="Arial" w:eastAsia="Arial" w:hAnsi="Arial" w:cs="Arial"/>
          <w:b/>
          <w:color w:val="000000"/>
          <w:sz w:val="16"/>
          <w:szCs w:val="16"/>
          <w:vertAlign w:val="superscript"/>
        </w:rPr>
        <w:t xml:space="preserve">(2) </w:t>
      </w:r>
      <w:r>
        <w:rPr>
          <w:rFonts w:ascii="Arial" w:eastAsia="Arial" w:hAnsi="Arial" w:cs="Arial"/>
          <w:color w:val="000000"/>
          <w:sz w:val="16"/>
          <w:szCs w:val="16"/>
        </w:rPr>
        <w:t>As informações anuais relativas à previsão das metas são aquelas estabelecidas gerencialmente pela UJ e apresentadas no FIPLAN (Referência: Relatório M&amp;A 100).</w:t>
      </w:r>
    </w:p>
    <w:p w14:paraId="211CAB85" w14:textId="77777777" w:rsidR="00646355" w:rsidRDefault="00646355">
      <w:pPr>
        <w:pBdr>
          <w:top w:val="nil"/>
          <w:left w:val="nil"/>
          <w:bottom w:val="nil"/>
          <w:right w:val="nil"/>
          <w:between w:val="nil"/>
        </w:pBdr>
        <w:tabs>
          <w:tab w:val="left" w:pos="109"/>
          <w:tab w:val="left" w:pos="327"/>
        </w:tabs>
        <w:spacing w:line="240" w:lineRule="auto"/>
        <w:ind w:left="2" w:hanging="4"/>
        <w:rPr>
          <w:color w:val="000000"/>
          <w:sz w:val="36"/>
          <w:szCs w:val="36"/>
        </w:rPr>
      </w:pPr>
    </w:p>
    <w:p w14:paraId="63ECC476" w14:textId="77777777" w:rsidR="006D05A6" w:rsidRDefault="006D05A6">
      <w:pPr>
        <w:pBdr>
          <w:top w:val="nil"/>
          <w:left w:val="nil"/>
          <w:bottom w:val="nil"/>
          <w:right w:val="nil"/>
          <w:between w:val="nil"/>
        </w:pBdr>
        <w:tabs>
          <w:tab w:val="left" w:pos="109"/>
          <w:tab w:val="left" w:pos="327"/>
        </w:tabs>
        <w:spacing w:line="240" w:lineRule="auto"/>
        <w:ind w:left="2" w:hanging="4"/>
        <w:rPr>
          <w:color w:val="000000"/>
          <w:sz w:val="36"/>
          <w:szCs w:val="36"/>
        </w:rPr>
        <w:sectPr w:rsidR="006D05A6" w:rsidSect="006D05A6">
          <w:pgSz w:w="16838" w:h="11906" w:orient="landscape"/>
          <w:pgMar w:top="1134" w:right="1134" w:bottom="1094" w:left="1134" w:header="720" w:footer="680" w:gutter="0"/>
          <w:cols w:space="720"/>
        </w:sectPr>
      </w:pPr>
    </w:p>
    <w:p w14:paraId="0D39D716" w14:textId="77777777" w:rsidR="004A3023" w:rsidRDefault="004A3023" w:rsidP="00F862D5">
      <w:pPr>
        <w:spacing w:line="240" w:lineRule="auto"/>
        <w:ind w:leftChars="0" w:left="0" w:firstLineChars="0" w:firstLine="720"/>
        <w:jc w:val="both"/>
        <w:rPr>
          <w:rFonts w:ascii="Arial" w:hAnsi="Arial"/>
          <w:kern w:val="2"/>
          <w:position w:val="0"/>
        </w:rPr>
      </w:pPr>
      <w:r>
        <w:rPr>
          <w:rFonts w:ascii="Arial" w:hAnsi="Arial"/>
        </w:rPr>
        <w:lastRenderedPageBreak/>
        <w:t>Para o programa 306 - Educação, no compromisso 5 – fortalecer as ações de ensino, pesquisa e extensão nas universidades estaduais, em especial, voltadas para o desenvolvimento local e territorial, foram aportadas 7 metas para UESC:</w:t>
      </w:r>
    </w:p>
    <w:p w14:paraId="7EFD0FE6" w14:textId="77777777" w:rsidR="004A3023" w:rsidRDefault="004A3023" w:rsidP="00F862D5">
      <w:pPr>
        <w:spacing w:line="240" w:lineRule="auto"/>
        <w:ind w:left="0" w:hanging="2"/>
        <w:jc w:val="both"/>
        <w:rPr>
          <w:rFonts w:ascii="Arial" w:hAnsi="Arial"/>
        </w:rPr>
      </w:pPr>
    </w:p>
    <w:p w14:paraId="4D57F180" w14:textId="77777777" w:rsidR="004A3023" w:rsidRDefault="004A3023" w:rsidP="004A3023">
      <w:pPr>
        <w:pStyle w:val="PargrafodaLista"/>
        <w:numPr>
          <w:ilvl w:val="0"/>
          <w:numId w:val="4"/>
        </w:numPr>
        <w:tabs>
          <w:tab w:val="left" w:pos="708"/>
        </w:tabs>
        <w:spacing w:after="160" w:line="240" w:lineRule="auto"/>
        <w:ind w:leftChars="0" w:firstLineChars="0"/>
        <w:contextualSpacing/>
        <w:textDirection w:val="lrTb"/>
        <w:textAlignment w:val="auto"/>
        <w:outlineLvl w:val="9"/>
        <w:rPr>
          <w:rFonts w:ascii="Arial" w:eastAsia="Times New Roman" w:hAnsi="Arial"/>
          <w:color w:val="000000"/>
        </w:rPr>
      </w:pPr>
      <w:r>
        <w:rPr>
          <w:rFonts w:ascii="Arial" w:hAnsi="Arial"/>
        </w:rPr>
        <w:t>Na meta 1 (</w:t>
      </w:r>
      <w:r>
        <w:rPr>
          <w:rFonts w:ascii="Arial" w:eastAsia="Times New Roman" w:hAnsi="Arial"/>
          <w:color w:val="000000"/>
        </w:rPr>
        <w:t xml:space="preserve">Ampliar a proporção de doutores do corpo docente em efetivo exercício nas universidades estaduais). Para a vigência do PPA foi estimado um valor de alcance de 75%. Para o exercício de 2021 foi planejado um alcance de 69,8% e, foi apurado, em 31 de dezembro, o percentual de alcance de 69,4%. </w:t>
      </w:r>
    </w:p>
    <w:p w14:paraId="41D89A96" w14:textId="77777777" w:rsidR="004A3023" w:rsidRDefault="004A3023" w:rsidP="004A3023">
      <w:pPr>
        <w:pStyle w:val="PargrafodaLista"/>
        <w:ind w:left="0" w:hanging="2"/>
        <w:rPr>
          <w:rFonts w:ascii="Arial" w:eastAsia="Times New Roman" w:hAnsi="Arial"/>
          <w:color w:val="000000"/>
        </w:rPr>
      </w:pPr>
    </w:p>
    <w:p w14:paraId="2DAF333A" w14:textId="77777777" w:rsidR="004A3023" w:rsidRDefault="004A3023" w:rsidP="004A3023">
      <w:pPr>
        <w:pStyle w:val="PargrafodaLista"/>
        <w:numPr>
          <w:ilvl w:val="0"/>
          <w:numId w:val="4"/>
        </w:numPr>
        <w:tabs>
          <w:tab w:val="left" w:pos="708"/>
        </w:tabs>
        <w:spacing w:line="240" w:lineRule="auto"/>
        <w:ind w:leftChars="0" w:firstLineChars="0"/>
        <w:contextualSpacing/>
        <w:textDirection w:val="lrTb"/>
        <w:textAlignment w:val="auto"/>
        <w:outlineLvl w:val="9"/>
        <w:rPr>
          <w:rFonts w:ascii="Arial" w:eastAsia="Times New Roman" w:hAnsi="Arial"/>
          <w:color w:val="000000"/>
        </w:rPr>
      </w:pPr>
      <w:r>
        <w:rPr>
          <w:rFonts w:ascii="Arial" w:hAnsi="Arial"/>
        </w:rPr>
        <w:t>Para a meta 2 (</w:t>
      </w:r>
      <w:r>
        <w:rPr>
          <w:rFonts w:ascii="Arial" w:eastAsia="Times New Roman" w:hAnsi="Arial"/>
          <w:color w:val="000000"/>
        </w:rPr>
        <w:t xml:space="preserve">Desenvolver ações de extensão universitária de modo orientado para as áreas de grande pertinência social), após ajustes realizados entre as 4 universidades, foi previsto o valor de alcance de 519, acumulado entre o primeiro e segundo ano do PPA 2020/2023, tendo a UESC, apurado, em dezembro de 2021, o número de 599 unidades de projetos de ações </w:t>
      </w:r>
      <w:r w:rsidR="009772E1">
        <w:rPr>
          <w:rFonts w:ascii="Arial" w:eastAsia="Times New Roman" w:hAnsi="Arial"/>
          <w:color w:val="000000"/>
        </w:rPr>
        <w:t xml:space="preserve">de extensão </w:t>
      </w:r>
      <w:r>
        <w:rPr>
          <w:rFonts w:ascii="Arial" w:eastAsia="Times New Roman" w:hAnsi="Arial"/>
          <w:color w:val="000000"/>
        </w:rPr>
        <w:t>universitária.</w:t>
      </w:r>
    </w:p>
    <w:p w14:paraId="354CFD88" w14:textId="77777777" w:rsidR="004A3023" w:rsidRDefault="004A3023" w:rsidP="004A3023">
      <w:pPr>
        <w:pStyle w:val="PargrafodaLista"/>
        <w:ind w:left="0" w:hanging="2"/>
        <w:rPr>
          <w:rFonts w:ascii="Arial" w:eastAsia="Times New Roman" w:hAnsi="Arial"/>
          <w:color w:val="000000"/>
        </w:rPr>
      </w:pPr>
    </w:p>
    <w:p w14:paraId="65A70C7E" w14:textId="77777777" w:rsidR="004A3023" w:rsidRDefault="004A3023" w:rsidP="004A3023">
      <w:pPr>
        <w:pStyle w:val="PargrafodaLista"/>
        <w:numPr>
          <w:ilvl w:val="0"/>
          <w:numId w:val="4"/>
        </w:numPr>
        <w:tabs>
          <w:tab w:val="left" w:pos="708"/>
        </w:tabs>
        <w:spacing w:line="240" w:lineRule="auto"/>
        <w:ind w:leftChars="0" w:firstLineChars="0"/>
        <w:contextualSpacing/>
        <w:textDirection w:val="lrTb"/>
        <w:textAlignment w:val="auto"/>
        <w:outlineLvl w:val="9"/>
        <w:rPr>
          <w:rFonts w:ascii="Arial" w:eastAsia="Times New Roman" w:hAnsi="Arial"/>
        </w:rPr>
      </w:pPr>
      <w:r>
        <w:rPr>
          <w:rFonts w:ascii="Arial" w:eastAsia="Times New Roman" w:hAnsi="Arial"/>
          <w:color w:val="000000"/>
        </w:rPr>
        <w:t xml:space="preserve">A meta 3 foi denominada (Desenvolver projetos de pesquisa e inovação tecnológica), sendo planejado, apenas para os exercícios 2020 e 2021 o alcance de 614 projetos. </w:t>
      </w:r>
      <w:r>
        <w:rPr>
          <w:rFonts w:ascii="Arial" w:eastAsia="Times New Roman" w:hAnsi="Arial"/>
        </w:rPr>
        <w:t xml:space="preserve">Em 31 de dezembro apurou-se 634 projetos executados, correspondendo 337 projetos desenvolvidos no exercício financeiro 2021.  </w:t>
      </w:r>
    </w:p>
    <w:p w14:paraId="54971F8E" w14:textId="77777777" w:rsidR="004A3023" w:rsidRDefault="004A3023" w:rsidP="004A3023">
      <w:pPr>
        <w:pStyle w:val="PargrafodaLista"/>
        <w:ind w:left="0" w:hanging="2"/>
        <w:rPr>
          <w:rFonts w:ascii="Arial" w:eastAsia="Times New Roman" w:hAnsi="Arial"/>
          <w:color w:val="000000"/>
        </w:rPr>
      </w:pPr>
    </w:p>
    <w:p w14:paraId="44A26600" w14:textId="2B6ED7F0" w:rsidR="004A3023" w:rsidRDefault="004A3023" w:rsidP="004A3023">
      <w:pPr>
        <w:pStyle w:val="PargrafodaLista"/>
        <w:numPr>
          <w:ilvl w:val="0"/>
          <w:numId w:val="4"/>
        </w:numPr>
        <w:tabs>
          <w:tab w:val="left" w:pos="708"/>
        </w:tabs>
        <w:spacing w:line="240" w:lineRule="auto"/>
        <w:ind w:leftChars="0" w:firstLineChars="0"/>
        <w:contextualSpacing/>
        <w:textDirection w:val="lrTb"/>
        <w:textAlignment w:val="auto"/>
        <w:outlineLvl w:val="9"/>
        <w:rPr>
          <w:rFonts w:ascii="Arial" w:eastAsia="Times New Roman" w:hAnsi="Arial"/>
          <w:color w:val="000000"/>
        </w:rPr>
      </w:pPr>
      <w:r>
        <w:rPr>
          <w:rFonts w:ascii="Arial" w:eastAsia="Times New Roman" w:hAnsi="Arial"/>
          <w:color w:val="000000"/>
        </w:rPr>
        <w:t>No que concerne à meta 4 (Ofertar cursos do ensino superior de educação a distância - EAD), após ajustes na meta, esta deixou de contar turmas para contar cursos, passando a ser uma meta cont</w:t>
      </w:r>
      <w:r w:rsidR="009772E1">
        <w:rPr>
          <w:rFonts w:ascii="Arial" w:eastAsia="Times New Roman" w:hAnsi="Arial"/>
          <w:color w:val="000000"/>
        </w:rPr>
        <w:t>í</w:t>
      </w:r>
      <w:r>
        <w:rPr>
          <w:rFonts w:ascii="Arial" w:eastAsia="Times New Roman" w:hAnsi="Arial"/>
          <w:color w:val="000000"/>
        </w:rPr>
        <w:t>nua. Com isso, a UESC atingiu a meta de 5 cursos ofertados.</w:t>
      </w:r>
    </w:p>
    <w:p w14:paraId="252FD88E" w14:textId="77777777" w:rsidR="004A3023" w:rsidRDefault="004A3023" w:rsidP="004A3023">
      <w:pPr>
        <w:pStyle w:val="PargrafodaLista"/>
        <w:ind w:left="0" w:hanging="2"/>
        <w:rPr>
          <w:rFonts w:ascii="Arial" w:eastAsia="Times New Roman" w:hAnsi="Arial"/>
          <w:color w:val="000000"/>
        </w:rPr>
      </w:pPr>
    </w:p>
    <w:p w14:paraId="37938F29" w14:textId="77777777" w:rsidR="004A3023" w:rsidRDefault="004A3023" w:rsidP="004A3023">
      <w:pPr>
        <w:pStyle w:val="PargrafodaLista"/>
        <w:numPr>
          <w:ilvl w:val="0"/>
          <w:numId w:val="4"/>
        </w:numPr>
        <w:tabs>
          <w:tab w:val="left" w:pos="708"/>
        </w:tabs>
        <w:spacing w:line="240" w:lineRule="auto"/>
        <w:ind w:leftChars="0" w:firstLineChars="0"/>
        <w:contextualSpacing/>
        <w:textDirection w:val="lrTb"/>
        <w:textAlignment w:val="auto"/>
        <w:outlineLvl w:val="9"/>
        <w:rPr>
          <w:rFonts w:ascii="Arial" w:eastAsia="Times New Roman" w:hAnsi="Arial"/>
          <w:color w:val="000000"/>
        </w:rPr>
      </w:pPr>
      <w:r>
        <w:rPr>
          <w:rFonts w:ascii="Arial" w:eastAsia="Times New Roman" w:hAnsi="Arial"/>
          <w:color w:val="000000"/>
        </w:rPr>
        <w:t xml:space="preserve">Na meta 5 (Ofertar cursos da pós-graduação </w:t>
      </w:r>
      <w:r>
        <w:rPr>
          <w:rFonts w:ascii="Arial" w:eastAsia="Times New Roman" w:hAnsi="Arial"/>
          <w:i/>
          <w:color w:val="000000"/>
        </w:rPr>
        <w:t>Lato sensu</w:t>
      </w:r>
      <w:r>
        <w:rPr>
          <w:rFonts w:ascii="Arial" w:eastAsia="Times New Roman" w:hAnsi="Arial"/>
          <w:color w:val="000000"/>
        </w:rPr>
        <w:t xml:space="preserve"> e </w:t>
      </w:r>
      <w:proofErr w:type="spellStart"/>
      <w:r>
        <w:rPr>
          <w:rFonts w:ascii="Arial" w:eastAsia="Times New Roman" w:hAnsi="Arial"/>
          <w:i/>
          <w:color w:val="000000"/>
        </w:rPr>
        <w:t>Strictu</w:t>
      </w:r>
      <w:proofErr w:type="spellEnd"/>
      <w:r>
        <w:rPr>
          <w:rFonts w:ascii="Arial" w:eastAsia="Times New Roman" w:hAnsi="Arial"/>
          <w:i/>
          <w:color w:val="000000"/>
        </w:rPr>
        <w:t xml:space="preserve"> sensu</w:t>
      </w:r>
      <w:r>
        <w:rPr>
          <w:rFonts w:ascii="Arial" w:eastAsia="Times New Roman" w:hAnsi="Arial"/>
          <w:color w:val="000000"/>
        </w:rPr>
        <w:t xml:space="preserve"> presencial) observou-se que o alcance previsto no PPA foi de 50 cursos, sendo 45 em 2020, 3 em 2022 e 2 em 2023. Como demonstra a apuração realizada todo o número previsto para o exercício 2021 foi alcançado. </w:t>
      </w:r>
    </w:p>
    <w:p w14:paraId="32E7EDFD" w14:textId="77777777" w:rsidR="004A3023" w:rsidRDefault="004A3023" w:rsidP="004A3023">
      <w:pPr>
        <w:pStyle w:val="PargrafodaLista"/>
        <w:ind w:left="0" w:hanging="2"/>
        <w:rPr>
          <w:rFonts w:ascii="Arial" w:eastAsia="Times New Roman" w:hAnsi="Arial"/>
          <w:b/>
          <w:bCs/>
          <w:color w:val="000000"/>
        </w:rPr>
      </w:pPr>
    </w:p>
    <w:p w14:paraId="06A1D170" w14:textId="77777777" w:rsidR="004A3023" w:rsidRDefault="004A3023" w:rsidP="004A3023">
      <w:pPr>
        <w:pStyle w:val="PargrafodaLista"/>
        <w:numPr>
          <w:ilvl w:val="0"/>
          <w:numId w:val="4"/>
        </w:numPr>
        <w:tabs>
          <w:tab w:val="left" w:pos="708"/>
        </w:tabs>
        <w:spacing w:line="240" w:lineRule="auto"/>
        <w:ind w:leftChars="0" w:firstLineChars="0"/>
        <w:contextualSpacing/>
        <w:textDirection w:val="lrTb"/>
        <w:textAlignment w:val="auto"/>
        <w:outlineLvl w:val="9"/>
        <w:rPr>
          <w:rFonts w:ascii="Arial" w:eastAsia="Times New Roman" w:hAnsi="Arial"/>
          <w:color w:val="000000"/>
        </w:rPr>
      </w:pPr>
      <w:r>
        <w:rPr>
          <w:rFonts w:ascii="Arial" w:eastAsia="Times New Roman" w:hAnsi="Arial"/>
          <w:color w:val="000000"/>
        </w:rPr>
        <w:t xml:space="preserve">Na meta 6 (Ampliar o número de pessoas da comunidade acadêmica em atividades de internacionalização) observou-se um alcance de 852 pessoas, isso é 340,8% maior do que o planejado para o período de 2021. Pretende-se alcançar com a meta o total de 1.050 pessoas durante a vigência do PPA 2020-2023. </w:t>
      </w:r>
    </w:p>
    <w:p w14:paraId="08EC76F4" w14:textId="77777777" w:rsidR="004A3023" w:rsidRDefault="004A3023" w:rsidP="004A3023">
      <w:pPr>
        <w:pStyle w:val="PargrafodaLista"/>
        <w:ind w:left="0" w:hanging="2"/>
        <w:rPr>
          <w:rFonts w:ascii="Arial" w:eastAsia="Times New Roman" w:hAnsi="Arial"/>
          <w:color w:val="000000"/>
        </w:rPr>
      </w:pPr>
    </w:p>
    <w:p w14:paraId="729C2A22" w14:textId="77777777" w:rsidR="004A3023" w:rsidRDefault="004A3023" w:rsidP="004A3023">
      <w:pPr>
        <w:pStyle w:val="PargrafodaLista"/>
        <w:numPr>
          <w:ilvl w:val="0"/>
          <w:numId w:val="4"/>
        </w:numPr>
        <w:tabs>
          <w:tab w:val="left" w:pos="708"/>
        </w:tabs>
        <w:spacing w:line="240" w:lineRule="auto"/>
        <w:ind w:leftChars="0" w:firstLineChars="0"/>
        <w:contextualSpacing/>
        <w:textDirection w:val="lrTb"/>
        <w:textAlignment w:val="auto"/>
        <w:outlineLvl w:val="9"/>
        <w:rPr>
          <w:rFonts w:ascii="Arial" w:eastAsia="Times New Roman" w:hAnsi="Arial"/>
          <w:color w:val="000000"/>
        </w:rPr>
      </w:pPr>
      <w:r>
        <w:rPr>
          <w:rFonts w:ascii="Arial" w:eastAsia="Times New Roman" w:hAnsi="Arial"/>
          <w:color w:val="000000"/>
        </w:rPr>
        <w:t>Ampliar o número de solicitações de registros de patentes e de propriedade intelectual foi a denominação dada a meta 7. Observou-se o alcance de 11 solicitações, considerando os exercícios 2020 e 2021 aproximadamente 47,40% do previsto para meta foi alcançado. Pretende-se, em 2023, alcançar 135 solicitações de registros.</w:t>
      </w:r>
    </w:p>
    <w:p w14:paraId="6C093CBB" w14:textId="77777777" w:rsidR="004A3023" w:rsidRDefault="004A3023" w:rsidP="004A3023">
      <w:pPr>
        <w:pStyle w:val="PargrafodaLista"/>
        <w:ind w:left="0" w:hanging="2"/>
        <w:rPr>
          <w:rFonts w:ascii="Arial" w:eastAsia="Times New Roman" w:hAnsi="Arial"/>
          <w:color w:val="000000"/>
        </w:rPr>
      </w:pPr>
    </w:p>
    <w:p w14:paraId="396BBECE" w14:textId="77777777" w:rsidR="004A3023" w:rsidRDefault="004A3023" w:rsidP="00F862D5">
      <w:pPr>
        <w:spacing w:line="240" w:lineRule="auto"/>
        <w:ind w:leftChars="0" w:left="0" w:firstLineChars="0" w:firstLine="360"/>
        <w:jc w:val="both"/>
        <w:rPr>
          <w:rFonts w:ascii="Arial" w:hAnsi="Arial"/>
          <w:color w:val="000000"/>
          <w:lang w:eastAsia="pt-BR"/>
        </w:rPr>
      </w:pPr>
      <w:r>
        <w:rPr>
          <w:rFonts w:ascii="Arial" w:hAnsi="Arial"/>
          <w:color w:val="000000"/>
          <w:lang w:eastAsia="pt-BR"/>
        </w:rPr>
        <w:t xml:space="preserve">Do exposto, observa-se que, mesmo diante de restrições de funcionamento normal, de mobilidade de servidores públicos, estudantes e, ainda, de contingenciamento de recursos públicos, a UESC tem executado sua função social, mantendo suas atividades, por meio da readequação de suas normas e ações. Tal constatação é percebida a partir dos indicadores de acompanhamento e monitoramento das metas do PPA, conforme apresentado anteriormente. </w:t>
      </w:r>
    </w:p>
    <w:p w14:paraId="7583BBD3" w14:textId="77777777" w:rsidR="004A3023" w:rsidRDefault="004A3023" w:rsidP="00F862D5">
      <w:pPr>
        <w:spacing w:line="240" w:lineRule="auto"/>
        <w:ind w:leftChars="0" w:left="0" w:firstLineChars="0" w:firstLine="360"/>
        <w:jc w:val="both"/>
        <w:rPr>
          <w:rFonts w:ascii="Arial" w:hAnsi="Arial"/>
          <w:color w:val="000000"/>
          <w:lang w:eastAsia="pt-BR"/>
        </w:rPr>
      </w:pPr>
      <w:r>
        <w:rPr>
          <w:rFonts w:ascii="Arial" w:hAnsi="Arial"/>
          <w:color w:val="000000"/>
          <w:lang w:eastAsia="pt-BR"/>
        </w:rPr>
        <w:t xml:space="preserve">Além disso, a UESC, em razão de já ter alcançado grande parte das metas do quadriênio já no primeiro ano de execução do PPA, solicitou à Secretaria de Educação do Estado da Bahia, por meio de reunião remota, revisão do Plano Plurianual em 2021, para que novas </w:t>
      </w:r>
      <w:r>
        <w:rPr>
          <w:rFonts w:ascii="Arial" w:hAnsi="Arial"/>
          <w:color w:val="000000"/>
          <w:lang w:eastAsia="pt-BR"/>
        </w:rPr>
        <w:lastRenderedPageBreak/>
        <w:t>ações possam ser acrescidas em cada uma das metas estabelecidas na supracitada Lei Estadual</w:t>
      </w:r>
      <w:r w:rsidR="006928E8">
        <w:rPr>
          <w:rFonts w:ascii="Arial" w:hAnsi="Arial"/>
          <w:color w:val="000000"/>
          <w:lang w:eastAsia="pt-BR"/>
        </w:rPr>
        <w:t xml:space="preserve">, assim como produziu documento por meio do Sistema </w:t>
      </w:r>
      <w:r w:rsidR="00204AD9">
        <w:rPr>
          <w:rFonts w:ascii="Arial" w:hAnsi="Arial"/>
          <w:color w:val="000000"/>
          <w:lang w:eastAsia="pt-BR"/>
        </w:rPr>
        <w:t>E</w:t>
      </w:r>
      <w:r w:rsidR="006928E8">
        <w:rPr>
          <w:rFonts w:ascii="Arial" w:hAnsi="Arial"/>
          <w:color w:val="000000"/>
          <w:lang w:eastAsia="pt-BR"/>
        </w:rPr>
        <w:t>letrônico de Informações, por meio do processo SEI</w:t>
      </w:r>
      <w:r w:rsidR="00204AD9">
        <w:rPr>
          <w:rFonts w:ascii="Arial" w:hAnsi="Arial"/>
          <w:color w:val="000000"/>
          <w:lang w:eastAsia="pt-BR"/>
        </w:rPr>
        <w:t xml:space="preserve">-BAHIA </w:t>
      </w:r>
      <w:r w:rsidR="006928E8">
        <w:rPr>
          <w:rFonts w:ascii="Arial" w:hAnsi="Arial"/>
          <w:color w:val="000000"/>
          <w:lang w:eastAsia="pt-BR"/>
        </w:rPr>
        <w:t>nº</w:t>
      </w:r>
      <w:r w:rsidR="00204AD9" w:rsidRPr="00204AD9">
        <w:t xml:space="preserve"> </w:t>
      </w:r>
      <w:r w:rsidR="00204AD9" w:rsidRPr="00204AD9">
        <w:rPr>
          <w:rFonts w:ascii="Arial" w:hAnsi="Arial"/>
          <w:color w:val="000000"/>
          <w:lang w:eastAsia="pt-BR"/>
        </w:rPr>
        <w:t>073.5740.2021.0008159-20</w:t>
      </w:r>
      <w:r w:rsidR="00204AD9">
        <w:rPr>
          <w:rFonts w:ascii="Arial" w:hAnsi="Arial"/>
          <w:color w:val="000000"/>
          <w:lang w:eastAsia="pt-BR"/>
        </w:rPr>
        <w:t>, iniciado em 14 de abril de 2021</w:t>
      </w:r>
      <w:r>
        <w:rPr>
          <w:rFonts w:ascii="Arial" w:hAnsi="Arial"/>
          <w:color w:val="000000"/>
          <w:lang w:eastAsia="pt-BR"/>
        </w:rPr>
        <w:t xml:space="preserve">. </w:t>
      </w:r>
    </w:p>
    <w:p w14:paraId="59C9896F" w14:textId="77777777" w:rsidR="006D05A6" w:rsidRDefault="006D05A6">
      <w:pPr>
        <w:pBdr>
          <w:top w:val="nil"/>
          <w:left w:val="nil"/>
          <w:bottom w:val="nil"/>
          <w:right w:val="nil"/>
          <w:between w:val="nil"/>
        </w:pBdr>
        <w:tabs>
          <w:tab w:val="left" w:pos="109"/>
          <w:tab w:val="left" w:pos="327"/>
        </w:tabs>
        <w:spacing w:line="240" w:lineRule="auto"/>
        <w:ind w:left="2" w:hanging="4"/>
        <w:rPr>
          <w:color w:val="000000"/>
          <w:sz w:val="36"/>
          <w:szCs w:val="36"/>
        </w:rPr>
        <w:sectPr w:rsidR="006D05A6" w:rsidSect="006D05A6">
          <w:pgSz w:w="11906" w:h="16838"/>
          <w:pgMar w:top="1134" w:right="1134" w:bottom="1134" w:left="1094" w:header="720" w:footer="680" w:gutter="0"/>
          <w:cols w:space="720"/>
        </w:sectPr>
      </w:pPr>
    </w:p>
    <w:p w14:paraId="23AA43DD" w14:textId="77777777" w:rsidR="00646355" w:rsidRDefault="00D1210E">
      <w:pPr>
        <w:pBdr>
          <w:top w:val="nil"/>
          <w:left w:val="nil"/>
          <w:bottom w:val="nil"/>
          <w:right w:val="nil"/>
          <w:between w:val="nil"/>
        </w:pBdr>
        <w:tabs>
          <w:tab w:val="left" w:pos="109"/>
          <w:tab w:val="left" w:pos="327"/>
        </w:tabs>
        <w:spacing w:line="240" w:lineRule="auto"/>
        <w:ind w:left="0" w:hanging="2"/>
        <w:rPr>
          <w:color w:val="000000"/>
          <w:sz w:val="36"/>
          <w:szCs w:val="36"/>
        </w:rPr>
      </w:pPr>
      <w:r>
        <w:rPr>
          <w:rFonts w:ascii="Arial" w:eastAsia="Arial" w:hAnsi="Arial" w:cs="Arial"/>
          <w:b/>
          <w:color w:val="000000"/>
        </w:rPr>
        <w:lastRenderedPageBreak/>
        <w:t>3.1.3 Avaliação da execução dos compromissos e dos resultados das ações orçamentárias</w:t>
      </w:r>
    </w:p>
    <w:p w14:paraId="55FA3546" w14:textId="77777777" w:rsidR="00646355" w:rsidRDefault="00646355">
      <w:pPr>
        <w:pBdr>
          <w:top w:val="nil"/>
          <w:left w:val="nil"/>
          <w:bottom w:val="nil"/>
          <w:right w:val="nil"/>
          <w:between w:val="nil"/>
        </w:pBdr>
        <w:tabs>
          <w:tab w:val="left" w:pos="109"/>
          <w:tab w:val="left" w:pos="327"/>
        </w:tabs>
        <w:spacing w:line="240" w:lineRule="auto"/>
        <w:ind w:left="0" w:hanging="2"/>
        <w:rPr>
          <w:color w:val="000000"/>
        </w:rPr>
      </w:pPr>
    </w:p>
    <w:p w14:paraId="7ADA9CE9" w14:textId="77777777" w:rsidR="00646355" w:rsidRDefault="00732A43" w:rsidP="00732A43">
      <w:pPr>
        <w:widowControl w:val="0"/>
        <w:pBdr>
          <w:top w:val="nil"/>
          <w:left w:val="nil"/>
          <w:bottom w:val="nil"/>
          <w:right w:val="nil"/>
          <w:between w:val="nil"/>
        </w:pBdr>
        <w:tabs>
          <w:tab w:val="left" w:pos="491"/>
        </w:tabs>
        <w:spacing w:line="240" w:lineRule="auto"/>
        <w:ind w:leftChars="0" w:left="0" w:right="9" w:firstLineChars="0" w:firstLine="0"/>
        <w:jc w:val="both"/>
        <w:rPr>
          <w:color w:val="000000"/>
        </w:rPr>
      </w:pPr>
      <w:r>
        <w:rPr>
          <w:rFonts w:ascii="Arial" w:eastAsia="Arial" w:hAnsi="Arial"/>
        </w:rPr>
        <w:tab/>
        <w:t>Os Quadros 6 e 7 apresentam as ações orçamentárias por compromisso/programa.</w:t>
      </w:r>
    </w:p>
    <w:p w14:paraId="2FC298B9" w14:textId="77777777" w:rsidR="00646355" w:rsidRDefault="00646355">
      <w:pPr>
        <w:widowControl w:val="0"/>
        <w:pBdr>
          <w:top w:val="nil"/>
          <w:left w:val="nil"/>
          <w:bottom w:val="nil"/>
          <w:right w:val="nil"/>
          <w:between w:val="nil"/>
        </w:pBdr>
        <w:tabs>
          <w:tab w:val="left" w:pos="491"/>
        </w:tabs>
        <w:spacing w:line="240" w:lineRule="auto"/>
        <w:ind w:left="0" w:right="9" w:hanging="2"/>
        <w:jc w:val="both"/>
        <w:rPr>
          <w:rFonts w:ascii="Arial" w:eastAsia="Arial" w:hAnsi="Arial" w:cs="Arial"/>
          <w:color w:val="000000"/>
          <w:sz w:val="16"/>
          <w:szCs w:val="16"/>
        </w:rPr>
      </w:pPr>
    </w:p>
    <w:p w14:paraId="5769B145" w14:textId="77777777" w:rsidR="00646355" w:rsidRDefault="00646355">
      <w:pPr>
        <w:widowControl w:val="0"/>
        <w:pBdr>
          <w:top w:val="nil"/>
          <w:left w:val="nil"/>
          <w:bottom w:val="nil"/>
          <w:right w:val="nil"/>
          <w:between w:val="nil"/>
        </w:pBdr>
        <w:tabs>
          <w:tab w:val="left" w:pos="491"/>
        </w:tabs>
        <w:spacing w:before="57" w:after="57" w:line="240" w:lineRule="auto"/>
        <w:ind w:right="9"/>
        <w:jc w:val="both"/>
        <w:rPr>
          <w:rFonts w:ascii="Arial" w:eastAsia="Arial" w:hAnsi="Arial" w:cs="Arial"/>
          <w:color w:val="FF3333"/>
          <w:sz w:val="14"/>
          <w:szCs w:val="14"/>
        </w:rPr>
      </w:pPr>
    </w:p>
    <w:p w14:paraId="0CC28986" w14:textId="77777777" w:rsidR="00646355" w:rsidRDefault="00D1210E">
      <w:pPr>
        <w:widowControl w:val="0"/>
        <w:pBdr>
          <w:top w:val="nil"/>
          <w:left w:val="nil"/>
          <w:bottom w:val="nil"/>
          <w:right w:val="nil"/>
          <w:between w:val="nil"/>
        </w:pBdr>
        <w:tabs>
          <w:tab w:val="left" w:pos="491"/>
        </w:tabs>
        <w:spacing w:before="57" w:after="57" w:line="240" w:lineRule="auto"/>
        <w:ind w:left="0" w:right="9" w:hanging="2"/>
        <w:jc w:val="both"/>
        <w:rPr>
          <w:color w:val="000000"/>
        </w:rPr>
      </w:pPr>
      <w:r>
        <w:rPr>
          <w:rFonts w:ascii="Arial" w:eastAsia="Arial" w:hAnsi="Arial" w:cs="Arial"/>
          <w:b/>
          <w:color w:val="000000"/>
        </w:rPr>
        <w:t xml:space="preserve">QUADRO 6 </w:t>
      </w:r>
      <w:r>
        <w:rPr>
          <w:rFonts w:ascii="Arial" w:eastAsia="Arial" w:hAnsi="Arial" w:cs="Arial"/>
          <w:color w:val="000000"/>
        </w:rPr>
        <w:t>– Ações orçamentárias prioritárias por compromisso/programa a cargo da UJ (por unidade orçamentária)</w:t>
      </w:r>
    </w:p>
    <w:tbl>
      <w:tblPr>
        <w:tblW w:w="9225" w:type="dxa"/>
        <w:tblInd w:w="55" w:type="dxa"/>
        <w:tblLayout w:type="fixed"/>
        <w:tblCellMar>
          <w:top w:w="55" w:type="dxa"/>
          <w:left w:w="55" w:type="dxa"/>
          <w:bottom w:w="55" w:type="dxa"/>
          <w:right w:w="55" w:type="dxa"/>
        </w:tblCellMar>
        <w:tblLook w:val="04A0" w:firstRow="1" w:lastRow="0" w:firstColumn="1" w:lastColumn="0" w:noHBand="0" w:noVBand="1"/>
      </w:tblPr>
      <w:tblGrid>
        <w:gridCol w:w="1078"/>
        <w:gridCol w:w="5008"/>
        <w:gridCol w:w="3139"/>
      </w:tblGrid>
      <w:tr w:rsidR="00732A43" w14:paraId="2E37CD16" w14:textId="77777777" w:rsidTr="00732A43">
        <w:tc>
          <w:tcPr>
            <w:tcW w:w="9221" w:type="dxa"/>
            <w:gridSpan w:val="3"/>
            <w:tcBorders>
              <w:top w:val="single" w:sz="2" w:space="0" w:color="000000"/>
              <w:left w:val="single" w:sz="2" w:space="0" w:color="000000"/>
              <w:bottom w:val="single" w:sz="2" w:space="0" w:color="000000"/>
              <w:right w:val="single" w:sz="2" w:space="0" w:color="000000"/>
            </w:tcBorders>
            <w:shd w:val="clear" w:color="auto" w:fill="B2B2B2"/>
            <w:hideMark/>
          </w:tcPr>
          <w:p w14:paraId="1E228AE9" w14:textId="77777777" w:rsidR="00732A43" w:rsidRDefault="00732A43">
            <w:pPr>
              <w:ind w:left="0" w:hanging="2"/>
              <w:rPr>
                <w:kern w:val="2"/>
                <w:position w:val="0"/>
              </w:rPr>
            </w:pPr>
            <w:r>
              <w:rPr>
                <w:rFonts w:ascii="Arial" w:eastAsia="Lucida Sans Unicode" w:hAnsi="Arial"/>
                <w:b/>
                <w:bCs/>
                <w:color w:val="000000"/>
                <w:sz w:val="20"/>
                <w:szCs w:val="20"/>
                <w:lang w:bidi="ar-SA"/>
              </w:rPr>
              <w:t>Unidade Orçamentária (UO):</w:t>
            </w:r>
            <w:r>
              <w:rPr>
                <w:rFonts w:ascii="Arial" w:eastAsia="Lucida Sans Unicode" w:hAnsi="Arial"/>
                <w:i/>
                <w:iCs/>
                <w:color w:val="000000"/>
                <w:sz w:val="20"/>
                <w:szCs w:val="20"/>
                <w:lang w:bidi="ar-SA"/>
              </w:rPr>
              <w:t xml:space="preserve"> 11304 - Universidade Estadual de Santa Cruz</w:t>
            </w:r>
          </w:p>
        </w:tc>
      </w:tr>
      <w:tr w:rsidR="00732A43" w14:paraId="537B6749" w14:textId="77777777" w:rsidTr="00732A43">
        <w:tc>
          <w:tcPr>
            <w:tcW w:w="6083" w:type="dxa"/>
            <w:gridSpan w:val="2"/>
            <w:tcBorders>
              <w:top w:val="nil"/>
              <w:left w:val="single" w:sz="2" w:space="0" w:color="000000"/>
              <w:bottom w:val="single" w:sz="2" w:space="0" w:color="000000"/>
              <w:right w:val="nil"/>
            </w:tcBorders>
            <w:shd w:val="clear" w:color="auto" w:fill="B2B2B2"/>
            <w:hideMark/>
          </w:tcPr>
          <w:p w14:paraId="2DC38090" w14:textId="77777777" w:rsidR="00732A43" w:rsidRDefault="00732A43">
            <w:pPr>
              <w:pStyle w:val="Contedodatabela"/>
              <w:ind w:left="0" w:hanging="2"/>
              <w:jc w:val="both"/>
            </w:pPr>
            <w:r>
              <w:rPr>
                <w:rFonts w:ascii="Arial" w:eastAsia="SimSun" w:hAnsi="Arial"/>
                <w:b/>
                <w:bCs/>
                <w:sz w:val="20"/>
                <w:szCs w:val="20"/>
              </w:rPr>
              <w:t>Programa: Educação</w:t>
            </w:r>
          </w:p>
        </w:tc>
        <w:tc>
          <w:tcPr>
            <w:tcW w:w="3138" w:type="dxa"/>
            <w:tcBorders>
              <w:top w:val="nil"/>
              <w:left w:val="single" w:sz="2" w:space="0" w:color="000000"/>
              <w:bottom w:val="single" w:sz="2" w:space="0" w:color="000000"/>
              <w:right w:val="single" w:sz="2" w:space="0" w:color="000000"/>
            </w:tcBorders>
            <w:shd w:val="clear" w:color="auto" w:fill="B2B2B2"/>
            <w:hideMark/>
          </w:tcPr>
          <w:p w14:paraId="4027D74C" w14:textId="77777777" w:rsidR="00732A43" w:rsidRDefault="00732A43">
            <w:pPr>
              <w:pStyle w:val="Contedodatabela"/>
              <w:ind w:left="0" w:hanging="2"/>
              <w:jc w:val="both"/>
            </w:pPr>
            <w:r>
              <w:rPr>
                <w:rFonts w:ascii="Arial" w:eastAsia="SimSun" w:hAnsi="Arial"/>
                <w:b/>
                <w:bCs/>
                <w:sz w:val="20"/>
                <w:szCs w:val="20"/>
              </w:rPr>
              <w:t>Código:</w:t>
            </w:r>
            <w:r>
              <w:rPr>
                <w:rFonts w:ascii="Arial" w:eastAsia="SimSun" w:hAnsi="Arial"/>
                <w:sz w:val="20"/>
                <w:szCs w:val="20"/>
              </w:rPr>
              <w:t xml:space="preserve"> 306</w:t>
            </w:r>
          </w:p>
        </w:tc>
      </w:tr>
      <w:tr w:rsidR="00732A43" w14:paraId="793CCC84"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40362BD8" w14:textId="77777777" w:rsidR="00732A43" w:rsidRDefault="00732A43">
            <w:pPr>
              <w:pStyle w:val="Contedodatabela"/>
              <w:ind w:left="0" w:hanging="2"/>
              <w:jc w:val="both"/>
            </w:pPr>
            <w:proofErr w:type="gramStart"/>
            <w:r>
              <w:rPr>
                <w:rFonts w:ascii="Arial" w:eastAsia="SimSun" w:hAnsi="Arial"/>
                <w:b/>
                <w:bCs/>
                <w:sz w:val="20"/>
                <w:szCs w:val="20"/>
              </w:rPr>
              <w:t>Compromisso</w:t>
            </w:r>
            <w:r>
              <w:rPr>
                <w:rFonts w:ascii="Arial" w:eastAsia="Lucida Sans Unicode" w:hAnsi="Arial"/>
                <w:b/>
                <w:bCs/>
                <w:color w:val="000000"/>
                <w:sz w:val="20"/>
                <w:szCs w:val="20"/>
                <w:vertAlign w:val="superscript"/>
                <w:lang w:bidi="ar-SA"/>
              </w:rPr>
              <w:t>(</w:t>
            </w:r>
            <w:proofErr w:type="gramEnd"/>
            <w:r>
              <w:rPr>
                <w:rFonts w:ascii="Arial" w:eastAsia="Lucida Sans Unicode" w:hAnsi="Arial"/>
                <w:b/>
                <w:bCs/>
                <w:color w:val="000000"/>
                <w:sz w:val="20"/>
                <w:szCs w:val="20"/>
                <w:vertAlign w:val="superscript"/>
                <w:lang w:bidi="ar-SA"/>
              </w:rPr>
              <w:t>1)</w:t>
            </w:r>
            <w:r>
              <w:rPr>
                <w:rFonts w:ascii="Arial" w:eastAsia="SimSun" w:hAnsi="Arial"/>
                <w:b/>
                <w:bCs/>
                <w:sz w:val="20"/>
                <w:szCs w:val="20"/>
              </w:rPr>
              <w:t>: 5 - Fortalecer as ações de ensino, pesquisa e extensão nas universidades estaduais, em especial, voltadas para o desenvolvimento local e territorial</w:t>
            </w:r>
          </w:p>
        </w:tc>
      </w:tr>
      <w:tr w:rsidR="00732A43" w14:paraId="18E45CCC"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2C7ED5FF" w14:textId="77777777" w:rsidR="00732A43" w:rsidRDefault="00732A43">
            <w:pPr>
              <w:pStyle w:val="Contedodatabela"/>
              <w:ind w:left="0" w:hanging="2"/>
              <w:jc w:val="both"/>
            </w:pPr>
            <w:r>
              <w:rPr>
                <w:rFonts w:ascii="Arial" w:hAnsi="Arial"/>
                <w:b/>
                <w:bCs/>
                <w:sz w:val="20"/>
                <w:szCs w:val="20"/>
              </w:rPr>
              <w:t>Iniciativa: 0016 - Ofertar ações de assistência estudantil</w:t>
            </w:r>
          </w:p>
        </w:tc>
      </w:tr>
      <w:tr w:rsidR="00732A43" w14:paraId="31148DD7"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0BC8CAB1" w14:textId="77777777" w:rsidR="00732A43" w:rsidRDefault="00732A43">
            <w:pPr>
              <w:pStyle w:val="Contedodatabela"/>
              <w:ind w:left="0" w:hanging="2"/>
              <w:jc w:val="center"/>
            </w:pPr>
            <w:r>
              <w:rPr>
                <w:rFonts w:ascii="Arial" w:eastAsia="SimSun" w:hAnsi="Arial"/>
                <w:b/>
                <w:bCs/>
                <w:sz w:val="20"/>
                <w:szCs w:val="20"/>
              </w:rPr>
              <w:t xml:space="preserve">Ações orçamentárias </w:t>
            </w:r>
            <w:proofErr w:type="gramStart"/>
            <w:r>
              <w:rPr>
                <w:rFonts w:ascii="Arial" w:eastAsia="SimSun" w:hAnsi="Arial"/>
                <w:b/>
                <w:bCs/>
                <w:sz w:val="20"/>
                <w:szCs w:val="20"/>
              </w:rPr>
              <w:t>prioritárias</w:t>
            </w:r>
            <w:r>
              <w:rPr>
                <w:rFonts w:ascii="Arial" w:eastAsia="Lucida Sans Unicode" w:hAnsi="Arial"/>
                <w:b/>
                <w:bCs/>
                <w:sz w:val="20"/>
                <w:szCs w:val="20"/>
                <w:vertAlign w:val="superscript"/>
                <w:lang w:bidi="ar-SA"/>
              </w:rPr>
              <w:t>(</w:t>
            </w:r>
            <w:proofErr w:type="gramEnd"/>
            <w:r>
              <w:rPr>
                <w:rFonts w:ascii="Arial" w:eastAsia="Lucida Sans Unicode" w:hAnsi="Arial"/>
                <w:b/>
                <w:bCs/>
                <w:sz w:val="20"/>
                <w:szCs w:val="20"/>
                <w:vertAlign w:val="superscript"/>
                <w:lang w:bidi="ar-SA"/>
              </w:rPr>
              <w:t>2)</w:t>
            </w:r>
          </w:p>
        </w:tc>
      </w:tr>
      <w:tr w:rsidR="00732A43" w14:paraId="38DA78D9" w14:textId="77777777" w:rsidTr="00732A43">
        <w:tc>
          <w:tcPr>
            <w:tcW w:w="1077" w:type="dxa"/>
            <w:tcBorders>
              <w:top w:val="nil"/>
              <w:left w:val="single" w:sz="2" w:space="0" w:color="000000"/>
              <w:bottom w:val="single" w:sz="2" w:space="0" w:color="000000"/>
              <w:right w:val="nil"/>
            </w:tcBorders>
            <w:shd w:val="clear" w:color="auto" w:fill="DDDDDD"/>
            <w:hideMark/>
          </w:tcPr>
          <w:p w14:paraId="7C924B04" w14:textId="77777777" w:rsidR="00732A43" w:rsidRDefault="00732A43">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1354D776" w14:textId="77777777" w:rsidR="00732A43" w:rsidRDefault="00732A43">
            <w:pPr>
              <w:pStyle w:val="Contedodatabela"/>
              <w:ind w:left="0" w:hanging="2"/>
            </w:pPr>
            <w:r>
              <w:rPr>
                <w:rFonts w:ascii="Arial" w:eastAsia="SimSun" w:hAnsi="Arial"/>
                <w:b/>
                <w:bCs/>
                <w:sz w:val="20"/>
                <w:szCs w:val="20"/>
              </w:rPr>
              <w:t>Descrição</w:t>
            </w:r>
          </w:p>
        </w:tc>
      </w:tr>
      <w:tr w:rsidR="00732A43" w14:paraId="4E03A227" w14:textId="77777777" w:rsidTr="00732A43">
        <w:tc>
          <w:tcPr>
            <w:tcW w:w="1077" w:type="dxa"/>
            <w:tcBorders>
              <w:top w:val="nil"/>
              <w:left w:val="single" w:sz="2" w:space="0" w:color="000000"/>
              <w:bottom w:val="single" w:sz="2" w:space="0" w:color="000000"/>
              <w:right w:val="nil"/>
            </w:tcBorders>
            <w:hideMark/>
          </w:tcPr>
          <w:p w14:paraId="305AF267" w14:textId="77777777" w:rsidR="00732A43" w:rsidRDefault="00732A43">
            <w:pPr>
              <w:pStyle w:val="Contedodatabela"/>
              <w:snapToGrid w:val="0"/>
              <w:ind w:left="0" w:hanging="2"/>
              <w:rPr>
                <w:rFonts w:ascii="Arial" w:eastAsia="SimSun" w:hAnsi="Arial"/>
                <w:sz w:val="20"/>
                <w:szCs w:val="20"/>
              </w:rPr>
            </w:pPr>
            <w:r>
              <w:rPr>
                <w:rFonts w:ascii="Arial" w:eastAsia="SimSun" w:hAnsi="Arial"/>
                <w:sz w:val="20"/>
                <w:szCs w:val="20"/>
              </w:rPr>
              <w:t>6910</w:t>
            </w:r>
          </w:p>
        </w:tc>
        <w:tc>
          <w:tcPr>
            <w:tcW w:w="8144" w:type="dxa"/>
            <w:gridSpan w:val="2"/>
            <w:tcBorders>
              <w:top w:val="nil"/>
              <w:left w:val="single" w:sz="2" w:space="0" w:color="000000"/>
              <w:bottom w:val="single" w:sz="2" w:space="0" w:color="000000"/>
              <w:right w:val="single" w:sz="2" w:space="0" w:color="000000"/>
            </w:tcBorders>
            <w:hideMark/>
          </w:tcPr>
          <w:p w14:paraId="2C121D88" w14:textId="77777777" w:rsidR="00732A43" w:rsidRDefault="00732A43">
            <w:pPr>
              <w:pStyle w:val="Contedodatabela"/>
              <w:snapToGrid w:val="0"/>
              <w:ind w:left="0" w:hanging="2"/>
              <w:rPr>
                <w:rFonts w:ascii="Arial" w:eastAsia="SimSun" w:hAnsi="Arial"/>
                <w:sz w:val="20"/>
                <w:szCs w:val="20"/>
              </w:rPr>
            </w:pPr>
            <w:r>
              <w:rPr>
                <w:rFonts w:ascii="Arial" w:eastAsia="SimSun" w:hAnsi="Arial"/>
                <w:sz w:val="20"/>
                <w:szCs w:val="20"/>
              </w:rPr>
              <w:t>Promoção de Assistência ao Estudante Universitário</w:t>
            </w:r>
          </w:p>
        </w:tc>
      </w:tr>
      <w:tr w:rsidR="00732A43" w14:paraId="0586F117"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7C709166" w14:textId="77777777" w:rsidR="00732A43" w:rsidRDefault="00732A43">
            <w:pPr>
              <w:pStyle w:val="Contedodatabela"/>
              <w:ind w:left="0" w:hanging="2"/>
              <w:jc w:val="both"/>
              <w:rPr>
                <w:rFonts w:eastAsia="Tahoma"/>
              </w:rPr>
            </w:pPr>
            <w:r>
              <w:rPr>
                <w:rFonts w:ascii="Arial" w:eastAsia="SimSun" w:hAnsi="Arial"/>
                <w:b/>
                <w:bCs/>
                <w:sz w:val="20"/>
                <w:szCs w:val="20"/>
              </w:rPr>
              <w:t>Compromisso:</w:t>
            </w:r>
          </w:p>
        </w:tc>
      </w:tr>
      <w:tr w:rsidR="00732A43" w14:paraId="1CE3D5FB"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24DBBCB9" w14:textId="77777777" w:rsidR="00732A43" w:rsidRDefault="00732A43">
            <w:pPr>
              <w:pStyle w:val="Contedodatabela"/>
              <w:ind w:left="0" w:hanging="2"/>
              <w:jc w:val="both"/>
            </w:pPr>
            <w:r>
              <w:rPr>
                <w:rFonts w:ascii="Arial" w:eastAsia="SimSun" w:hAnsi="Arial"/>
                <w:b/>
                <w:bCs/>
                <w:sz w:val="20"/>
                <w:szCs w:val="20"/>
              </w:rPr>
              <w:t>Iniciativa: 0017 - Ofertar novos cursos de Educação a Distância (EAD)</w:t>
            </w:r>
          </w:p>
        </w:tc>
      </w:tr>
      <w:tr w:rsidR="00732A43" w14:paraId="47167C86"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6B94D0AD" w14:textId="77777777" w:rsidR="00732A43" w:rsidRDefault="00732A43">
            <w:pPr>
              <w:pStyle w:val="Contedodatabela"/>
              <w:ind w:left="0" w:hanging="2"/>
              <w:jc w:val="center"/>
            </w:pPr>
            <w:r>
              <w:rPr>
                <w:rFonts w:ascii="Arial" w:eastAsia="SimSun" w:hAnsi="Arial"/>
                <w:b/>
                <w:bCs/>
                <w:sz w:val="20"/>
                <w:szCs w:val="20"/>
              </w:rPr>
              <w:t>Ações orçamentárias prioritárias</w:t>
            </w:r>
          </w:p>
        </w:tc>
      </w:tr>
      <w:tr w:rsidR="00732A43" w14:paraId="61F0A36F" w14:textId="77777777" w:rsidTr="00732A43">
        <w:tc>
          <w:tcPr>
            <w:tcW w:w="1077" w:type="dxa"/>
            <w:tcBorders>
              <w:top w:val="nil"/>
              <w:left w:val="single" w:sz="2" w:space="0" w:color="000000"/>
              <w:bottom w:val="single" w:sz="2" w:space="0" w:color="000000"/>
              <w:right w:val="nil"/>
            </w:tcBorders>
            <w:shd w:val="clear" w:color="auto" w:fill="DDDDDD"/>
            <w:hideMark/>
          </w:tcPr>
          <w:p w14:paraId="44B40E4D" w14:textId="77777777" w:rsidR="00732A43" w:rsidRDefault="00732A43">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4A956FD9" w14:textId="77777777" w:rsidR="00732A43" w:rsidRDefault="00732A43">
            <w:pPr>
              <w:pStyle w:val="Contedodatabela"/>
              <w:ind w:left="0" w:hanging="2"/>
            </w:pPr>
            <w:r>
              <w:rPr>
                <w:rFonts w:ascii="Arial" w:eastAsia="SimSun" w:hAnsi="Arial"/>
                <w:b/>
                <w:bCs/>
                <w:sz w:val="20"/>
                <w:szCs w:val="20"/>
              </w:rPr>
              <w:t>Descrição</w:t>
            </w:r>
          </w:p>
        </w:tc>
      </w:tr>
      <w:tr w:rsidR="00732A43" w14:paraId="58CF8D6F" w14:textId="77777777" w:rsidTr="00732A43">
        <w:tc>
          <w:tcPr>
            <w:tcW w:w="1077" w:type="dxa"/>
            <w:tcBorders>
              <w:top w:val="nil"/>
              <w:left w:val="single" w:sz="2" w:space="0" w:color="000000"/>
              <w:bottom w:val="single" w:sz="2" w:space="0" w:color="000000"/>
              <w:right w:val="nil"/>
            </w:tcBorders>
            <w:hideMark/>
          </w:tcPr>
          <w:p w14:paraId="67BABDBA" w14:textId="77777777" w:rsidR="00732A43" w:rsidRDefault="00732A43">
            <w:pPr>
              <w:pStyle w:val="Contedodatabela"/>
              <w:snapToGrid w:val="0"/>
              <w:ind w:left="0" w:hanging="2"/>
              <w:rPr>
                <w:rFonts w:ascii="Arial" w:eastAsia="SimSun" w:hAnsi="Arial"/>
                <w:sz w:val="20"/>
                <w:szCs w:val="20"/>
              </w:rPr>
            </w:pPr>
            <w:r>
              <w:rPr>
                <w:rFonts w:ascii="Arial" w:eastAsia="SimSun" w:hAnsi="Arial"/>
                <w:sz w:val="20"/>
                <w:szCs w:val="20"/>
              </w:rPr>
              <w:t>6915</w:t>
            </w:r>
          </w:p>
        </w:tc>
        <w:tc>
          <w:tcPr>
            <w:tcW w:w="8144" w:type="dxa"/>
            <w:gridSpan w:val="2"/>
            <w:tcBorders>
              <w:top w:val="nil"/>
              <w:left w:val="single" w:sz="2" w:space="0" w:color="000000"/>
              <w:bottom w:val="single" w:sz="2" w:space="0" w:color="000000"/>
              <w:right w:val="single" w:sz="2" w:space="0" w:color="000000"/>
            </w:tcBorders>
            <w:hideMark/>
          </w:tcPr>
          <w:p w14:paraId="020D71B3" w14:textId="3C1978E5" w:rsidR="00732A43" w:rsidRDefault="00732A43">
            <w:pPr>
              <w:pStyle w:val="Contedodatabela"/>
              <w:snapToGrid w:val="0"/>
              <w:ind w:left="0" w:hanging="2"/>
              <w:rPr>
                <w:rFonts w:ascii="Arial" w:eastAsia="SimSun" w:hAnsi="Arial"/>
                <w:sz w:val="20"/>
                <w:szCs w:val="20"/>
              </w:rPr>
            </w:pPr>
            <w:r>
              <w:rPr>
                <w:rFonts w:ascii="Arial" w:eastAsia="SimSun" w:hAnsi="Arial"/>
                <w:sz w:val="20"/>
                <w:szCs w:val="20"/>
              </w:rPr>
              <w:t xml:space="preserve">Realização de Curso de Educação à Distância </w:t>
            </w:r>
            <w:r w:rsidR="009622B9">
              <w:rPr>
                <w:rFonts w:ascii="Arial" w:eastAsia="SimSun" w:hAnsi="Arial"/>
                <w:sz w:val="20"/>
                <w:szCs w:val="20"/>
              </w:rPr>
              <w:t>–</w:t>
            </w:r>
            <w:r>
              <w:rPr>
                <w:rFonts w:ascii="Arial" w:eastAsia="SimSun" w:hAnsi="Arial"/>
                <w:sz w:val="20"/>
                <w:szCs w:val="20"/>
              </w:rPr>
              <w:t xml:space="preserve"> EAD</w:t>
            </w:r>
          </w:p>
        </w:tc>
      </w:tr>
      <w:tr w:rsidR="00732A43" w14:paraId="7EAD3004" w14:textId="77777777" w:rsidTr="00732A43">
        <w:tc>
          <w:tcPr>
            <w:tcW w:w="9221" w:type="dxa"/>
            <w:gridSpan w:val="3"/>
            <w:tcBorders>
              <w:top w:val="single" w:sz="2" w:space="0" w:color="000000"/>
              <w:left w:val="single" w:sz="2" w:space="0" w:color="000000"/>
              <w:bottom w:val="single" w:sz="2" w:space="0" w:color="000000"/>
              <w:right w:val="single" w:sz="2" w:space="0" w:color="000000"/>
            </w:tcBorders>
            <w:shd w:val="clear" w:color="auto" w:fill="B2B2B2"/>
            <w:hideMark/>
          </w:tcPr>
          <w:p w14:paraId="2D71B804" w14:textId="77777777" w:rsidR="00732A43" w:rsidRDefault="00732A43">
            <w:pPr>
              <w:ind w:left="0" w:hanging="2"/>
              <w:rPr>
                <w:rFonts w:eastAsia="Tahoma"/>
              </w:rPr>
            </w:pPr>
            <w:r>
              <w:rPr>
                <w:rFonts w:ascii="Arial" w:eastAsia="Lucida Sans Unicode" w:hAnsi="Arial"/>
                <w:b/>
                <w:bCs/>
                <w:color w:val="000000"/>
                <w:sz w:val="20"/>
                <w:szCs w:val="20"/>
                <w:lang w:bidi="ar-SA"/>
              </w:rPr>
              <w:t>Unidade Orçamentária (UO):</w:t>
            </w:r>
            <w:r>
              <w:rPr>
                <w:rFonts w:ascii="Arial" w:eastAsia="Lucida Sans Unicode" w:hAnsi="Arial"/>
                <w:i/>
                <w:iCs/>
                <w:color w:val="000000"/>
                <w:sz w:val="20"/>
                <w:szCs w:val="20"/>
                <w:lang w:bidi="ar-SA"/>
              </w:rPr>
              <w:t xml:space="preserve"> 11304 - Universidade Estadual de Santa Cruz</w:t>
            </w:r>
          </w:p>
        </w:tc>
      </w:tr>
      <w:tr w:rsidR="00732A43" w14:paraId="14B70201" w14:textId="77777777" w:rsidTr="00732A43">
        <w:tc>
          <w:tcPr>
            <w:tcW w:w="6083" w:type="dxa"/>
            <w:gridSpan w:val="2"/>
            <w:tcBorders>
              <w:top w:val="nil"/>
              <w:left w:val="single" w:sz="2" w:space="0" w:color="000000"/>
              <w:bottom w:val="single" w:sz="2" w:space="0" w:color="000000"/>
              <w:right w:val="nil"/>
            </w:tcBorders>
            <w:shd w:val="clear" w:color="auto" w:fill="B2B2B2"/>
            <w:hideMark/>
          </w:tcPr>
          <w:p w14:paraId="5517FCFE" w14:textId="77777777" w:rsidR="00732A43" w:rsidRDefault="00732A43">
            <w:pPr>
              <w:pStyle w:val="Contedodatabela"/>
              <w:ind w:left="0" w:hanging="2"/>
              <w:jc w:val="both"/>
            </w:pPr>
            <w:r>
              <w:rPr>
                <w:rFonts w:ascii="Arial" w:eastAsia="SimSun" w:hAnsi="Arial"/>
                <w:b/>
                <w:bCs/>
                <w:sz w:val="20"/>
                <w:szCs w:val="20"/>
              </w:rPr>
              <w:t>Programa: Segurança Pública e Defesa Social</w:t>
            </w:r>
          </w:p>
        </w:tc>
        <w:tc>
          <w:tcPr>
            <w:tcW w:w="3138" w:type="dxa"/>
            <w:tcBorders>
              <w:top w:val="nil"/>
              <w:left w:val="single" w:sz="2" w:space="0" w:color="000000"/>
              <w:bottom w:val="single" w:sz="2" w:space="0" w:color="000000"/>
              <w:right w:val="single" w:sz="2" w:space="0" w:color="000000"/>
            </w:tcBorders>
            <w:shd w:val="clear" w:color="auto" w:fill="B2B2B2"/>
            <w:hideMark/>
          </w:tcPr>
          <w:p w14:paraId="145179B6" w14:textId="77777777" w:rsidR="00732A43" w:rsidRDefault="00732A43">
            <w:pPr>
              <w:pStyle w:val="Contedodatabela"/>
              <w:ind w:left="0" w:hanging="2"/>
              <w:jc w:val="both"/>
            </w:pPr>
            <w:r>
              <w:rPr>
                <w:rFonts w:ascii="Arial" w:eastAsia="SimSun" w:hAnsi="Arial"/>
                <w:b/>
                <w:bCs/>
                <w:sz w:val="20"/>
                <w:szCs w:val="20"/>
              </w:rPr>
              <w:t>Código:</w:t>
            </w:r>
            <w:r>
              <w:rPr>
                <w:rFonts w:ascii="Arial" w:eastAsia="SimSun" w:hAnsi="Arial"/>
                <w:sz w:val="20"/>
                <w:szCs w:val="20"/>
              </w:rPr>
              <w:t xml:space="preserve"> 314</w:t>
            </w:r>
          </w:p>
        </w:tc>
      </w:tr>
      <w:tr w:rsidR="00732A43" w14:paraId="34413BE6"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4BD48D65" w14:textId="77777777" w:rsidR="00732A43" w:rsidRDefault="00732A43">
            <w:pPr>
              <w:pStyle w:val="Contedodatabela"/>
              <w:ind w:left="0" w:hanging="2"/>
              <w:jc w:val="both"/>
            </w:pPr>
            <w:r>
              <w:rPr>
                <w:rFonts w:ascii="Arial" w:eastAsia="SimSun" w:hAnsi="Arial"/>
                <w:b/>
                <w:bCs/>
                <w:sz w:val="20"/>
                <w:szCs w:val="20"/>
              </w:rPr>
              <w:t>Compromisso: 08 - Fortalecer o Sistema Estadual de Defesa Civil com ações de prevenção, preparação, resposta e recuperação, assim como, atender a situações emergenciais no território baiano para garantir a integridade física do cidadão</w:t>
            </w:r>
          </w:p>
        </w:tc>
      </w:tr>
      <w:tr w:rsidR="00732A43" w14:paraId="3766255D"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45A3C916" w14:textId="77777777" w:rsidR="00732A43" w:rsidRDefault="00732A43">
            <w:pPr>
              <w:pStyle w:val="Contedodatabela"/>
              <w:ind w:left="0" w:hanging="2"/>
              <w:jc w:val="both"/>
            </w:pPr>
            <w:r>
              <w:rPr>
                <w:rFonts w:ascii="Arial" w:eastAsia="SimSun" w:hAnsi="Arial"/>
                <w:b/>
                <w:bCs/>
                <w:sz w:val="20"/>
                <w:szCs w:val="20"/>
              </w:rPr>
              <w:t>Iniciativa: 0001 - Assistir municípios em emergência ou calamidade pública</w:t>
            </w:r>
          </w:p>
        </w:tc>
      </w:tr>
      <w:tr w:rsidR="00732A43" w14:paraId="6E823D17" w14:textId="77777777" w:rsidTr="00732A43">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64B4287D" w14:textId="77777777" w:rsidR="00732A43" w:rsidRDefault="00732A43">
            <w:pPr>
              <w:pStyle w:val="Contedodatabela"/>
              <w:ind w:left="0" w:hanging="2"/>
              <w:jc w:val="center"/>
            </w:pPr>
            <w:r>
              <w:rPr>
                <w:rFonts w:ascii="Arial" w:eastAsia="SimSun" w:hAnsi="Arial"/>
                <w:b/>
                <w:bCs/>
                <w:sz w:val="20"/>
                <w:szCs w:val="20"/>
              </w:rPr>
              <w:t>Ações orçamentárias prioritárias</w:t>
            </w:r>
          </w:p>
        </w:tc>
      </w:tr>
      <w:tr w:rsidR="00732A43" w14:paraId="3B05D3E6" w14:textId="77777777" w:rsidTr="00732A43">
        <w:tc>
          <w:tcPr>
            <w:tcW w:w="1077" w:type="dxa"/>
            <w:tcBorders>
              <w:top w:val="nil"/>
              <w:left w:val="single" w:sz="2" w:space="0" w:color="000000"/>
              <w:bottom w:val="single" w:sz="2" w:space="0" w:color="000000"/>
              <w:right w:val="nil"/>
            </w:tcBorders>
            <w:shd w:val="clear" w:color="auto" w:fill="DDDDDD"/>
            <w:hideMark/>
          </w:tcPr>
          <w:p w14:paraId="156E9AF6" w14:textId="77777777" w:rsidR="00732A43" w:rsidRDefault="00732A43">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4F3B8FBB" w14:textId="77777777" w:rsidR="00732A43" w:rsidRDefault="00732A43">
            <w:pPr>
              <w:pStyle w:val="Contedodatabela"/>
              <w:ind w:left="0" w:hanging="2"/>
            </w:pPr>
            <w:r>
              <w:rPr>
                <w:rFonts w:ascii="Arial" w:eastAsia="SimSun" w:hAnsi="Arial"/>
                <w:b/>
                <w:bCs/>
                <w:sz w:val="20"/>
                <w:szCs w:val="20"/>
              </w:rPr>
              <w:t>Descrição</w:t>
            </w:r>
          </w:p>
        </w:tc>
      </w:tr>
      <w:tr w:rsidR="00732A43" w14:paraId="3C9FBC82" w14:textId="77777777" w:rsidTr="00732A43">
        <w:tc>
          <w:tcPr>
            <w:tcW w:w="1077" w:type="dxa"/>
            <w:tcBorders>
              <w:top w:val="nil"/>
              <w:left w:val="single" w:sz="2" w:space="0" w:color="000000"/>
              <w:bottom w:val="single" w:sz="2" w:space="0" w:color="000000"/>
              <w:right w:val="nil"/>
            </w:tcBorders>
            <w:hideMark/>
          </w:tcPr>
          <w:p w14:paraId="699EE5A9" w14:textId="77777777" w:rsidR="00732A43" w:rsidRDefault="00732A43">
            <w:pPr>
              <w:pStyle w:val="Contedodatabela"/>
              <w:snapToGrid w:val="0"/>
              <w:ind w:left="0" w:hanging="2"/>
              <w:rPr>
                <w:rFonts w:ascii="Arial" w:eastAsia="SimSun" w:hAnsi="Arial"/>
                <w:sz w:val="20"/>
                <w:szCs w:val="20"/>
              </w:rPr>
            </w:pPr>
            <w:r>
              <w:rPr>
                <w:rFonts w:ascii="Arial" w:eastAsia="SimSun" w:hAnsi="Arial"/>
                <w:sz w:val="20"/>
                <w:szCs w:val="20"/>
              </w:rPr>
              <w:t>5365</w:t>
            </w:r>
          </w:p>
        </w:tc>
        <w:tc>
          <w:tcPr>
            <w:tcW w:w="8144" w:type="dxa"/>
            <w:gridSpan w:val="2"/>
            <w:tcBorders>
              <w:top w:val="nil"/>
              <w:left w:val="single" w:sz="2" w:space="0" w:color="000000"/>
              <w:bottom w:val="single" w:sz="2" w:space="0" w:color="000000"/>
              <w:right w:val="single" w:sz="2" w:space="0" w:color="000000"/>
            </w:tcBorders>
            <w:hideMark/>
          </w:tcPr>
          <w:p w14:paraId="0FDD6CB3" w14:textId="77777777" w:rsidR="00732A43" w:rsidRDefault="00732A43">
            <w:pPr>
              <w:pStyle w:val="Contedodatabela"/>
              <w:snapToGrid w:val="0"/>
              <w:ind w:left="0" w:hanging="2"/>
              <w:rPr>
                <w:rFonts w:ascii="Arial" w:eastAsia="SimSun" w:hAnsi="Arial"/>
                <w:sz w:val="20"/>
                <w:szCs w:val="20"/>
              </w:rPr>
            </w:pPr>
            <w:r>
              <w:rPr>
                <w:rFonts w:ascii="Arial" w:eastAsia="SimSun" w:hAnsi="Arial"/>
                <w:sz w:val="20"/>
                <w:szCs w:val="20"/>
              </w:rPr>
              <w:t>Apoio a Ações de Combate à Pandemia da Covid-19</w:t>
            </w:r>
          </w:p>
        </w:tc>
      </w:tr>
    </w:tbl>
    <w:p w14:paraId="570FAAE1" w14:textId="77777777" w:rsidR="00646355" w:rsidRDefault="00D1210E" w:rsidP="00732A43">
      <w:pPr>
        <w:widowControl w:val="0"/>
        <w:pBdr>
          <w:top w:val="nil"/>
          <w:left w:val="nil"/>
          <w:bottom w:val="nil"/>
          <w:right w:val="nil"/>
          <w:between w:val="nil"/>
        </w:pBdr>
        <w:tabs>
          <w:tab w:val="left" w:pos="491"/>
        </w:tabs>
        <w:spacing w:line="240" w:lineRule="auto"/>
        <w:ind w:leftChars="0" w:left="0" w:right="9" w:firstLineChars="0" w:firstLine="0"/>
        <w:jc w:val="both"/>
        <w:rPr>
          <w:color w:val="000000"/>
        </w:rPr>
      </w:pPr>
      <w:r>
        <w:rPr>
          <w:rFonts w:ascii="Arial" w:eastAsia="Arial" w:hAnsi="Arial" w:cs="Arial"/>
          <w:color w:val="000000"/>
          <w:sz w:val="16"/>
          <w:szCs w:val="16"/>
        </w:rPr>
        <w:t xml:space="preserve">Fonte: </w:t>
      </w:r>
      <w:proofErr w:type="spellStart"/>
      <w:r>
        <w:rPr>
          <w:rFonts w:ascii="Arial" w:eastAsia="Arial" w:hAnsi="Arial" w:cs="Arial"/>
          <w:color w:val="000000"/>
          <w:sz w:val="14"/>
          <w:szCs w:val="14"/>
        </w:rPr>
        <w:t>Fiplan</w:t>
      </w:r>
      <w:proofErr w:type="spellEnd"/>
      <w:r>
        <w:rPr>
          <w:rFonts w:ascii="Arial" w:eastAsia="Arial" w:hAnsi="Arial" w:cs="Arial"/>
          <w:color w:val="000000"/>
          <w:sz w:val="14"/>
          <w:szCs w:val="14"/>
        </w:rPr>
        <w:t>, menu Relatórios – Planejamento – Relatório de Monitoramento e Avaliação – Acompanhamento 2020-2023 – M&amp;A 004.</w:t>
      </w:r>
    </w:p>
    <w:p w14:paraId="0F1B69E9" w14:textId="77777777" w:rsidR="00646355" w:rsidRDefault="00D1210E">
      <w:pPr>
        <w:widowControl w:val="0"/>
        <w:pBdr>
          <w:top w:val="nil"/>
          <w:left w:val="nil"/>
          <w:bottom w:val="nil"/>
          <w:right w:val="nil"/>
          <w:between w:val="nil"/>
        </w:pBdr>
        <w:tabs>
          <w:tab w:val="left" w:pos="491"/>
        </w:tabs>
        <w:spacing w:line="240" w:lineRule="auto"/>
        <w:ind w:left="0" w:right="9" w:hanging="2"/>
        <w:jc w:val="both"/>
        <w:rPr>
          <w:color w:val="000000"/>
        </w:rPr>
      </w:pPr>
      <w:r>
        <w:rPr>
          <w:rFonts w:ascii="Arial" w:eastAsia="Arial" w:hAnsi="Arial" w:cs="Arial"/>
          <w:color w:val="000000"/>
          <w:sz w:val="16"/>
          <w:szCs w:val="16"/>
        </w:rPr>
        <w:t xml:space="preserve">Nota: </w:t>
      </w:r>
    </w:p>
    <w:p w14:paraId="29BABFE6" w14:textId="77777777" w:rsidR="00646355" w:rsidRDefault="00D1210E">
      <w:pPr>
        <w:widowControl w:val="0"/>
        <w:pBdr>
          <w:top w:val="nil"/>
          <w:left w:val="nil"/>
          <w:bottom w:val="nil"/>
          <w:right w:val="nil"/>
          <w:between w:val="nil"/>
        </w:pBdr>
        <w:spacing w:line="240" w:lineRule="auto"/>
        <w:ind w:left="0" w:hanging="2"/>
        <w:rPr>
          <w:color w:val="000000"/>
        </w:rPr>
      </w:pPr>
      <w:r>
        <w:rPr>
          <w:rFonts w:ascii="Arial" w:eastAsia="Arial" w:hAnsi="Arial" w:cs="Arial"/>
          <w:color w:val="000000"/>
          <w:sz w:val="16"/>
          <w:szCs w:val="16"/>
          <w:vertAlign w:val="superscript"/>
        </w:rPr>
        <w:t xml:space="preserve">(1) </w:t>
      </w:r>
      <w:r>
        <w:rPr>
          <w:rFonts w:ascii="Arial" w:eastAsia="Arial" w:hAnsi="Arial" w:cs="Arial"/>
          <w:color w:val="000000"/>
          <w:sz w:val="16"/>
          <w:szCs w:val="16"/>
        </w:rPr>
        <w:t>Apenas os compromissos que tenham ações prioritárias.</w:t>
      </w:r>
    </w:p>
    <w:p w14:paraId="7C60B37E" w14:textId="77777777" w:rsidR="00646355" w:rsidRDefault="00D1210E">
      <w:pPr>
        <w:widowControl w:val="0"/>
        <w:pBdr>
          <w:top w:val="nil"/>
          <w:left w:val="nil"/>
          <w:bottom w:val="nil"/>
          <w:right w:val="nil"/>
          <w:between w:val="nil"/>
        </w:pBdr>
        <w:tabs>
          <w:tab w:val="left" w:pos="491"/>
        </w:tabs>
        <w:spacing w:line="240" w:lineRule="auto"/>
        <w:ind w:left="0" w:hanging="2"/>
        <w:jc w:val="both"/>
        <w:rPr>
          <w:color w:val="000000"/>
        </w:rPr>
      </w:pPr>
      <w:r>
        <w:rPr>
          <w:rFonts w:ascii="Arial" w:eastAsia="Arial" w:hAnsi="Arial" w:cs="Arial"/>
          <w:b/>
          <w:color w:val="000000"/>
          <w:sz w:val="16"/>
          <w:szCs w:val="16"/>
          <w:vertAlign w:val="superscript"/>
        </w:rPr>
        <w:t>(</w:t>
      </w:r>
      <w:proofErr w:type="gramStart"/>
      <w:r>
        <w:rPr>
          <w:rFonts w:ascii="Arial" w:eastAsia="Arial" w:hAnsi="Arial" w:cs="Arial"/>
          <w:b/>
          <w:color w:val="000000"/>
          <w:sz w:val="16"/>
          <w:szCs w:val="16"/>
          <w:vertAlign w:val="superscript"/>
        </w:rPr>
        <w:t>2)</w:t>
      </w:r>
      <w:r>
        <w:rPr>
          <w:rFonts w:ascii="Arial" w:eastAsia="Arial" w:hAnsi="Arial" w:cs="Arial"/>
          <w:color w:val="000000"/>
          <w:sz w:val="16"/>
          <w:szCs w:val="16"/>
        </w:rPr>
        <w:t>Ações</w:t>
      </w:r>
      <w:proofErr w:type="gramEnd"/>
      <w:r>
        <w:rPr>
          <w:rFonts w:ascii="Arial" w:eastAsia="Arial" w:hAnsi="Arial" w:cs="Arial"/>
          <w:color w:val="000000"/>
          <w:sz w:val="16"/>
          <w:szCs w:val="16"/>
        </w:rPr>
        <w:t xml:space="preserve"> orçamentárias com indicativo de prioridade.</w:t>
      </w:r>
    </w:p>
    <w:p w14:paraId="24D2D9EB" w14:textId="77777777" w:rsidR="00646355" w:rsidRDefault="00646355">
      <w:pPr>
        <w:widowControl w:val="0"/>
        <w:pBdr>
          <w:top w:val="nil"/>
          <w:left w:val="nil"/>
          <w:bottom w:val="nil"/>
          <w:right w:val="nil"/>
          <w:between w:val="nil"/>
        </w:pBdr>
        <w:tabs>
          <w:tab w:val="left" w:pos="491"/>
        </w:tabs>
        <w:spacing w:before="57" w:after="57" w:line="240" w:lineRule="auto"/>
        <w:ind w:left="0" w:right="9" w:hanging="2"/>
        <w:jc w:val="both"/>
        <w:rPr>
          <w:color w:val="000000"/>
        </w:rPr>
      </w:pPr>
    </w:p>
    <w:p w14:paraId="47FECAA3" w14:textId="77777777" w:rsidR="00646355" w:rsidRDefault="00646355">
      <w:pPr>
        <w:widowControl w:val="0"/>
        <w:pBdr>
          <w:top w:val="nil"/>
          <w:left w:val="nil"/>
          <w:bottom w:val="nil"/>
          <w:right w:val="nil"/>
          <w:between w:val="nil"/>
        </w:pBdr>
        <w:tabs>
          <w:tab w:val="left" w:pos="491"/>
        </w:tabs>
        <w:spacing w:before="57" w:after="57" w:line="240" w:lineRule="auto"/>
        <w:ind w:left="0" w:right="9" w:hanging="2"/>
        <w:jc w:val="both"/>
        <w:rPr>
          <w:color w:val="000000"/>
        </w:rPr>
      </w:pPr>
    </w:p>
    <w:p w14:paraId="14B0A6E2" w14:textId="77777777" w:rsidR="00646355" w:rsidRDefault="00D1210E">
      <w:pPr>
        <w:widowControl w:val="0"/>
        <w:pBdr>
          <w:top w:val="nil"/>
          <w:left w:val="nil"/>
          <w:bottom w:val="nil"/>
          <w:right w:val="nil"/>
          <w:between w:val="nil"/>
        </w:pBdr>
        <w:tabs>
          <w:tab w:val="left" w:pos="491"/>
        </w:tabs>
        <w:spacing w:before="57" w:after="57" w:line="240" w:lineRule="auto"/>
        <w:ind w:left="0" w:right="9" w:hanging="2"/>
        <w:jc w:val="both"/>
        <w:rPr>
          <w:color w:val="000000"/>
        </w:rPr>
      </w:pPr>
      <w:r>
        <w:rPr>
          <w:rFonts w:ascii="Arial" w:eastAsia="Arial" w:hAnsi="Arial" w:cs="Arial"/>
          <w:b/>
          <w:color w:val="000000"/>
        </w:rPr>
        <w:t xml:space="preserve">QUADRO 7 </w:t>
      </w:r>
      <w:r>
        <w:rPr>
          <w:rFonts w:ascii="Arial" w:eastAsia="Arial" w:hAnsi="Arial" w:cs="Arial"/>
          <w:color w:val="000000"/>
        </w:rPr>
        <w:t>– Ações orçamentárias não prioritárias por compromisso/programa, consideradas relevantes pela UJ</w:t>
      </w:r>
      <w:r>
        <w:rPr>
          <w:rFonts w:ascii="Arial" w:eastAsia="Arial" w:hAnsi="Arial" w:cs="Arial"/>
          <w:color w:val="000000"/>
          <w:sz w:val="16"/>
          <w:szCs w:val="16"/>
        </w:rPr>
        <w:t xml:space="preserve"> </w:t>
      </w:r>
      <w:r>
        <w:rPr>
          <w:rFonts w:ascii="Arial" w:eastAsia="Arial" w:hAnsi="Arial" w:cs="Arial"/>
          <w:color w:val="000000"/>
        </w:rPr>
        <w:t>(por unidade orçamentária)</w:t>
      </w:r>
    </w:p>
    <w:tbl>
      <w:tblPr>
        <w:tblW w:w="9225" w:type="dxa"/>
        <w:tblInd w:w="55" w:type="dxa"/>
        <w:tblLayout w:type="fixed"/>
        <w:tblCellMar>
          <w:top w:w="55" w:type="dxa"/>
          <w:left w:w="55" w:type="dxa"/>
          <w:bottom w:w="55" w:type="dxa"/>
          <w:right w:w="55" w:type="dxa"/>
        </w:tblCellMar>
        <w:tblLook w:val="04A0" w:firstRow="1" w:lastRow="0" w:firstColumn="1" w:lastColumn="0" w:noHBand="0" w:noVBand="1"/>
      </w:tblPr>
      <w:tblGrid>
        <w:gridCol w:w="1078"/>
        <w:gridCol w:w="5008"/>
        <w:gridCol w:w="3139"/>
      </w:tblGrid>
      <w:tr w:rsidR="00C6669D" w14:paraId="6AD0A009" w14:textId="77777777" w:rsidTr="00C6669D">
        <w:tc>
          <w:tcPr>
            <w:tcW w:w="9221" w:type="dxa"/>
            <w:gridSpan w:val="3"/>
            <w:tcBorders>
              <w:top w:val="single" w:sz="2" w:space="0" w:color="000000"/>
              <w:left w:val="single" w:sz="2" w:space="0" w:color="000000"/>
              <w:bottom w:val="single" w:sz="2" w:space="0" w:color="000000"/>
              <w:right w:val="single" w:sz="2" w:space="0" w:color="000000"/>
            </w:tcBorders>
            <w:shd w:val="clear" w:color="auto" w:fill="B2B2B2"/>
            <w:hideMark/>
          </w:tcPr>
          <w:p w14:paraId="57FEF382" w14:textId="77777777" w:rsidR="00C6669D" w:rsidRDefault="00C6669D">
            <w:pPr>
              <w:ind w:left="0" w:hanging="2"/>
              <w:rPr>
                <w:kern w:val="2"/>
                <w:position w:val="0"/>
              </w:rPr>
            </w:pPr>
            <w:r>
              <w:rPr>
                <w:rFonts w:ascii="Arial" w:eastAsia="Lucida Sans Unicode" w:hAnsi="Arial"/>
                <w:b/>
                <w:bCs/>
                <w:color w:val="000000"/>
                <w:sz w:val="20"/>
                <w:szCs w:val="20"/>
                <w:lang w:bidi="ar-SA"/>
              </w:rPr>
              <w:t>Unidade Orçamentária (UO):</w:t>
            </w:r>
            <w:r>
              <w:rPr>
                <w:rFonts w:ascii="Arial" w:eastAsia="Lucida Sans Unicode" w:hAnsi="Arial"/>
                <w:i/>
                <w:iCs/>
                <w:color w:val="000000"/>
                <w:sz w:val="20"/>
                <w:szCs w:val="20"/>
                <w:lang w:bidi="ar-SA"/>
              </w:rPr>
              <w:t xml:space="preserve"> 11304 - Universidade Estadual de Santa Cruz</w:t>
            </w:r>
          </w:p>
        </w:tc>
      </w:tr>
      <w:tr w:rsidR="00C6669D" w14:paraId="03000A8E" w14:textId="77777777" w:rsidTr="00C6669D">
        <w:tc>
          <w:tcPr>
            <w:tcW w:w="6083" w:type="dxa"/>
            <w:gridSpan w:val="2"/>
            <w:tcBorders>
              <w:top w:val="nil"/>
              <w:left w:val="single" w:sz="2" w:space="0" w:color="000000"/>
              <w:bottom w:val="single" w:sz="2" w:space="0" w:color="000000"/>
              <w:right w:val="nil"/>
            </w:tcBorders>
            <w:shd w:val="clear" w:color="auto" w:fill="B2B2B2"/>
            <w:hideMark/>
          </w:tcPr>
          <w:p w14:paraId="609862FE" w14:textId="77777777" w:rsidR="00C6669D" w:rsidRDefault="00C6669D">
            <w:pPr>
              <w:pStyle w:val="Contedodatabela"/>
              <w:ind w:left="0" w:hanging="2"/>
              <w:jc w:val="both"/>
            </w:pPr>
            <w:r>
              <w:rPr>
                <w:rFonts w:ascii="Arial" w:eastAsia="SimSun" w:hAnsi="Arial"/>
                <w:b/>
                <w:bCs/>
                <w:sz w:val="20"/>
                <w:szCs w:val="20"/>
              </w:rPr>
              <w:t>Programa: Educação</w:t>
            </w:r>
          </w:p>
        </w:tc>
        <w:tc>
          <w:tcPr>
            <w:tcW w:w="3138" w:type="dxa"/>
            <w:tcBorders>
              <w:top w:val="nil"/>
              <w:left w:val="single" w:sz="2" w:space="0" w:color="000000"/>
              <w:bottom w:val="single" w:sz="2" w:space="0" w:color="000000"/>
              <w:right w:val="single" w:sz="2" w:space="0" w:color="000000"/>
            </w:tcBorders>
            <w:shd w:val="clear" w:color="auto" w:fill="B2B2B2"/>
            <w:hideMark/>
          </w:tcPr>
          <w:p w14:paraId="511A8F80" w14:textId="77777777" w:rsidR="00C6669D" w:rsidRDefault="00C6669D">
            <w:pPr>
              <w:pStyle w:val="Contedodatabela"/>
              <w:ind w:left="0" w:hanging="2"/>
              <w:jc w:val="both"/>
            </w:pPr>
            <w:r>
              <w:rPr>
                <w:rFonts w:ascii="Arial" w:eastAsia="SimSun" w:hAnsi="Arial"/>
                <w:b/>
                <w:bCs/>
                <w:sz w:val="20"/>
                <w:szCs w:val="20"/>
              </w:rPr>
              <w:t>Código:</w:t>
            </w:r>
            <w:r>
              <w:rPr>
                <w:rFonts w:ascii="Arial" w:eastAsia="SimSun" w:hAnsi="Arial"/>
                <w:sz w:val="20"/>
                <w:szCs w:val="20"/>
              </w:rPr>
              <w:t xml:space="preserve"> 306</w:t>
            </w:r>
          </w:p>
        </w:tc>
      </w:tr>
      <w:tr w:rsidR="00C6669D" w14:paraId="581F16FD"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33A19006" w14:textId="77777777" w:rsidR="00C6669D" w:rsidRDefault="00C6669D">
            <w:pPr>
              <w:pStyle w:val="Contedodatabela"/>
              <w:ind w:left="0" w:hanging="2"/>
              <w:jc w:val="both"/>
            </w:pPr>
            <w:proofErr w:type="gramStart"/>
            <w:r>
              <w:rPr>
                <w:rFonts w:ascii="Arial" w:eastAsia="SimSun" w:hAnsi="Arial"/>
                <w:b/>
                <w:bCs/>
                <w:sz w:val="20"/>
                <w:szCs w:val="20"/>
              </w:rPr>
              <w:t>Compromisso</w:t>
            </w:r>
            <w:r>
              <w:rPr>
                <w:rFonts w:ascii="Arial" w:eastAsia="Lucida Sans Unicode" w:hAnsi="Arial"/>
                <w:b/>
                <w:bCs/>
                <w:color w:val="000000"/>
                <w:sz w:val="20"/>
                <w:szCs w:val="20"/>
                <w:vertAlign w:val="superscript"/>
                <w:lang w:bidi="ar-SA"/>
              </w:rPr>
              <w:t>(</w:t>
            </w:r>
            <w:proofErr w:type="gramEnd"/>
            <w:r>
              <w:rPr>
                <w:rFonts w:ascii="Arial" w:eastAsia="Lucida Sans Unicode" w:hAnsi="Arial"/>
                <w:b/>
                <w:bCs/>
                <w:color w:val="000000"/>
                <w:sz w:val="20"/>
                <w:szCs w:val="20"/>
                <w:vertAlign w:val="superscript"/>
                <w:lang w:bidi="ar-SA"/>
              </w:rPr>
              <w:t>1)</w:t>
            </w:r>
            <w:r>
              <w:rPr>
                <w:rFonts w:ascii="Arial" w:eastAsia="SimSun" w:hAnsi="Arial"/>
                <w:b/>
                <w:bCs/>
                <w:sz w:val="20"/>
                <w:szCs w:val="20"/>
              </w:rPr>
              <w:t>: 05 - Fortalecer as ações de ensino, pesquisa e extensão nas universidades estaduais, em especial, voltadas para o desenvolvimento local e territorial</w:t>
            </w:r>
          </w:p>
        </w:tc>
      </w:tr>
      <w:tr w:rsidR="00C6669D" w14:paraId="14CDC1EE"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3BC1CC77" w14:textId="77777777" w:rsidR="00C6669D" w:rsidRDefault="00C6669D">
            <w:pPr>
              <w:pStyle w:val="Contedodatabela"/>
              <w:ind w:left="0" w:hanging="2"/>
              <w:jc w:val="both"/>
            </w:pPr>
            <w:r>
              <w:rPr>
                <w:rFonts w:ascii="Arial" w:hAnsi="Arial"/>
                <w:b/>
                <w:bCs/>
                <w:sz w:val="20"/>
                <w:szCs w:val="20"/>
              </w:rPr>
              <w:t>Iniciativa: 0001 - Fomentar a qualificação do corpo docente em nível de doutorado</w:t>
            </w:r>
          </w:p>
        </w:tc>
      </w:tr>
      <w:tr w:rsidR="00C6669D" w14:paraId="6934D158"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349592FD" w14:textId="77777777" w:rsidR="00C6669D" w:rsidRDefault="00C6669D">
            <w:pPr>
              <w:pStyle w:val="Contedodatabela"/>
              <w:ind w:left="0" w:hanging="2"/>
              <w:jc w:val="center"/>
            </w:pPr>
            <w:r>
              <w:rPr>
                <w:rFonts w:ascii="Arial" w:eastAsia="SimSun" w:hAnsi="Arial"/>
                <w:b/>
                <w:bCs/>
                <w:sz w:val="20"/>
                <w:szCs w:val="20"/>
              </w:rPr>
              <w:t xml:space="preserve">Ações orçamentárias não prioritárias, consideradas relevantes pela </w:t>
            </w:r>
            <w:proofErr w:type="gramStart"/>
            <w:r>
              <w:rPr>
                <w:rFonts w:ascii="Arial" w:eastAsia="SimSun" w:hAnsi="Arial"/>
                <w:b/>
                <w:bCs/>
                <w:sz w:val="20"/>
                <w:szCs w:val="20"/>
              </w:rPr>
              <w:t>UJ</w:t>
            </w:r>
            <w:r>
              <w:rPr>
                <w:rFonts w:ascii="Arial" w:eastAsia="Lucida Sans Unicode" w:hAnsi="Arial"/>
                <w:b/>
                <w:bCs/>
                <w:sz w:val="20"/>
                <w:szCs w:val="20"/>
                <w:vertAlign w:val="superscript"/>
                <w:lang w:bidi="ar-SA"/>
              </w:rPr>
              <w:t>(</w:t>
            </w:r>
            <w:proofErr w:type="gramEnd"/>
            <w:r>
              <w:rPr>
                <w:rFonts w:ascii="Arial" w:eastAsia="Lucida Sans Unicode" w:hAnsi="Arial"/>
                <w:b/>
                <w:bCs/>
                <w:sz w:val="20"/>
                <w:szCs w:val="20"/>
                <w:vertAlign w:val="superscript"/>
                <w:lang w:bidi="ar-SA"/>
              </w:rPr>
              <w:t>2)</w:t>
            </w:r>
          </w:p>
        </w:tc>
      </w:tr>
      <w:tr w:rsidR="00C6669D" w14:paraId="58824A15" w14:textId="77777777" w:rsidTr="00C6669D">
        <w:tc>
          <w:tcPr>
            <w:tcW w:w="1077" w:type="dxa"/>
            <w:tcBorders>
              <w:top w:val="nil"/>
              <w:left w:val="single" w:sz="2" w:space="0" w:color="000000"/>
              <w:bottom w:val="single" w:sz="2" w:space="0" w:color="000000"/>
              <w:right w:val="nil"/>
            </w:tcBorders>
            <w:shd w:val="clear" w:color="auto" w:fill="DDDDDD"/>
            <w:hideMark/>
          </w:tcPr>
          <w:p w14:paraId="2A500A37"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5BA4B360" w14:textId="77777777" w:rsidR="00C6669D" w:rsidRDefault="00C6669D">
            <w:pPr>
              <w:pStyle w:val="Contedodatabela"/>
              <w:ind w:left="0" w:hanging="2"/>
            </w:pPr>
            <w:r>
              <w:rPr>
                <w:rFonts w:ascii="Arial" w:eastAsia="SimSun" w:hAnsi="Arial"/>
                <w:b/>
                <w:bCs/>
                <w:sz w:val="20"/>
                <w:szCs w:val="20"/>
              </w:rPr>
              <w:t>Descrição</w:t>
            </w:r>
          </w:p>
        </w:tc>
      </w:tr>
      <w:tr w:rsidR="00C6669D" w14:paraId="51CB2769" w14:textId="77777777" w:rsidTr="00C6669D">
        <w:tc>
          <w:tcPr>
            <w:tcW w:w="1077" w:type="dxa"/>
            <w:tcBorders>
              <w:top w:val="nil"/>
              <w:left w:val="single" w:sz="2" w:space="0" w:color="000000"/>
              <w:bottom w:val="single" w:sz="2" w:space="0" w:color="000000"/>
              <w:right w:val="nil"/>
            </w:tcBorders>
            <w:hideMark/>
          </w:tcPr>
          <w:p w14:paraId="1960EA2A"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lastRenderedPageBreak/>
              <w:t>3065</w:t>
            </w:r>
          </w:p>
        </w:tc>
        <w:tc>
          <w:tcPr>
            <w:tcW w:w="8144" w:type="dxa"/>
            <w:gridSpan w:val="2"/>
            <w:tcBorders>
              <w:top w:val="nil"/>
              <w:left w:val="single" w:sz="2" w:space="0" w:color="000000"/>
              <w:bottom w:val="single" w:sz="2" w:space="0" w:color="000000"/>
              <w:right w:val="single" w:sz="2" w:space="0" w:color="000000"/>
            </w:tcBorders>
            <w:hideMark/>
          </w:tcPr>
          <w:p w14:paraId="3603FB44"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Apoio ao Mestrado e Doutorado de Profissionais da Educação Superior</w:t>
            </w:r>
          </w:p>
        </w:tc>
      </w:tr>
      <w:tr w:rsidR="00C6669D" w14:paraId="7F054077"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79B3BA76" w14:textId="77777777" w:rsidR="00C6669D" w:rsidRDefault="00C6669D">
            <w:pPr>
              <w:pStyle w:val="Contedodatabela"/>
              <w:ind w:left="0" w:hanging="2"/>
              <w:jc w:val="both"/>
              <w:rPr>
                <w:rFonts w:eastAsia="Tahoma"/>
              </w:rPr>
            </w:pPr>
            <w:r>
              <w:rPr>
                <w:rFonts w:ascii="Arial" w:eastAsia="SimSun" w:hAnsi="Arial"/>
                <w:b/>
                <w:bCs/>
                <w:sz w:val="20"/>
                <w:szCs w:val="20"/>
              </w:rPr>
              <w:t>Iniciativa: 0002 - Ofertar cursos de qualificação e capacitação aos profissionais de educação do ensino superior</w:t>
            </w:r>
          </w:p>
        </w:tc>
      </w:tr>
      <w:tr w:rsidR="00C6669D" w14:paraId="663C7ED3"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07872253"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63F97AFD" w14:textId="77777777" w:rsidTr="00C6669D">
        <w:tc>
          <w:tcPr>
            <w:tcW w:w="1077" w:type="dxa"/>
            <w:tcBorders>
              <w:top w:val="nil"/>
              <w:left w:val="single" w:sz="2" w:space="0" w:color="000000"/>
              <w:bottom w:val="single" w:sz="2" w:space="0" w:color="000000"/>
              <w:right w:val="nil"/>
            </w:tcBorders>
            <w:shd w:val="clear" w:color="auto" w:fill="DDDDDD"/>
            <w:hideMark/>
          </w:tcPr>
          <w:p w14:paraId="39DA5917"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0898AB8A" w14:textId="77777777" w:rsidR="00C6669D" w:rsidRDefault="00C6669D">
            <w:pPr>
              <w:pStyle w:val="Contedodatabela"/>
              <w:ind w:left="0" w:hanging="2"/>
            </w:pPr>
            <w:r>
              <w:rPr>
                <w:rFonts w:ascii="Arial" w:eastAsia="SimSun" w:hAnsi="Arial"/>
                <w:b/>
                <w:bCs/>
                <w:sz w:val="20"/>
                <w:szCs w:val="20"/>
              </w:rPr>
              <w:t>Descrição</w:t>
            </w:r>
          </w:p>
        </w:tc>
      </w:tr>
      <w:tr w:rsidR="00C6669D" w14:paraId="0FBF1F98" w14:textId="77777777" w:rsidTr="00C6669D">
        <w:tc>
          <w:tcPr>
            <w:tcW w:w="1077" w:type="dxa"/>
            <w:tcBorders>
              <w:top w:val="nil"/>
              <w:left w:val="single" w:sz="2" w:space="0" w:color="000000"/>
              <w:bottom w:val="single" w:sz="2" w:space="0" w:color="000000"/>
              <w:right w:val="nil"/>
            </w:tcBorders>
            <w:hideMark/>
          </w:tcPr>
          <w:p w14:paraId="74F01C0A"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5444</w:t>
            </w:r>
          </w:p>
        </w:tc>
        <w:tc>
          <w:tcPr>
            <w:tcW w:w="8144" w:type="dxa"/>
            <w:gridSpan w:val="2"/>
            <w:tcBorders>
              <w:top w:val="nil"/>
              <w:left w:val="single" w:sz="2" w:space="0" w:color="000000"/>
              <w:bottom w:val="single" w:sz="2" w:space="0" w:color="000000"/>
              <w:right w:val="single" w:sz="2" w:space="0" w:color="000000"/>
            </w:tcBorders>
            <w:hideMark/>
          </w:tcPr>
          <w:p w14:paraId="3A70AD8F"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Capacitação de Profissional do Ensino Superior</w:t>
            </w:r>
          </w:p>
        </w:tc>
      </w:tr>
      <w:tr w:rsidR="00C6669D" w14:paraId="5269CF39"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322BB920" w14:textId="77777777" w:rsidR="00C6669D" w:rsidRDefault="00C6669D">
            <w:pPr>
              <w:pStyle w:val="Contedodatabela"/>
              <w:ind w:left="0" w:hanging="2"/>
              <w:jc w:val="both"/>
              <w:rPr>
                <w:rFonts w:eastAsia="Tahoma"/>
              </w:rPr>
            </w:pPr>
            <w:r>
              <w:rPr>
                <w:rFonts w:ascii="Arial" w:eastAsia="SimSun" w:hAnsi="Arial"/>
                <w:b/>
                <w:bCs/>
                <w:sz w:val="20"/>
                <w:szCs w:val="20"/>
              </w:rPr>
              <w:t>Iniciativa: 0003 - Desenvolver ações de extensão universitária</w:t>
            </w:r>
          </w:p>
        </w:tc>
      </w:tr>
      <w:tr w:rsidR="00C6669D" w14:paraId="65C1E3B5"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403FAC4D"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2DC16535" w14:textId="77777777" w:rsidTr="00C6669D">
        <w:tc>
          <w:tcPr>
            <w:tcW w:w="1077" w:type="dxa"/>
            <w:tcBorders>
              <w:top w:val="nil"/>
              <w:left w:val="single" w:sz="2" w:space="0" w:color="000000"/>
              <w:bottom w:val="single" w:sz="2" w:space="0" w:color="000000"/>
              <w:right w:val="nil"/>
            </w:tcBorders>
            <w:shd w:val="clear" w:color="auto" w:fill="DDDDDD"/>
            <w:hideMark/>
          </w:tcPr>
          <w:p w14:paraId="5A497982"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4FC75980" w14:textId="77777777" w:rsidR="00C6669D" w:rsidRDefault="00C6669D">
            <w:pPr>
              <w:pStyle w:val="Contedodatabela"/>
              <w:ind w:left="0" w:hanging="2"/>
            </w:pPr>
            <w:r>
              <w:rPr>
                <w:rFonts w:ascii="Arial" w:eastAsia="SimSun" w:hAnsi="Arial"/>
                <w:b/>
                <w:bCs/>
                <w:sz w:val="20"/>
                <w:szCs w:val="20"/>
              </w:rPr>
              <w:t>Descrição</w:t>
            </w:r>
          </w:p>
        </w:tc>
      </w:tr>
      <w:tr w:rsidR="00C6669D" w14:paraId="28E1EBBE" w14:textId="77777777" w:rsidTr="00C6669D">
        <w:tc>
          <w:tcPr>
            <w:tcW w:w="1077" w:type="dxa"/>
            <w:tcBorders>
              <w:top w:val="nil"/>
              <w:left w:val="single" w:sz="2" w:space="0" w:color="000000"/>
              <w:bottom w:val="single" w:sz="2" w:space="0" w:color="000000"/>
              <w:right w:val="nil"/>
            </w:tcBorders>
            <w:hideMark/>
          </w:tcPr>
          <w:p w14:paraId="6F5476B2"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3419</w:t>
            </w:r>
          </w:p>
        </w:tc>
        <w:tc>
          <w:tcPr>
            <w:tcW w:w="8144" w:type="dxa"/>
            <w:gridSpan w:val="2"/>
            <w:tcBorders>
              <w:top w:val="nil"/>
              <w:left w:val="single" w:sz="2" w:space="0" w:color="000000"/>
              <w:bottom w:val="single" w:sz="2" w:space="0" w:color="000000"/>
              <w:right w:val="single" w:sz="2" w:space="0" w:color="000000"/>
            </w:tcBorders>
            <w:hideMark/>
          </w:tcPr>
          <w:p w14:paraId="165A7FB4"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Publicação de Documento Científico, Tecnológico e de Inovação</w:t>
            </w:r>
          </w:p>
        </w:tc>
      </w:tr>
      <w:tr w:rsidR="00C6669D" w14:paraId="13DA4671" w14:textId="77777777" w:rsidTr="00C6669D">
        <w:tc>
          <w:tcPr>
            <w:tcW w:w="1077" w:type="dxa"/>
            <w:tcBorders>
              <w:top w:val="nil"/>
              <w:left w:val="single" w:sz="2" w:space="0" w:color="000000"/>
              <w:bottom w:val="single" w:sz="2" w:space="0" w:color="000000"/>
              <w:right w:val="nil"/>
            </w:tcBorders>
            <w:hideMark/>
          </w:tcPr>
          <w:p w14:paraId="7E1D9935"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6907</w:t>
            </w:r>
          </w:p>
        </w:tc>
        <w:tc>
          <w:tcPr>
            <w:tcW w:w="8144" w:type="dxa"/>
            <w:gridSpan w:val="2"/>
            <w:tcBorders>
              <w:top w:val="nil"/>
              <w:left w:val="single" w:sz="2" w:space="0" w:color="000000"/>
              <w:bottom w:val="single" w:sz="2" w:space="0" w:color="000000"/>
              <w:right w:val="single" w:sz="2" w:space="0" w:color="000000"/>
            </w:tcBorders>
            <w:hideMark/>
          </w:tcPr>
          <w:p w14:paraId="508B8781"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Realização de Ação de Extensão Universitária</w:t>
            </w:r>
          </w:p>
        </w:tc>
      </w:tr>
      <w:tr w:rsidR="00C6669D" w14:paraId="54D4109D"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37CD2A14" w14:textId="77777777" w:rsidR="00C6669D" w:rsidRDefault="00C6669D">
            <w:pPr>
              <w:pStyle w:val="Contedodatabela"/>
              <w:ind w:left="0" w:hanging="2"/>
              <w:jc w:val="both"/>
              <w:rPr>
                <w:rFonts w:eastAsia="Tahoma"/>
              </w:rPr>
            </w:pPr>
            <w:r>
              <w:rPr>
                <w:rFonts w:ascii="Arial" w:eastAsia="SimSun" w:hAnsi="Arial"/>
                <w:b/>
                <w:bCs/>
                <w:sz w:val="20"/>
                <w:szCs w:val="20"/>
              </w:rPr>
              <w:t>Iniciativa: 0005 - Ofertar bolsas de extensão universitária</w:t>
            </w:r>
          </w:p>
        </w:tc>
      </w:tr>
      <w:tr w:rsidR="00C6669D" w14:paraId="7A03DB61"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668E3E96"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590E4A19" w14:textId="77777777" w:rsidTr="00C6669D">
        <w:tc>
          <w:tcPr>
            <w:tcW w:w="1077" w:type="dxa"/>
            <w:tcBorders>
              <w:top w:val="nil"/>
              <w:left w:val="single" w:sz="2" w:space="0" w:color="000000"/>
              <w:bottom w:val="single" w:sz="2" w:space="0" w:color="000000"/>
              <w:right w:val="nil"/>
            </w:tcBorders>
            <w:shd w:val="clear" w:color="auto" w:fill="DDDDDD"/>
            <w:hideMark/>
          </w:tcPr>
          <w:p w14:paraId="0103FEBF"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11508516" w14:textId="77777777" w:rsidR="00C6669D" w:rsidRDefault="00C6669D">
            <w:pPr>
              <w:pStyle w:val="Contedodatabela"/>
              <w:ind w:left="0" w:hanging="2"/>
            </w:pPr>
            <w:r>
              <w:rPr>
                <w:rFonts w:ascii="Arial" w:eastAsia="SimSun" w:hAnsi="Arial"/>
                <w:b/>
                <w:bCs/>
                <w:sz w:val="20"/>
                <w:szCs w:val="20"/>
              </w:rPr>
              <w:t>Descrição</w:t>
            </w:r>
          </w:p>
        </w:tc>
      </w:tr>
      <w:tr w:rsidR="00C6669D" w14:paraId="3C1DDADD" w14:textId="77777777" w:rsidTr="00C6669D">
        <w:tc>
          <w:tcPr>
            <w:tcW w:w="1077" w:type="dxa"/>
            <w:tcBorders>
              <w:top w:val="nil"/>
              <w:left w:val="single" w:sz="2" w:space="0" w:color="000000"/>
              <w:bottom w:val="single" w:sz="2" w:space="0" w:color="000000"/>
              <w:right w:val="nil"/>
            </w:tcBorders>
            <w:hideMark/>
          </w:tcPr>
          <w:p w14:paraId="143D93C3"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6932</w:t>
            </w:r>
          </w:p>
        </w:tc>
        <w:tc>
          <w:tcPr>
            <w:tcW w:w="8144" w:type="dxa"/>
            <w:gridSpan w:val="2"/>
            <w:tcBorders>
              <w:top w:val="nil"/>
              <w:left w:val="single" w:sz="2" w:space="0" w:color="000000"/>
              <w:bottom w:val="single" w:sz="2" w:space="0" w:color="000000"/>
              <w:right w:val="single" w:sz="2" w:space="0" w:color="000000"/>
            </w:tcBorders>
            <w:hideMark/>
          </w:tcPr>
          <w:p w14:paraId="195A6693" w14:textId="77777777" w:rsidR="00C6669D" w:rsidRDefault="00C6669D">
            <w:pPr>
              <w:pStyle w:val="Contedodatabela"/>
              <w:snapToGrid w:val="0"/>
              <w:ind w:left="0" w:hanging="2"/>
              <w:rPr>
                <w:rFonts w:ascii="Arial" w:eastAsia="SimSun" w:hAnsi="Arial"/>
                <w:b/>
                <w:bCs/>
                <w:sz w:val="20"/>
                <w:szCs w:val="20"/>
              </w:rPr>
            </w:pPr>
            <w:r>
              <w:rPr>
                <w:rFonts w:ascii="Arial" w:eastAsia="SimSun" w:hAnsi="Arial"/>
                <w:b/>
                <w:bCs/>
                <w:sz w:val="20"/>
                <w:szCs w:val="20"/>
              </w:rPr>
              <w:t>Concessão de Bolsa de Monitoria de Extensão</w:t>
            </w:r>
          </w:p>
        </w:tc>
      </w:tr>
      <w:tr w:rsidR="00C6669D" w14:paraId="2D67A84B"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6062125F" w14:textId="77777777" w:rsidR="00C6669D" w:rsidRDefault="00C6669D">
            <w:pPr>
              <w:pStyle w:val="Contedodatabela"/>
              <w:ind w:left="0" w:hanging="2"/>
              <w:jc w:val="both"/>
              <w:rPr>
                <w:rFonts w:eastAsia="Tahoma"/>
              </w:rPr>
            </w:pPr>
            <w:r>
              <w:rPr>
                <w:rFonts w:ascii="Arial" w:eastAsia="SimSun" w:hAnsi="Arial"/>
                <w:b/>
                <w:bCs/>
                <w:sz w:val="20"/>
                <w:szCs w:val="20"/>
              </w:rPr>
              <w:t>Iniciativa: 0008 - Desenvolver projetos de pesquisa, inovação e tecnologia</w:t>
            </w:r>
          </w:p>
        </w:tc>
      </w:tr>
      <w:tr w:rsidR="00C6669D" w14:paraId="0BE1BDF4"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7CB020A8"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3FD79E73" w14:textId="77777777" w:rsidTr="00C6669D">
        <w:tc>
          <w:tcPr>
            <w:tcW w:w="1077" w:type="dxa"/>
            <w:tcBorders>
              <w:top w:val="nil"/>
              <w:left w:val="single" w:sz="2" w:space="0" w:color="000000"/>
              <w:bottom w:val="single" w:sz="2" w:space="0" w:color="000000"/>
              <w:right w:val="nil"/>
            </w:tcBorders>
            <w:shd w:val="clear" w:color="auto" w:fill="DDDDDD"/>
            <w:hideMark/>
          </w:tcPr>
          <w:p w14:paraId="6E40E2EC"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4A4E7B29" w14:textId="77777777" w:rsidR="00C6669D" w:rsidRDefault="00C6669D">
            <w:pPr>
              <w:pStyle w:val="Contedodatabela"/>
              <w:ind w:left="0" w:hanging="2"/>
            </w:pPr>
            <w:r>
              <w:rPr>
                <w:rFonts w:ascii="Arial" w:eastAsia="SimSun" w:hAnsi="Arial"/>
                <w:b/>
                <w:bCs/>
                <w:sz w:val="20"/>
                <w:szCs w:val="20"/>
              </w:rPr>
              <w:t>Descrição</w:t>
            </w:r>
          </w:p>
        </w:tc>
      </w:tr>
      <w:tr w:rsidR="00C6669D" w14:paraId="764296E8" w14:textId="77777777" w:rsidTr="00C6669D">
        <w:tc>
          <w:tcPr>
            <w:tcW w:w="1077" w:type="dxa"/>
            <w:tcBorders>
              <w:top w:val="nil"/>
              <w:left w:val="single" w:sz="2" w:space="0" w:color="000000"/>
              <w:bottom w:val="single" w:sz="2" w:space="0" w:color="000000"/>
              <w:right w:val="nil"/>
            </w:tcBorders>
            <w:hideMark/>
          </w:tcPr>
          <w:p w14:paraId="4DE6715A"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6927</w:t>
            </w:r>
          </w:p>
        </w:tc>
        <w:tc>
          <w:tcPr>
            <w:tcW w:w="8144" w:type="dxa"/>
            <w:gridSpan w:val="2"/>
            <w:tcBorders>
              <w:top w:val="nil"/>
              <w:left w:val="single" w:sz="2" w:space="0" w:color="000000"/>
              <w:bottom w:val="single" w:sz="2" w:space="0" w:color="000000"/>
              <w:right w:val="single" w:sz="2" w:space="0" w:color="000000"/>
            </w:tcBorders>
            <w:hideMark/>
          </w:tcPr>
          <w:p w14:paraId="1C975FCA"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Apoio a Ações de Pesquisa e de Iniciação Científica e Tecnológica</w:t>
            </w:r>
          </w:p>
        </w:tc>
      </w:tr>
      <w:tr w:rsidR="00C6669D" w14:paraId="7BE88B36"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73A429E7" w14:textId="77777777" w:rsidR="00C6669D" w:rsidRDefault="00C6669D">
            <w:pPr>
              <w:pStyle w:val="Contedodatabela"/>
              <w:ind w:left="0" w:hanging="2"/>
              <w:jc w:val="both"/>
              <w:rPr>
                <w:rFonts w:eastAsia="Tahoma"/>
              </w:rPr>
            </w:pPr>
            <w:r>
              <w:rPr>
                <w:rFonts w:ascii="Arial" w:eastAsia="SimSun" w:hAnsi="Arial"/>
                <w:b/>
                <w:bCs/>
                <w:sz w:val="20"/>
                <w:szCs w:val="20"/>
              </w:rPr>
              <w:t>Iniciativa: 0010 - Publicar títulos pela editora universitária</w:t>
            </w:r>
          </w:p>
        </w:tc>
      </w:tr>
      <w:tr w:rsidR="00C6669D" w14:paraId="3D09EF5A"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2331800B"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670B7E2B" w14:textId="77777777" w:rsidTr="00C6669D">
        <w:tc>
          <w:tcPr>
            <w:tcW w:w="1077" w:type="dxa"/>
            <w:tcBorders>
              <w:top w:val="nil"/>
              <w:left w:val="single" w:sz="2" w:space="0" w:color="000000"/>
              <w:bottom w:val="single" w:sz="2" w:space="0" w:color="000000"/>
              <w:right w:val="nil"/>
            </w:tcBorders>
            <w:shd w:val="clear" w:color="auto" w:fill="DDDDDD"/>
            <w:hideMark/>
          </w:tcPr>
          <w:p w14:paraId="413022DE"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6EB669F3" w14:textId="77777777" w:rsidR="00C6669D" w:rsidRDefault="00C6669D">
            <w:pPr>
              <w:pStyle w:val="Contedodatabela"/>
              <w:ind w:left="0" w:hanging="2"/>
            </w:pPr>
            <w:r>
              <w:rPr>
                <w:rFonts w:ascii="Arial" w:eastAsia="SimSun" w:hAnsi="Arial"/>
                <w:b/>
                <w:bCs/>
                <w:sz w:val="20"/>
                <w:szCs w:val="20"/>
              </w:rPr>
              <w:t>Descrição</w:t>
            </w:r>
          </w:p>
        </w:tc>
      </w:tr>
      <w:tr w:rsidR="00C6669D" w14:paraId="6E03C229" w14:textId="77777777" w:rsidTr="00C6669D">
        <w:tc>
          <w:tcPr>
            <w:tcW w:w="1077" w:type="dxa"/>
            <w:tcBorders>
              <w:top w:val="nil"/>
              <w:left w:val="single" w:sz="2" w:space="0" w:color="000000"/>
              <w:bottom w:val="single" w:sz="2" w:space="0" w:color="000000"/>
              <w:right w:val="nil"/>
            </w:tcBorders>
            <w:hideMark/>
          </w:tcPr>
          <w:p w14:paraId="3EF4313B"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6912</w:t>
            </w:r>
          </w:p>
        </w:tc>
        <w:tc>
          <w:tcPr>
            <w:tcW w:w="8144" w:type="dxa"/>
            <w:gridSpan w:val="2"/>
            <w:tcBorders>
              <w:top w:val="nil"/>
              <w:left w:val="single" w:sz="2" w:space="0" w:color="000000"/>
              <w:bottom w:val="single" w:sz="2" w:space="0" w:color="000000"/>
              <w:right w:val="single" w:sz="2" w:space="0" w:color="000000"/>
            </w:tcBorders>
            <w:hideMark/>
          </w:tcPr>
          <w:p w14:paraId="391176B5"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Realização de Ações da Editora Universitária</w:t>
            </w:r>
          </w:p>
        </w:tc>
      </w:tr>
      <w:tr w:rsidR="00C6669D" w14:paraId="2CC1BE7D"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213C98E1" w14:textId="77777777" w:rsidR="00C6669D" w:rsidRDefault="00C6669D">
            <w:pPr>
              <w:pStyle w:val="Contedodatabela"/>
              <w:ind w:left="0" w:hanging="2"/>
              <w:jc w:val="both"/>
              <w:rPr>
                <w:rFonts w:eastAsia="Tahoma"/>
              </w:rPr>
            </w:pPr>
            <w:r>
              <w:rPr>
                <w:rFonts w:ascii="Arial" w:eastAsia="SimSun" w:hAnsi="Arial"/>
                <w:b/>
                <w:bCs/>
                <w:sz w:val="20"/>
                <w:szCs w:val="20"/>
              </w:rPr>
              <w:t>Iniciativa: 0011 - Ofertar acervo digital de referências bibliográficas assegurando a acessibilidade às pessoas com deficiência</w:t>
            </w:r>
          </w:p>
        </w:tc>
      </w:tr>
      <w:tr w:rsidR="00C6669D" w14:paraId="1484DE43"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1FB59794"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584594DE" w14:textId="77777777" w:rsidTr="00C6669D">
        <w:tc>
          <w:tcPr>
            <w:tcW w:w="1077" w:type="dxa"/>
            <w:tcBorders>
              <w:top w:val="nil"/>
              <w:left w:val="single" w:sz="2" w:space="0" w:color="000000"/>
              <w:bottom w:val="single" w:sz="2" w:space="0" w:color="000000"/>
              <w:right w:val="nil"/>
            </w:tcBorders>
            <w:shd w:val="clear" w:color="auto" w:fill="DDDDDD"/>
            <w:hideMark/>
          </w:tcPr>
          <w:p w14:paraId="484F6D7B"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2A27E9EB" w14:textId="77777777" w:rsidR="00C6669D" w:rsidRDefault="00C6669D">
            <w:pPr>
              <w:pStyle w:val="Contedodatabela"/>
              <w:ind w:left="0" w:hanging="2"/>
            </w:pPr>
            <w:r>
              <w:rPr>
                <w:rFonts w:ascii="Arial" w:eastAsia="SimSun" w:hAnsi="Arial"/>
                <w:b/>
                <w:bCs/>
                <w:sz w:val="20"/>
                <w:szCs w:val="20"/>
              </w:rPr>
              <w:t>Descrição</w:t>
            </w:r>
          </w:p>
        </w:tc>
      </w:tr>
      <w:tr w:rsidR="00C6669D" w14:paraId="00BE906E" w14:textId="77777777" w:rsidTr="00C6669D">
        <w:tc>
          <w:tcPr>
            <w:tcW w:w="1077" w:type="dxa"/>
            <w:tcBorders>
              <w:top w:val="nil"/>
              <w:left w:val="single" w:sz="2" w:space="0" w:color="000000"/>
              <w:bottom w:val="single" w:sz="2" w:space="0" w:color="000000"/>
              <w:right w:val="nil"/>
            </w:tcBorders>
            <w:hideMark/>
          </w:tcPr>
          <w:p w14:paraId="006CE0D8"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6913</w:t>
            </w:r>
          </w:p>
        </w:tc>
        <w:tc>
          <w:tcPr>
            <w:tcW w:w="8144" w:type="dxa"/>
            <w:gridSpan w:val="2"/>
            <w:tcBorders>
              <w:top w:val="nil"/>
              <w:left w:val="single" w:sz="2" w:space="0" w:color="000000"/>
              <w:bottom w:val="single" w:sz="2" w:space="0" w:color="000000"/>
              <w:right w:val="single" w:sz="2" w:space="0" w:color="000000"/>
            </w:tcBorders>
            <w:hideMark/>
          </w:tcPr>
          <w:p w14:paraId="6BFA69ED"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Funcionamento do Sistema de Bibliotecas Universitárias</w:t>
            </w:r>
          </w:p>
        </w:tc>
      </w:tr>
      <w:tr w:rsidR="00C6669D" w14:paraId="7E648B95"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29B77732" w14:textId="77777777" w:rsidR="00C6669D" w:rsidRDefault="00C6669D">
            <w:pPr>
              <w:pStyle w:val="Contedodatabela"/>
              <w:ind w:left="0" w:hanging="2"/>
              <w:jc w:val="both"/>
              <w:rPr>
                <w:rFonts w:eastAsia="Tahoma"/>
              </w:rPr>
            </w:pPr>
            <w:r>
              <w:rPr>
                <w:rFonts w:ascii="Arial" w:eastAsia="SimSun" w:hAnsi="Arial"/>
                <w:b/>
                <w:bCs/>
                <w:sz w:val="20"/>
                <w:szCs w:val="20"/>
              </w:rPr>
              <w:t>Iniciativa: 0012 - Ofertar bolsas de pesquisa</w:t>
            </w:r>
          </w:p>
        </w:tc>
      </w:tr>
      <w:tr w:rsidR="00C6669D" w14:paraId="6290FEBE"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724BD756"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1538EEAE" w14:textId="77777777" w:rsidTr="00C6669D">
        <w:tc>
          <w:tcPr>
            <w:tcW w:w="1077" w:type="dxa"/>
            <w:tcBorders>
              <w:top w:val="nil"/>
              <w:left w:val="single" w:sz="2" w:space="0" w:color="000000"/>
              <w:bottom w:val="single" w:sz="2" w:space="0" w:color="000000"/>
              <w:right w:val="nil"/>
            </w:tcBorders>
            <w:shd w:val="clear" w:color="auto" w:fill="DDDDDD"/>
            <w:hideMark/>
          </w:tcPr>
          <w:p w14:paraId="6F89ACA4"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0FB105D1" w14:textId="77777777" w:rsidR="00C6669D" w:rsidRDefault="00C6669D">
            <w:pPr>
              <w:pStyle w:val="Contedodatabela"/>
              <w:ind w:left="0" w:hanging="2"/>
            </w:pPr>
            <w:r>
              <w:rPr>
                <w:rFonts w:ascii="Arial" w:eastAsia="SimSun" w:hAnsi="Arial"/>
                <w:b/>
                <w:bCs/>
                <w:sz w:val="20"/>
                <w:szCs w:val="20"/>
              </w:rPr>
              <w:t>Descrição</w:t>
            </w:r>
          </w:p>
        </w:tc>
      </w:tr>
      <w:tr w:rsidR="00C6669D" w14:paraId="5F44654E" w14:textId="77777777" w:rsidTr="00C6669D">
        <w:tc>
          <w:tcPr>
            <w:tcW w:w="1077" w:type="dxa"/>
            <w:tcBorders>
              <w:top w:val="nil"/>
              <w:left w:val="single" w:sz="2" w:space="0" w:color="000000"/>
              <w:bottom w:val="single" w:sz="2" w:space="0" w:color="000000"/>
              <w:right w:val="nil"/>
            </w:tcBorders>
            <w:hideMark/>
          </w:tcPr>
          <w:p w14:paraId="44295530"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3424</w:t>
            </w:r>
          </w:p>
        </w:tc>
        <w:tc>
          <w:tcPr>
            <w:tcW w:w="8144" w:type="dxa"/>
            <w:gridSpan w:val="2"/>
            <w:tcBorders>
              <w:top w:val="nil"/>
              <w:left w:val="single" w:sz="2" w:space="0" w:color="000000"/>
              <w:bottom w:val="single" w:sz="2" w:space="0" w:color="000000"/>
              <w:right w:val="single" w:sz="2" w:space="0" w:color="000000"/>
            </w:tcBorders>
            <w:hideMark/>
          </w:tcPr>
          <w:p w14:paraId="00B5F353"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Concessão de Bolsa de Iniciação Científica</w:t>
            </w:r>
          </w:p>
        </w:tc>
      </w:tr>
      <w:tr w:rsidR="00C6669D" w14:paraId="42DCCF83"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5DEF5D58" w14:textId="77777777" w:rsidR="00C6669D" w:rsidRDefault="00C6669D">
            <w:pPr>
              <w:pStyle w:val="Contedodatabela"/>
              <w:ind w:left="0" w:hanging="2"/>
              <w:jc w:val="both"/>
              <w:rPr>
                <w:rFonts w:eastAsia="Tahoma"/>
              </w:rPr>
            </w:pPr>
            <w:r>
              <w:rPr>
                <w:rFonts w:ascii="Arial" w:eastAsia="SimSun" w:hAnsi="Arial"/>
                <w:b/>
                <w:bCs/>
                <w:sz w:val="20"/>
                <w:szCs w:val="20"/>
              </w:rPr>
              <w:t>Iniciativa: 0018 - Ofertar curso de pós-graduação stricto sensu presencial</w:t>
            </w:r>
          </w:p>
        </w:tc>
      </w:tr>
      <w:tr w:rsidR="00C6669D" w14:paraId="3C2FB136"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2C11A690"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54B9A2C2" w14:textId="77777777" w:rsidTr="00C6669D">
        <w:tc>
          <w:tcPr>
            <w:tcW w:w="1077" w:type="dxa"/>
            <w:tcBorders>
              <w:top w:val="nil"/>
              <w:left w:val="single" w:sz="2" w:space="0" w:color="000000"/>
              <w:bottom w:val="single" w:sz="2" w:space="0" w:color="000000"/>
              <w:right w:val="nil"/>
            </w:tcBorders>
            <w:shd w:val="clear" w:color="auto" w:fill="DDDDDD"/>
            <w:hideMark/>
          </w:tcPr>
          <w:p w14:paraId="0CAE48BA"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1528AE76" w14:textId="77777777" w:rsidR="00C6669D" w:rsidRDefault="00C6669D">
            <w:pPr>
              <w:pStyle w:val="Contedodatabela"/>
              <w:ind w:left="0" w:hanging="2"/>
            </w:pPr>
            <w:r>
              <w:rPr>
                <w:rFonts w:ascii="Arial" w:eastAsia="SimSun" w:hAnsi="Arial"/>
                <w:b/>
                <w:bCs/>
                <w:sz w:val="20"/>
                <w:szCs w:val="20"/>
              </w:rPr>
              <w:t>Descrição</w:t>
            </w:r>
          </w:p>
        </w:tc>
      </w:tr>
      <w:tr w:rsidR="00C6669D" w14:paraId="77C98180" w14:textId="77777777" w:rsidTr="00C6669D">
        <w:tc>
          <w:tcPr>
            <w:tcW w:w="1077" w:type="dxa"/>
            <w:tcBorders>
              <w:top w:val="nil"/>
              <w:left w:val="single" w:sz="2" w:space="0" w:color="000000"/>
              <w:bottom w:val="single" w:sz="2" w:space="0" w:color="000000"/>
              <w:right w:val="nil"/>
            </w:tcBorders>
            <w:hideMark/>
          </w:tcPr>
          <w:p w14:paraId="70A5C7A9"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6909</w:t>
            </w:r>
          </w:p>
        </w:tc>
        <w:tc>
          <w:tcPr>
            <w:tcW w:w="8144" w:type="dxa"/>
            <w:gridSpan w:val="2"/>
            <w:tcBorders>
              <w:top w:val="nil"/>
              <w:left w:val="single" w:sz="2" w:space="0" w:color="000000"/>
              <w:bottom w:val="single" w:sz="2" w:space="0" w:color="000000"/>
              <w:right w:val="single" w:sz="2" w:space="0" w:color="000000"/>
            </w:tcBorders>
            <w:hideMark/>
          </w:tcPr>
          <w:p w14:paraId="22E9A0C6"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Gestão das Ações de Ensino de Pós-Graduação</w:t>
            </w:r>
          </w:p>
        </w:tc>
      </w:tr>
      <w:tr w:rsidR="00C6669D" w14:paraId="4C64F29E"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087A06D6" w14:textId="77777777" w:rsidR="00C6669D" w:rsidRDefault="00C6669D">
            <w:pPr>
              <w:pStyle w:val="Contedodatabela"/>
              <w:ind w:left="0" w:hanging="2"/>
              <w:jc w:val="both"/>
              <w:rPr>
                <w:rFonts w:eastAsia="Tahoma"/>
              </w:rPr>
            </w:pPr>
            <w:r>
              <w:rPr>
                <w:rFonts w:ascii="Arial" w:eastAsia="SimSun" w:hAnsi="Arial"/>
                <w:b/>
                <w:bCs/>
                <w:sz w:val="20"/>
                <w:szCs w:val="20"/>
              </w:rPr>
              <w:t>Iniciativa: 0019 - Assegurar a realização de serviços finalísticos na rede estadual de educação superior</w:t>
            </w:r>
          </w:p>
        </w:tc>
      </w:tr>
      <w:tr w:rsidR="00C6669D" w14:paraId="753C8CB7"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57BC7E0D"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7E4C2898" w14:textId="77777777" w:rsidTr="00C6669D">
        <w:tc>
          <w:tcPr>
            <w:tcW w:w="1077" w:type="dxa"/>
            <w:tcBorders>
              <w:top w:val="nil"/>
              <w:left w:val="single" w:sz="2" w:space="0" w:color="000000"/>
              <w:bottom w:val="single" w:sz="2" w:space="0" w:color="000000"/>
              <w:right w:val="nil"/>
            </w:tcBorders>
            <w:shd w:val="clear" w:color="auto" w:fill="DDDDDD"/>
            <w:hideMark/>
          </w:tcPr>
          <w:p w14:paraId="2EEF3A13"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2A93AC77" w14:textId="77777777" w:rsidR="00C6669D" w:rsidRDefault="00C6669D">
            <w:pPr>
              <w:pStyle w:val="Contedodatabela"/>
              <w:ind w:left="0" w:hanging="2"/>
            </w:pPr>
            <w:r>
              <w:rPr>
                <w:rFonts w:ascii="Arial" w:eastAsia="SimSun" w:hAnsi="Arial"/>
                <w:b/>
                <w:bCs/>
                <w:sz w:val="20"/>
                <w:szCs w:val="20"/>
              </w:rPr>
              <w:t>Descrição</w:t>
            </w:r>
          </w:p>
        </w:tc>
      </w:tr>
      <w:tr w:rsidR="00C6669D" w14:paraId="3A52AC22" w14:textId="77777777" w:rsidTr="00C6669D">
        <w:tc>
          <w:tcPr>
            <w:tcW w:w="1077" w:type="dxa"/>
            <w:tcBorders>
              <w:top w:val="nil"/>
              <w:left w:val="single" w:sz="2" w:space="0" w:color="000000"/>
              <w:bottom w:val="single" w:sz="2" w:space="0" w:color="000000"/>
              <w:right w:val="nil"/>
            </w:tcBorders>
            <w:hideMark/>
          </w:tcPr>
          <w:p w14:paraId="4ABE477A"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6904</w:t>
            </w:r>
          </w:p>
        </w:tc>
        <w:tc>
          <w:tcPr>
            <w:tcW w:w="8144" w:type="dxa"/>
            <w:gridSpan w:val="2"/>
            <w:tcBorders>
              <w:top w:val="nil"/>
              <w:left w:val="single" w:sz="2" w:space="0" w:color="000000"/>
              <w:bottom w:val="single" w:sz="2" w:space="0" w:color="000000"/>
              <w:right w:val="single" w:sz="2" w:space="0" w:color="000000"/>
            </w:tcBorders>
            <w:hideMark/>
          </w:tcPr>
          <w:p w14:paraId="00C901B2"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Administração de Pessoal do Magistério Superior sob o Regime Especial de Contratação</w:t>
            </w:r>
          </w:p>
        </w:tc>
      </w:tr>
      <w:tr w:rsidR="00C6669D" w14:paraId="4747BB7D" w14:textId="77777777" w:rsidTr="00C6669D">
        <w:tc>
          <w:tcPr>
            <w:tcW w:w="1077" w:type="dxa"/>
            <w:tcBorders>
              <w:top w:val="nil"/>
              <w:left w:val="single" w:sz="2" w:space="0" w:color="000000"/>
              <w:bottom w:val="single" w:sz="2" w:space="0" w:color="000000"/>
              <w:right w:val="nil"/>
            </w:tcBorders>
            <w:hideMark/>
          </w:tcPr>
          <w:p w14:paraId="10A25D1C"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lastRenderedPageBreak/>
              <w:t>6905</w:t>
            </w:r>
          </w:p>
        </w:tc>
        <w:tc>
          <w:tcPr>
            <w:tcW w:w="8144" w:type="dxa"/>
            <w:gridSpan w:val="2"/>
            <w:tcBorders>
              <w:top w:val="nil"/>
              <w:left w:val="single" w:sz="2" w:space="0" w:color="000000"/>
              <w:bottom w:val="single" w:sz="2" w:space="0" w:color="000000"/>
              <w:right w:val="single" w:sz="2" w:space="0" w:color="000000"/>
            </w:tcBorders>
            <w:hideMark/>
          </w:tcPr>
          <w:p w14:paraId="3FDAC86C"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Administração de Pessoal do Magistério Superior</w:t>
            </w:r>
          </w:p>
        </w:tc>
      </w:tr>
      <w:tr w:rsidR="00C6669D" w14:paraId="17421A99"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25F0859A" w14:textId="77777777" w:rsidR="00C6669D" w:rsidRDefault="00C6669D">
            <w:pPr>
              <w:pStyle w:val="Contedodatabela"/>
              <w:ind w:left="0" w:hanging="2"/>
              <w:jc w:val="both"/>
              <w:rPr>
                <w:rFonts w:eastAsia="Tahoma"/>
              </w:rPr>
            </w:pPr>
            <w:r>
              <w:rPr>
                <w:rFonts w:ascii="Arial" w:eastAsia="SimSun" w:hAnsi="Arial"/>
                <w:b/>
                <w:bCs/>
                <w:sz w:val="20"/>
                <w:szCs w:val="20"/>
              </w:rPr>
              <w:t>Iniciativa: 0021 - Assegurar o funcionamento dos cursos de graduação</w:t>
            </w:r>
          </w:p>
        </w:tc>
      </w:tr>
      <w:tr w:rsidR="00C6669D" w14:paraId="374F7480"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5E031527"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28797547" w14:textId="77777777" w:rsidTr="00C6669D">
        <w:tc>
          <w:tcPr>
            <w:tcW w:w="1077" w:type="dxa"/>
            <w:tcBorders>
              <w:top w:val="nil"/>
              <w:left w:val="single" w:sz="2" w:space="0" w:color="000000"/>
              <w:bottom w:val="single" w:sz="2" w:space="0" w:color="000000"/>
              <w:right w:val="nil"/>
            </w:tcBorders>
            <w:shd w:val="clear" w:color="auto" w:fill="DDDDDD"/>
            <w:hideMark/>
          </w:tcPr>
          <w:p w14:paraId="7E352B96"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58D61892" w14:textId="77777777" w:rsidR="00C6669D" w:rsidRDefault="00C6669D">
            <w:pPr>
              <w:pStyle w:val="Contedodatabela"/>
              <w:ind w:left="0" w:hanging="2"/>
            </w:pPr>
            <w:r>
              <w:rPr>
                <w:rFonts w:ascii="Arial" w:eastAsia="SimSun" w:hAnsi="Arial"/>
                <w:b/>
                <w:bCs/>
                <w:sz w:val="20"/>
                <w:szCs w:val="20"/>
              </w:rPr>
              <w:t>Descrição</w:t>
            </w:r>
          </w:p>
        </w:tc>
      </w:tr>
      <w:tr w:rsidR="00C6669D" w14:paraId="2749487C" w14:textId="77777777" w:rsidTr="00C6669D">
        <w:tc>
          <w:tcPr>
            <w:tcW w:w="1077" w:type="dxa"/>
            <w:tcBorders>
              <w:top w:val="nil"/>
              <w:left w:val="single" w:sz="2" w:space="0" w:color="000000"/>
              <w:bottom w:val="single" w:sz="2" w:space="0" w:color="000000"/>
              <w:right w:val="nil"/>
            </w:tcBorders>
            <w:hideMark/>
          </w:tcPr>
          <w:p w14:paraId="5694EF45"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6631</w:t>
            </w:r>
          </w:p>
        </w:tc>
        <w:tc>
          <w:tcPr>
            <w:tcW w:w="8144" w:type="dxa"/>
            <w:gridSpan w:val="2"/>
            <w:tcBorders>
              <w:top w:val="nil"/>
              <w:left w:val="single" w:sz="2" w:space="0" w:color="000000"/>
              <w:bottom w:val="single" w:sz="2" w:space="0" w:color="000000"/>
              <w:right w:val="single" w:sz="2" w:space="0" w:color="000000"/>
            </w:tcBorders>
            <w:hideMark/>
          </w:tcPr>
          <w:p w14:paraId="2AAC1909"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Funcionamento de Hospital Veterinário</w:t>
            </w:r>
          </w:p>
        </w:tc>
      </w:tr>
      <w:tr w:rsidR="00C6669D" w14:paraId="2A83152A" w14:textId="77777777" w:rsidTr="00C6669D">
        <w:tc>
          <w:tcPr>
            <w:tcW w:w="1077" w:type="dxa"/>
            <w:tcBorders>
              <w:top w:val="nil"/>
              <w:left w:val="single" w:sz="2" w:space="0" w:color="000000"/>
              <w:bottom w:val="single" w:sz="2" w:space="0" w:color="000000"/>
              <w:right w:val="nil"/>
            </w:tcBorders>
            <w:hideMark/>
          </w:tcPr>
          <w:p w14:paraId="416E8B33"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6908</w:t>
            </w:r>
          </w:p>
        </w:tc>
        <w:tc>
          <w:tcPr>
            <w:tcW w:w="8144" w:type="dxa"/>
            <w:gridSpan w:val="2"/>
            <w:tcBorders>
              <w:top w:val="nil"/>
              <w:left w:val="single" w:sz="2" w:space="0" w:color="000000"/>
              <w:bottom w:val="single" w:sz="2" w:space="0" w:color="000000"/>
              <w:right w:val="single" w:sz="2" w:space="0" w:color="000000"/>
            </w:tcBorders>
            <w:hideMark/>
          </w:tcPr>
          <w:p w14:paraId="48DEE850"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Gestão das Ações de Ensino de Graduação</w:t>
            </w:r>
          </w:p>
        </w:tc>
      </w:tr>
      <w:tr w:rsidR="00C6669D" w14:paraId="3A8593C1" w14:textId="77777777" w:rsidTr="00C6669D">
        <w:tc>
          <w:tcPr>
            <w:tcW w:w="1077" w:type="dxa"/>
            <w:tcBorders>
              <w:top w:val="nil"/>
              <w:left w:val="single" w:sz="2" w:space="0" w:color="000000"/>
              <w:bottom w:val="single" w:sz="2" w:space="0" w:color="000000"/>
              <w:right w:val="nil"/>
            </w:tcBorders>
            <w:hideMark/>
          </w:tcPr>
          <w:p w14:paraId="01CFA668"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6911</w:t>
            </w:r>
          </w:p>
        </w:tc>
        <w:tc>
          <w:tcPr>
            <w:tcW w:w="8144" w:type="dxa"/>
            <w:gridSpan w:val="2"/>
            <w:tcBorders>
              <w:top w:val="nil"/>
              <w:left w:val="single" w:sz="2" w:space="0" w:color="000000"/>
              <w:bottom w:val="single" w:sz="2" w:space="0" w:color="000000"/>
              <w:right w:val="single" w:sz="2" w:space="0" w:color="000000"/>
            </w:tcBorders>
            <w:hideMark/>
          </w:tcPr>
          <w:p w14:paraId="162F9576"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Realização de Processo Seletivo</w:t>
            </w:r>
          </w:p>
        </w:tc>
      </w:tr>
      <w:tr w:rsidR="00C6669D" w14:paraId="3BA72529" w14:textId="77777777" w:rsidTr="00C6669D">
        <w:tc>
          <w:tcPr>
            <w:tcW w:w="1077" w:type="dxa"/>
            <w:tcBorders>
              <w:top w:val="nil"/>
              <w:left w:val="single" w:sz="2" w:space="0" w:color="000000"/>
              <w:bottom w:val="single" w:sz="2" w:space="0" w:color="000000"/>
              <w:right w:val="nil"/>
            </w:tcBorders>
            <w:hideMark/>
          </w:tcPr>
          <w:p w14:paraId="31823353"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6931</w:t>
            </w:r>
          </w:p>
        </w:tc>
        <w:tc>
          <w:tcPr>
            <w:tcW w:w="8144" w:type="dxa"/>
            <w:gridSpan w:val="2"/>
            <w:tcBorders>
              <w:top w:val="nil"/>
              <w:left w:val="single" w:sz="2" w:space="0" w:color="000000"/>
              <w:bottom w:val="single" w:sz="2" w:space="0" w:color="000000"/>
              <w:right w:val="single" w:sz="2" w:space="0" w:color="000000"/>
            </w:tcBorders>
            <w:hideMark/>
          </w:tcPr>
          <w:p w14:paraId="6AF7B351"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Concessão de Bolsa de Monitoria de Ensino</w:t>
            </w:r>
          </w:p>
        </w:tc>
      </w:tr>
      <w:tr w:rsidR="00C6669D" w14:paraId="343BCDBA" w14:textId="77777777" w:rsidTr="00C6669D">
        <w:tc>
          <w:tcPr>
            <w:tcW w:w="1077" w:type="dxa"/>
            <w:tcBorders>
              <w:top w:val="nil"/>
              <w:left w:val="single" w:sz="2" w:space="0" w:color="000000"/>
              <w:bottom w:val="single" w:sz="2" w:space="0" w:color="000000"/>
              <w:right w:val="nil"/>
            </w:tcBorders>
            <w:hideMark/>
          </w:tcPr>
          <w:p w14:paraId="16495DC1"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7859</w:t>
            </w:r>
          </w:p>
        </w:tc>
        <w:tc>
          <w:tcPr>
            <w:tcW w:w="8144" w:type="dxa"/>
            <w:gridSpan w:val="2"/>
            <w:tcBorders>
              <w:top w:val="nil"/>
              <w:left w:val="single" w:sz="2" w:space="0" w:color="000000"/>
              <w:bottom w:val="single" w:sz="2" w:space="0" w:color="000000"/>
              <w:right w:val="single" w:sz="2" w:space="0" w:color="000000"/>
            </w:tcBorders>
            <w:hideMark/>
          </w:tcPr>
          <w:p w14:paraId="179E7002"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Apoio à Formação Inicial de Profissional de Educação Básica</w:t>
            </w:r>
          </w:p>
        </w:tc>
      </w:tr>
      <w:tr w:rsidR="00C6669D" w14:paraId="3B4FBC95" w14:textId="77777777" w:rsidTr="00C6669D">
        <w:tc>
          <w:tcPr>
            <w:tcW w:w="1077" w:type="dxa"/>
            <w:tcBorders>
              <w:top w:val="nil"/>
              <w:left w:val="single" w:sz="2" w:space="0" w:color="000000"/>
              <w:bottom w:val="single" w:sz="2" w:space="0" w:color="000000"/>
              <w:right w:val="nil"/>
            </w:tcBorders>
            <w:hideMark/>
          </w:tcPr>
          <w:p w14:paraId="7550199B"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7861</w:t>
            </w:r>
          </w:p>
        </w:tc>
        <w:tc>
          <w:tcPr>
            <w:tcW w:w="8144" w:type="dxa"/>
            <w:gridSpan w:val="2"/>
            <w:tcBorders>
              <w:top w:val="nil"/>
              <w:left w:val="single" w:sz="2" w:space="0" w:color="000000"/>
              <w:bottom w:val="single" w:sz="2" w:space="0" w:color="000000"/>
              <w:right w:val="single" w:sz="2" w:space="0" w:color="000000"/>
            </w:tcBorders>
            <w:hideMark/>
          </w:tcPr>
          <w:p w14:paraId="1CF342A0"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Apoio ao Programa Universidade para Todos</w:t>
            </w:r>
          </w:p>
        </w:tc>
      </w:tr>
      <w:tr w:rsidR="00C6669D" w14:paraId="6105A82C"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7D026C67" w14:textId="77777777" w:rsidR="00C6669D" w:rsidRDefault="00C6669D">
            <w:pPr>
              <w:pStyle w:val="Contedodatabela"/>
              <w:ind w:left="0" w:hanging="2"/>
              <w:jc w:val="both"/>
              <w:rPr>
                <w:rFonts w:eastAsia="Tahoma"/>
              </w:rPr>
            </w:pPr>
            <w:r>
              <w:rPr>
                <w:rFonts w:ascii="Arial" w:eastAsia="SimSun" w:hAnsi="Arial"/>
                <w:b/>
                <w:bCs/>
                <w:sz w:val="20"/>
                <w:szCs w:val="20"/>
              </w:rPr>
              <w:t>Iniciativa: 0022 - Estruturar medidas de estímulo à inovação científica e tecnológica e de proteção jurídica nas universidades estaduais</w:t>
            </w:r>
          </w:p>
        </w:tc>
      </w:tr>
      <w:tr w:rsidR="00C6669D" w14:paraId="08F9889E" w14:textId="77777777" w:rsidTr="00C6669D">
        <w:tc>
          <w:tcPr>
            <w:tcW w:w="9221" w:type="dxa"/>
            <w:gridSpan w:val="3"/>
            <w:tcBorders>
              <w:top w:val="nil"/>
              <w:left w:val="single" w:sz="2" w:space="0" w:color="000000"/>
              <w:bottom w:val="single" w:sz="2" w:space="0" w:color="000000"/>
              <w:right w:val="single" w:sz="2" w:space="0" w:color="000000"/>
            </w:tcBorders>
            <w:shd w:val="clear" w:color="auto" w:fill="DDDDDD"/>
            <w:hideMark/>
          </w:tcPr>
          <w:p w14:paraId="31118A75" w14:textId="77777777" w:rsidR="00C6669D" w:rsidRDefault="00C6669D">
            <w:pPr>
              <w:pStyle w:val="Contedodatabela"/>
              <w:ind w:left="0" w:hanging="2"/>
              <w:jc w:val="center"/>
            </w:pPr>
            <w:r>
              <w:rPr>
                <w:rFonts w:ascii="Arial" w:eastAsia="SimSun" w:hAnsi="Arial"/>
                <w:b/>
                <w:bCs/>
                <w:sz w:val="20"/>
                <w:szCs w:val="20"/>
              </w:rPr>
              <w:t>Ações orçamentárias não prioritárias, consideradas relevantes pela UJ</w:t>
            </w:r>
          </w:p>
        </w:tc>
      </w:tr>
      <w:tr w:rsidR="00C6669D" w14:paraId="62F76CE0" w14:textId="77777777" w:rsidTr="00C6669D">
        <w:tc>
          <w:tcPr>
            <w:tcW w:w="1077" w:type="dxa"/>
            <w:tcBorders>
              <w:top w:val="nil"/>
              <w:left w:val="single" w:sz="2" w:space="0" w:color="000000"/>
              <w:bottom w:val="single" w:sz="2" w:space="0" w:color="000000"/>
              <w:right w:val="nil"/>
            </w:tcBorders>
            <w:shd w:val="clear" w:color="auto" w:fill="DDDDDD"/>
            <w:hideMark/>
          </w:tcPr>
          <w:p w14:paraId="67FACE44" w14:textId="77777777" w:rsidR="00C6669D" w:rsidRDefault="00C6669D">
            <w:pPr>
              <w:pStyle w:val="Contedodatabela"/>
              <w:ind w:left="0" w:hanging="2"/>
            </w:pPr>
            <w:r>
              <w:rPr>
                <w:rFonts w:ascii="Arial" w:eastAsia="SimSun" w:hAnsi="Arial"/>
                <w:b/>
                <w:bCs/>
                <w:sz w:val="20"/>
                <w:szCs w:val="20"/>
              </w:rPr>
              <w:t>Código</w:t>
            </w:r>
          </w:p>
        </w:tc>
        <w:tc>
          <w:tcPr>
            <w:tcW w:w="8144" w:type="dxa"/>
            <w:gridSpan w:val="2"/>
            <w:tcBorders>
              <w:top w:val="nil"/>
              <w:left w:val="single" w:sz="2" w:space="0" w:color="000000"/>
              <w:bottom w:val="single" w:sz="2" w:space="0" w:color="000000"/>
              <w:right w:val="single" w:sz="2" w:space="0" w:color="000000"/>
            </w:tcBorders>
            <w:shd w:val="clear" w:color="auto" w:fill="DDDDDD"/>
            <w:hideMark/>
          </w:tcPr>
          <w:p w14:paraId="1BC801BD" w14:textId="77777777" w:rsidR="00C6669D" w:rsidRDefault="00C6669D">
            <w:pPr>
              <w:pStyle w:val="Contedodatabela"/>
              <w:ind w:left="0" w:hanging="2"/>
            </w:pPr>
            <w:r>
              <w:rPr>
                <w:rFonts w:ascii="Arial" w:eastAsia="SimSun" w:hAnsi="Arial"/>
                <w:b/>
                <w:bCs/>
                <w:sz w:val="20"/>
                <w:szCs w:val="20"/>
              </w:rPr>
              <w:t>Descrição</w:t>
            </w:r>
          </w:p>
        </w:tc>
      </w:tr>
      <w:tr w:rsidR="00C6669D" w14:paraId="110F3DA6" w14:textId="77777777" w:rsidTr="00C6669D">
        <w:tc>
          <w:tcPr>
            <w:tcW w:w="1077" w:type="dxa"/>
            <w:tcBorders>
              <w:top w:val="nil"/>
              <w:left w:val="single" w:sz="2" w:space="0" w:color="000000"/>
              <w:bottom w:val="single" w:sz="2" w:space="0" w:color="000000"/>
              <w:right w:val="nil"/>
            </w:tcBorders>
            <w:hideMark/>
          </w:tcPr>
          <w:p w14:paraId="4918B693"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6989</w:t>
            </w:r>
          </w:p>
        </w:tc>
        <w:tc>
          <w:tcPr>
            <w:tcW w:w="8144" w:type="dxa"/>
            <w:gridSpan w:val="2"/>
            <w:tcBorders>
              <w:top w:val="nil"/>
              <w:left w:val="single" w:sz="2" w:space="0" w:color="000000"/>
              <w:bottom w:val="single" w:sz="2" w:space="0" w:color="000000"/>
              <w:right w:val="single" w:sz="2" w:space="0" w:color="000000"/>
            </w:tcBorders>
            <w:hideMark/>
          </w:tcPr>
          <w:p w14:paraId="54210024"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Concessão de Bolsa de Iniciação Científica, Tecnológica e de Inovação</w:t>
            </w:r>
          </w:p>
        </w:tc>
      </w:tr>
      <w:tr w:rsidR="00C6669D" w14:paraId="3C40BABE" w14:textId="77777777" w:rsidTr="00C6669D">
        <w:tc>
          <w:tcPr>
            <w:tcW w:w="1077" w:type="dxa"/>
            <w:tcBorders>
              <w:top w:val="nil"/>
              <w:left w:val="single" w:sz="2" w:space="0" w:color="000000"/>
              <w:bottom w:val="single" w:sz="2" w:space="0" w:color="000000"/>
              <w:right w:val="nil"/>
            </w:tcBorders>
            <w:hideMark/>
          </w:tcPr>
          <w:p w14:paraId="10BCB13F"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6990</w:t>
            </w:r>
          </w:p>
        </w:tc>
        <w:tc>
          <w:tcPr>
            <w:tcW w:w="8144" w:type="dxa"/>
            <w:gridSpan w:val="2"/>
            <w:tcBorders>
              <w:top w:val="nil"/>
              <w:left w:val="single" w:sz="2" w:space="0" w:color="000000"/>
              <w:bottom w:val="single" w:sz="2" w:space="0" w:color="000000"/>
              <w:right w:val="single" w:sz="2" w:space="0" w:color="000000"/>
            </w:tcBorders>
            <w:hideMark/>
          </w:tcPr>
          <w:p w14:paraId="31E86A3F"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Funcionamento de Núcleo de Inovação Tecnológica</w:t>
            </w:r>
          </w:p>
        </w:tc>
      </w:tr>
      <w:tr w:rsidR="00C6669D" w14:paraId="01255A93" w14:textId="77777777" w:rsidTr="00C6669D">
        <w:tc>
          <w:tcPr>
            <w:tcW w:w="1077" w:type="dxa"/>
            <w:tcBorders>
              <w:top w:val="nil"/>
              <w:left w:val="single" w:sz="2" w:space="0" w:color="000000"/>
              <w:bottom w:val="single" w:sz="2" w:space="0" w:color="000000"/>
              <w:right w:val="nil"/>
            </w:tcBorders>
            <w:hideMark/>
          </w:tcPr>
          <w:p w14:paraId="1A48EC48"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7863</w:t>
            </w:r>
          </w:p>
        </w:tc>
        <w:tc>
          <w:tcPr>
            <w:tcW w:w="8144" w:type="dxa"/>
            <w:gridSpan w:val="2"/>
            <w:tcBorders>
              <w:top w:val="nil"/>
              <w:left w:val="single" w:sz="2" w:space="0" w:color="000000"/>
              <w:bottom w:val="single" w:sz="2" w:space="0" w:color="000000"/>
              <w:right w:val="single" w:sz="2" w:space="0" w:color="000000"/>
            </w:tcBorders>
            <w:hideMark/>
          </w:tcPr>
          <w:p w14:paraId="7A9D5727"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Construção de Espaço Físico em Unidade Universitária</w:t>
            </w:r>
          </w:p>
        </w:tc>
      </w:tr>
      <w:tr w:rsidR="00C6669D" w14:paraId="65AC0CD7" w14:textId="77777777" w:rsidTr="00C6669D">
        <w:tc>
          <w:tcPr>
            <w:tcW w:w="1077" w:type="dxa"/>
            <w:tcBorders>
              <w:top w:val="nil"/>
              <w:left w:val="single" w:sz="2" w:space="0" w:color="000000"/>
              <w:bottom w:val="single" w:sz="2" w:space="0" w:color="000000"/>
              <w:right w:val="nil"/>
            </w:tcBorders>
            <w:hideMark/>
          </w:tcPr>
          <w:p w14:paraId="11105FFE"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7867</w:t>
            </w:r>
          </w:p>
        </w:tc>
        <w:tc>
          <w:tcPr>
            <w:tcW w:w="8144" w:type="dxa"/>
            <w:gridSpan w:val="2"/>
            <w:tcBorders>
              <w:top w:val="nil"/>
              <w:left w:val="single" w:sz="2" w:space="0" w:color="000000"/>
              <w:bottom w:val="single" w:sz="2" w:space="0" w:color="000000"/>
              <w:right w:val="single" w:sz="2" w:space="0" w:color="000000"/>
            </w:tcBorders>
            <w:hideMark/>
          </w:tcPr>
          <w:p w14:paraId="3C3F5BA8"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Aparelhamento de Unidade Universitária</w:t>
            </w:r>
          </w:p>
        </w:tc>
      </w:tr>
      <w:tr w:rsidR="00C6669D" w14:paraId="28245578" w14:textId="77777777" w:rsidTr="00C6669D">
        <w:tc>
          <w:tcPr>
            <w:tcW w:w="1077" w:type="dxa"/>
            <w:tcBorders>
              <w:top w:val="nil"/>
              <w:left w:val="single" w:sz="2" w:space="0" w:color="000000"/>
              <w:bottom w:val="single" w:sz="2" w:space="0" w:color="000000"/>
              <w:right w:val="nil"/>
            </w:tcBorders>
            <w:hideMark/>
          </w:tcPr>
          <w:p w14:paraId="14757D4F"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7871</w:t>
            </w:r>
          </w:p>
        </w:tc>
        <w:tc>
          <w:tcPr>
            <w:tcW w:w="8144" w:type="dxa"/>
            <w:gridSpan w:val="2"/>
            <w:tcBorders>
              <w:top w:val="nil"/>
              <w:left w:val="single" w:sz="2" w:space="0" w:color="000000"/>
              <w:bottom w:val="single" w:sz="2" w:space="0" w:color="000000"/>
              <w:right w:val="single" w:sz="2" w:space="0" w:color="000000"/>
            </w:tcBorders>
            <w:hideMark/>
          </w:tcPr>
          <w:p w14:paraId="7A54F412" w14:textId="77777777" w:rsidR="00C6669D" w:rsidRDefault="00C6669D">
            <w:pPr>
              <w:pStyle w:val="Contedodatabela"/>
              <w:snapToGrid w:val="0"/>
              <w:ind w:left="0" w:hanging="2"/>
              <w:jc w:val="both"/>
              <w:rPr>
                <w:rFonts w:ascii="Arial" w:eastAsia="SimSun" w:hAnsi="Arial"/>
                <w:b/>
                <w:bCs/>
                <w:sz w:val="20"/>
                <w:szCs w:val="20"/>
              </w:rPr>
            </w:pPr>
            <w:r>
              <w:rPr>
                <w:rFonts w:ascii="Arial" w:eastAsia="SimSun" w:hAnsi="Arial"/>
                <w:b/>
                <w:bCs/>
                <w:sz w:val="20"/>
                <w:szCs w:val="20"/>
              </w:rPr>
              <w:t>Reforma em Unidade Universitária</w:t>
            </w:r>
          </w:p>
        </w:tc>
      </w:tr>
    </w:tbl>
    <w:p w14:paraId="14EFAB0C" w14:textId="77777777" w:rsidR="00646355" w:rsidRDefault="00D1210E" w:rsidP="00C6669D">
      <w:pPr>
        <w:widowControl w:val="0"/>
        <w:pBdr>
          <w:top w:val="nil"/>
          <w:left w:val="nil"/>
          <w:bottom w:val="nil"/>
          <w:right w:val="nil"/>
          <w:between w:val="nil"/>
        </w:pBdr>
        <w:spacing w:line="240" w:lineRule="auto"/>
        <w:ind w:leftChars="0" w:left="0" w:firstLineChars="0" w:firstLine="0"/>
        <w:jc w:val="both"/>
        <w:rPr>
          <w:color w:val="000000"/>
        </w:rPr>
      </w:pPr>
      <w:r>
        <w:rPr>
          <w:rFonts w:ascii="Arial" w:eastAsia="Arial" w:hAnsi="Arial" w:cs="Arial"/>
          <w:color w:val="000000"/>
          <w:sz w:val="14"/>
          <w:szCs w:val="14"/>
        </w:rPr>
        <w:t>Fonte:</w:t>
      </w:r>
      <w:r w:rsidR="00235960" w:rsidRPr="00235960">
        <w:rPr>
          <w:rFonts w:ascii="Arial" w:eastAsia="Lucida Sans Unicode" w:hAnsi="Arial"/>
          <w:sz w:val="14"/>
          <w:szCs w:val="14"/>
          <w:lang w:bidi="ar-SA"/>
        </w:rPr>
        <w:t xml:space="preserve"> </w:t>
      </w:r>
      <w:proofErr w:type="spellStart"/>
      <w:r w:rsidR="00235960">
        <w:rPr>
          <w:rFonts w:ascii="Arial" w:eastAsia="Lucida Sans Unicode" w:hAnsi="Arial"/>
          <w:sz w:val="14"/>
          <w:szCs w:val="14"/>
          <w:lang w:bidi="ar-SA"/>
        </w:rPr>
        <w:t>Fiplan</w:t>
      </w:r>
      <w:proofErr w:type="spellEnd"/>
      <w:r w:rsidR="00235960">
        <w:rPr>
          <w:rFonts w:ascii="Arial" w:eastAsia="Lucida Sans Unicode" w:hAnsi="Arial"/>
          <w:sz w:val="14"/>
          <w:szCs w:val="14"/>
          <w:lang w:bidi="ar-SA"/>
        </w:rPr>
        <w:t>, menu Relatórios – Planejamento – Relatório de Monitoramento e Avaliação – Acompanhamento 2020-2023 – M&amp;A 004.</w:t>
      </w:r>
    </w:p>
    <w:p w14:paraId="4981A5A7" w14:textId="77777777" w:rsidR="00646355" w:rsidRDefault="00D1210E">
      <w:pPr>
        <w:widowControl w:val="0"/>
        <w:pBdr>
          <w:top w:val="nil"/>
          <w:left w:val="nil"/>
          <w:bottom w:val="nil"/>
          <w:right w:val="nil"/>
          <w:between w:val="nil"/>
        </w:pBdr>
        <w:spacing w:line="240" w:lineRule="auto"/>
        <w:jc w:val="both"/>
        <w:rPr>
          <w:color w:val="000000"/>
        </w:rPr>
      </w:pPr>
      <w:r>
        <w:rPr>
          <w:rFonts w:ascii="Arial" w:eastAsia="Arial" w:hAnsi="Arial" w:cs="Arial"/>
          <w:color w:val="000000"/>
          <w:sz w:val="14"/>
          <w:szCs w:val="14"/>
        </w:rPr>
        <w:t>Nota:</w:t>
      </w:r>
    </w:p>
    <w:p w14:paraId="0DBCDDA6"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vertAlign w:val="superscript"/>
        </w:rPr>
        <w:t xml:space="preserve">(1) </w:t>
      </w:r>
      <w:r>
        <w:rPr>
          <w:rFonts w:ascii="Arial" w:eastAsia="Arial" w:hAnsi="Arial" w:cs="Arial"/>
          <w:color w:val="000000"/>
          <w:sz w:val="16"/>
          <w:szCs w:val="16"/>
        </w:rPr>
        <w:t>Apenas os compromissos que tenham ações não prioritárias, consideradas relevantes pela UJ.</w:t>
      </w:r>
    </w:p>
    <w:p w14:paraId="218FE4F3" w14:textId="77777777" w:rsidR="00646355" w:rsidRDefault="00D1210E">
      <w:pPr>
        <w:widowControl w:val="0"/>
        <w:pBdr>
          <w:top w:val="nil"/>
          <w:left w:val="nil"/>
          <w:bottom w:val="nil"/>
          <w:right w:val="nil"/>
          <w:between w:val="nil"/>
        </w:pBdr>
        <w:tabs>
          <w:tab w:val="left" w:pos="491"/>
        </w:tabs>
        <w:spacing w:line="240" w:lineRule="auto"/>
        <w:ind w:left="0" w:hanging="2"/>
        <w:jc w:val="both"/>
        <w:rPr>
          <w:rFonts w:ascii="Arial" w:eastAsia="Arial" w:hAnsi="Arial" w:cs="Arial"/>
          <w:color w:val="000000"/>
          <w:sz w:val="16"/>
          <w:szCs w:val="16"/>
        </w:rPr>
      </w:pPr>
      <w:r>
        <w:rPr>
          <w:rFonts w:ascii="Arial" w:eastAsia="Arial" w:hAnsi="Arial" w:cs="Arial"/>
          <w:b/>
          <w:color w:val="000000"/>
          <w:sz w:val="16"/>
          <w:szCs w:val="16"/>
          <w:vertAlign w:val="superscript"/>
        </w:rPr>
        <w:t>(</w:t>
      </w:r>
      <w:proofErr w:type="gramStart"/>
      <w:r>
        <w:rPr>
          <w:rFonts w:ascii="Arial" w:eastAsia="Arial" w:hAnsi="Arial" w:cs="Arial"/>
          <w:b/>
          <w:color w:val="000000"/>
          <w:sz w:val="16"/>
          <w:szCs w:val="16"/>
          <w:vertAlign w:val="superscript"/>
        </w:rPr>
        <w:t>2)</w:t>
      </w:r>
      <w:r>
        <w:rPr>
          <w:rFonts w:ascii="Arial" w:eastAsia="Arial" w:hAnsi="Arial" w:cs="Arial"/>
          <w:color w:val="000000"/>
          <w:sz w:val="16"/>
          <w:szCs w:val="16"/>
        </w:rPr>
        <w:t>Ações</w:t>
      </w:r>
      <w:proofErr w:type="gramEnd"/>
      <w:r>
        <w:rPr>
          <w:rFonts w:ascii="Arial" w:eastAsia="Arial" w:hAnsi="Arial" w:cs="Arial"/>
          <w:color w:val="000000"/>
          <w:sz w:val="16"/>
          <w:szCs w:val="16"/>
        </w:rPr>
        <w:t xml:space="preserve"> orçamentárias sem indicativo de prioridade, porém consideradas relevantes pela UJ.</w:t>
      </w:r>
    </w:p>
    <w:p w14:paraId="284F083C" w14:textId="77777777" w:rsidR="00235960" w:rsidRDefault="00235960">
      <w:pPr>
        <w:widowControl w:val="0"/>
        <w:pBdr>
          <w:top w:val="nil"/>
          <w:left w:val="nil"/>
          <w:bottom w:val="nil"/>
          <w:right w:val="nil"/>
          <w:between w:val="nil"/>
        </w:pBdr>
        <w:tabs>
          <w:tab w:val="left" w:pos="491"/>
        </w:tabs>
        <w:spacing w:line="240" w:lineRule="auto"/>
        <w:ind w:left="0" w:hanging="2"/>
        <w:jc w:val="both"/>
        <w:rPr>
          <w:rFonts w:ascii="Arial" w:eastAsia="Arial" w:hAnsi="Arial" w:cs="Arial"/>
          <w:color w:val="000000"/>
          <w:sz w:val="16"/>
          <w:szCs w:val="16"/>
        </w:rPr>
      </w:pPr>
    </w:p>
    <w:p w14:paraId="7AFBA3FC" w14:textId="77777777" w:rsidR="00235960" w:rsidRDefault="00235960">
      <w:pPr>
        <w:widowControl w:val="0"/>
        <w:pBdr>
          <w:top w:val="nil"/>
          <w:left w:val="nil"/>
          <w:bottom w:val="nil"/>
          <w:right w:val="nil"/>
          <w:between w:val="nil"/>
        </w:pBdr>
        <w:tabs>
          <w:tab w:val="left" w:pos="491"/>
        </w:tabs>
        <w:spacing w:line="240" w:lineRule="auto"/>
        <w:ind w:left="0" w:hanging="2"/>
        <w:jc w:val="both"/>
        <w:rPr>
          <w:rFonts w:ascii="Arial" w:eastAsia="Arial" w:hAnsi="Arial" w:cs="Arial"/>
          <w:color w:val="000000"/>
          <w:sz w:val="16"/>
          <w:szCs w:val="16"/>
        </w:rPr>
      </w:pPr>
    </w:p>
    <w:p w14:paraId="22CEF19C" w14:textId="77777777" w:rsidR="00235960" w:rsidRDefault="00235960">
      <w:pPr>
        <w:widowControl w:val="0"/>
        <w:pBdr>
          <w:top w:val="nil"/>
          <w:left w:val="nil"/>
          <w:bottom w:val="nil"/>
          <w:right w:val="nil"/>
          <w:between w:val="nil"/>
        </w:pBdr>
        <w:tabs>
          <w:tab w:val="left" w:pos="491"/>
        </w:tabs>
        <w:spacing w:line="240" w:lineRule="auto"/>
        <w:ind w:left="0" w:hanging="2"/>
        <w:jc w:val="both"/>
        <w:rPr>
          <w:rFonts w:ascii="Arial" w:eastAsia="Arial" w:hAnsi="Arial" w:cs="Arial"/>
          <w:color w:val="000000"/>
          <w:sz w:val="16"/>
          <w:szCs w:val="16"/>
        </w:rPr>
      </w:pPr>
    </w:p>
    <w:p w14:paraId="7817B945" w14:textId="77777777" w:rsidR="00235960" w:rsidRDefault="00235960" w:rsidP="00235960">
      <w:pPr>
        <w:ind w:leftChars="0" w:left="0" w:firstLineChars="0" w:firstLine="720"/>
        <w:jc w:val="both"/>
        <w:rPr>
          <w:rFonts w:ascii="Arial" w:hAnsi="Arial"/>
          <w:kern w:val="0"/>
          <w:position w:val="0"/>
          <w:lang w:eastAsia="pt-BR" w:bidi="ar-SA"/>
        </w:rPr>
      </w:pPr>
      <w:r>
        <w:rPr>
          <w:rFonts w:ascii="Arial" w:eastAsia="Lucida Sans Unicode" w:hAnsi="Arial"/>
          <w:color w:val="000000"/>
          <w:lang w:bidi="ar-SA"/>
        </w:rPr>
        <w:t>Conforme previsto no Plano Plurianual 2020-2023, no Programa Educação, a UESC executou ações nos Compromissos 5 (Fortalecer as ações de ensino, pesquisa e extensão nas universidades estaduais, em especial, voltadas para o desenvolvimento local e territorial), 08 (</w:t>
      </w:r>
      <w:r>
        <w:rPr>
          <w:rFonts w:ascii="Arial" w:hAnsi="Arial"/>
          <w:color w:val="000000"/>
          <w:kern w:val="0"/>
          <w:lang w:eastAsia="pt-BR" w:bidi="ar-SA"/>
        </w:rPr>
        <w:t xml:space="preserve">Fortalecer o Sistema Estadual de Defesa Civil com ações de prevenção, preparação, resposta e recuperação, assim como, atender a situações emergenciais no território baiano para garantir a integridade </w:t>
      </w:r>
      <w:r>
        <w:rPr>
          <w:rFonts w:ascii="Arial" w:hAnsi="Arial"/>
          <w:kern w:val="0"/>
          <w:lang w:eastAsia="pt-BR" w:bidi="ar-SA"/>
        </w:rPr>
        <w:t xml:space="preserve">física do cidadão) e 9 (Promover o planejamento e a gestão estratégica da educação, consolidadas em bases democráticas e participativas) </w:t>
      </w:r>
      <w:r>
        <w:rPr>
          <w:rFonts w:ascii="Arial" w:eastAsia="Lucida Sans Unicode" w:hAnsi="Arial"/>
          <w:lang w:bidi="ar-SA"/>
        </w:rPr>
        <w:t>essas ações foram alocadas diversas iniciativas, conforme são evidenciamos (Quadro 8).</w:t>
      </w:r>
    </w:p>
    <w:p w14:paraId="412B96D5" w14:textId="77777777" w:rsidR="00235960" w:rsidRDefault="00235960">
      <w:pPr>
        <w:widowControl w:val="0"/>
        <w:pBdr>
          <w:top w:val="nil"/>
          <w:left w:val="nil"/>
          <w:bottom w:val="nil"/>
          <w:right w:val="nil"/>
          <w:between w:val="nil"/>
        </w:pBdr>
        <w:tabs>
          <w:tab w:val="left" w:pos="491"/>
        </w:tabs>
        <w:spacing w:line="240" w:lineRule="auto"/>
        <w:ind w:left="0" w:hanging="2"/>
        <w:jc w:val="both"/>
        <w:rPr>
          <w:color w:val="000000"/>
        </w:rPr>
        <w:sectPr w:rsidR="00235960">
          <w:footerReference w:type="even" r:id="rId26"/>
          <w:footerReference w:type="default" r:id="rId27"/>
          <w:footerReference w:type="first" r:id="rId28"/>
          <w:pgSz w:w="11906" w:h="16838"/>
          <w:pgMar w:top="1134" w:right="1134" w:bottom="1506" w:left="1701" w:header="720" w:footer="1016" w:gutter="0"/>
          <w:cols w:space="720"/>
        </w:sectPr>
      </w:pPr>
    </w:p>
    <w:p w14:paraId="40465281"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64D7F2A2"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rPr>
        <w:t xml:space="preserve">QUADRO 8 </w:t>
      </w:r>
      <w:r>
        <w:rPr>
          <w:rFonts w:ascii="Arial" w:eastAsia="Arial" w:hAnsi="Arial" w:cs="Arial"/>
          <w:color w:val="000000"/>
        </w:rPr>
        <w:t>– Demonstrativo da execução orçamentária, financeira e física das ações orçamentárias/compromisso/programa</w:t>
      </w:r>
    </w:p>
    <w:tbl>
      <w:tblPr>
        <w:tblW w:w="0" w:type="auto"/>
        <w:tblInd w:w="-114" w:type="dxa"/>
        <w:tblLayout w:type="fixed"/>
        <w:tblCellMar>
          <w:left w:w="0" w:type="dxa"/>
          <w:right w:w="0" w:type="dxa"/>
        </w:tblCellMar>
        <w:tblLook w:val="04A0" w:firstRow="1" w:lastRow="0" w:firstColumn="1" w:lastColumn="0" w:noHBand="0" w:noVBand="1"/>
      </w:tblPr>
      <w:tblGrid>
        <w:gridCol w:w="1243"/>
        <w:gridCol w:w="1134"/>
        <w:gridCol w:w="993"/>
        <w:gridCol w:w="1134"/>
        <w:gridCol w:w="1134"/>
        <w:gridCol w:w="1134"/>
        <w:gridCol w:w="1134"/>
        <w:gridCol w:w="1275"/>
        <w:gridCol w:w="1418"/>
        <w:gridCol w:w="1276"/>
        <w:gridCol w:w="1134"/>
        <w:gridCol w:w="1569"/>
        <w:gridCol w:w="25"/>
        <w:gridCol w:w="64"/>
      </w:tblGrid>
      <w:tr w:rsidR="00235960" w:rsidRPr="00BA0EDC" w14:paraId="1152A0C4"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B2B2B2"/>
            <w:vAlign w:val="center"/>
            <w:hideMark/>
          </w:tcPr>
          <w:p w14:paraId="4B840D8A" w14:textId="77777777" w:rsidR="00235960" w:rsidRPr="00BA0EDC" w:rsidRDefault="00235960">
            <w:pPr>
              <w:ind w:left="0" w:hanging="2"/>
              <w:rPr>
                <w:rFonts w:ascii="Arial" w:hAnsi="Arial" w:cs="Arial"/>
                <w:kern w:val="2"/>
                <w:position w:val="0"/>
                <w:sz w:val="18"/>
                <w:szCs w:val="18"/>
              </w:rPr>
            </w:pPr>
            <w:r w:rsidRPr="00BA0EDC">
              <w:rPr>
                <w:rFonts w:ascii="Arial" w:eastAsia="Lucida Sans Unicode" w:hAnsi="Arial" w:cs="Arial"/>
                <w:b/>
                <w:bCs/>
                <w:sz w:val="18"/>
                <w:szCs w:val="18"/>
                <w:lang w:bidi="ar-SA"/>
              </w:rPr>
              <w:t>Unidade Orçamentária (UO):</w:t>
            </w:r>
            <w:r w:rsidRPr="00BA0EDC">
              <w:rPr>
                <w:rFonts w:ascii="Arial" w:eastAsia="Lucida Sans Unicode" w:hAnsi="Arial" w:cs="Arial"/>
                <w:sz w:val="18"/>
                <w:szCs w:val="18"/>
                <w:lang w:bidi="ar-SA"/>
              </w:rPr>
              <w:t xml:space="preserve"> 11304 - Universidade Estadual de Santa Cruz</w:t>
            </w:r>
          </w:p>
        </w:tc>
        <w:tc>
          <w:tcPr>
            <w:tcW w:w="25" w:type="dxa"/>
            <w:vMerge w:val="restart"/>
            <w:tcBorders>
              <w:top w:val="nil"/>
              <w:left w:val="single" w:sz="4" w:space="0" w:color="000000"/>
              <w:bottom w:val="nil"/>
              <w:right w:val="nil"/>
            </w:tcBorders>
          </w:tcPr>
          <w:p w14:paraId="2408350F" w14:textId="77777777" w:rsidR="00235960" w:rsidRPr="00BA0EDC" w:rsidRDefault="00235960">
            <w:pPr>
              <w:snapToGrid w:val="0"/>
              <w:ind w:left="0" w:hanging="2"/>
              <w:rPr>
                <w:rFonts w:ascii="Arial" w:eastAsia="Lucida Sans Unicode" w:hAnsi="Arial" w:cs="Arial"/>
                <w:b/>
                <w:bCs/>
                <w:sz w:val="18"/>
                <w:szCs w:val="18"/>
                <w:lang w:bidi="ar-SA"/>
              </w:rPr>
            </w:pPr>
          </w:p>
        </w:tc>
        <w:tc>
          <w:tcPr>
            <w:tcW w:w="64" w:type="dxa"/>
          </w:tcPr>
          <w:p w14:paraId="69E856B0"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20E55801" w14:textId="77777777" w:rsidTr="00BA0EDC">
        <w:tc>
          <w:tcPr>
            <w:tcW w:w="14578" w:type="dxa"/>
            <w:gridSpan w:val="12"/>
            <w:tcBorders>
              <w:top w:val="nil"/>
              <w:left w:val="single" w:sz="4" w:space="0" w:color="000000"/>
              <w:bottom w:val="single" w:sz="4" w:space="0" w:color="000000"/>
              <w:right w:val="nil"/>
            </w:tcBorders>
            <w:shd w:val="clear" w:color="auto" w:fill="B2B2B2"/>
            <w:vAlign w:val="center"/>
            <w:hideMark/>
          </w:tcPr>
          <w:p w14:paraId="29EE383A"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Programa: 306 – Educação</w:t>
            </w:r>
          </w:p>
        </w:tc>
        <w:tc>
          <w:tcPr>
            <w:tcW w:w="25" w:type="dxa"/>
            <w:vMerge/>
            <w:tcBorders>
              <w:top w:val="nil"/>
              <w:left w:val="single" w:sz="4" w:space="0" w:color="000000"/>
              <w:bottom w:val="nil"/>
              <w:right w:val="nil"/>
            </w:tcBorders>
            <w:vAlign w:val="center"/>
            <w:hideMark/>
          </w:tcPr>
          <w:p w14:paraId="32EFC550" w14:textId="77777777" w:rsidR="00235960" w:rsidRPr="00BA0EDC" w:rsidRDefault="00235960">
            <w:pPr>
              <w:ind w:left="0" w:hanging="2"/>
              <w:rPr>
                <w:rFonts w:ascii="Arial" w:eastAsia="Lucida Sans Unicode" w:hAnsi="Arial" w:cs="Arial"/>
                <w:b/>
                <w:bCs/>
                <w:kern w:val="2"/>
                <w:sz w:val="18"/>
                <w:szCs w:val="18"/>
                <w:lang w:bidi="ar-SA"/>
              </w:rPr>
            </w:pPr>
          </w:p>
        </w:tc>
        <w:tc>
          <w:tcPr>
            <w:tcW w:w="64" w:type="dxa"/>
          </w:tcPr>
          <w:p w14:paraId="33716967"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33A603FD" w14:textId="77777777" w:rsidTr="00BA0EDC">
        <w:tc>
          <w:tcPr>
            <w:tcW w:w="14578" w:type="dxa"/>
            <w:gridSpan w:val="12"/>
            <w:tcBorders>
              <w:top w:val="nil"/>
              <w:left w:val="single" w:sz="4" w:space="0" w:color="000000"/>
              <w:bottom w:val="single" w:sz="4" w:space="0" w:color="000000"/>
              <w:right w:val="nil"/>
            </w:tcBorders>
            <w:shd w:val="clear" w:color="auto" w:fill="B2B2B2"/>
            <w:vAlign w:val="center"/>
            <w:hideMark/>
          </w:tcPr>
          <w:p w14:paraId="196DF210"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Compromisso: 05 - Fortalecer as ações de ensino, pesquisa e extensão nas universidades estaduais, em especial, voltadas para o desenvolvimento local e territorial</w:t>
            </w:r>
          </w:p>
        </w:tc>
        <w:tc>
          <w:tcPr>
            <w:tcW w:w="25" w:type="dxa"/>
            <w:vMerge/>
            <w:tcBorders>
              <w:top w:val="nil"/>
              <w:left w:val="single" w:sz="4" w:space="0" w:color="000000"/>
              <w:bottom w:val="nil"/>
              <w:right w:val="nil"/>
            </w:tcBorders>
            <w:vAlign w:val="center"/>
            <w:hideMark/>
          </w:tcPr>
          <w:p w14:paraId="29EBFF2B" w14:textId="77777777" w:rsidR="00235960" w:rsidRPr="00BA0EDC" w:rsidRDefault="00235960">
            <w:pPr>
              <w:ind w:left="0" w:hanging="2"/>
              <w:rPr>
                <w:rFonts w:ascii="Arial" w:eastAsia="Lucida Sans Unicode" w:hAnsi="Arial" w:cs="Arial"/>
                <w:b/>
                <w:bCs/>
                <w:kern w:val="2"/>
                <w:sz w:val="18"/>
                <w:szCs w:val="18"/>
                <w:lang w:bidi="ar-SA"/>
              </w:rPr>
            </w:pPr>
          </w:p>
        </w:tc>
        <w:tc>
          <w:tcPr>
            <w:tcW w:w="64" w:type="dxa"/>
          </w:tcPr>
          <w:p w14:paraId="5DA8E6AB"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428848FB"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02F3E0E6"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 xml:space="preserve">Unidade Setorial de Planejamento (USP): 4 - </w:t>
            </w:r>
            <w:proofErr w:type="spellStart"/>
            <w:r w:rsidRPr="00BA0EDC">
              <w:rPr>
                <w:rFonts w:ascii="Arial" w:eastAsia="Lucida Sans Unicode" w:hAnsi="Arial" w:cs="Arial"/>
                <w:b/>
                <w:bCs/>
                <w:sz w:val="18"/>
                <w:szCs w:val="18"/>
                <w:lang w:bidi="ar-SA"/>
              </w:rPr>
              <w:t>Pró-Reitoria</w:t>
            </w:r>
            <w:proofErr w:type="spellEnd"/>
            <w:r w:rsidRPr="00BA0EDC">
              <w:rPr>
                <w:rFonts w:ascii="Arial" w:eastAsia="Lucida Sans Unicode" w:hAnsi="Arial" w:cs="Arial"/>
                <w:b/>
                <w:bCs/>
                <w:sz w:val="18"/>
                <w:szCs w:val="18"/>
                <w:lang w:bidi="ar-SA"/>
              </w:rPr>
              <w:t xml:space="preserve"> de Pesquisa e Pós-Graduação</w:t>
            </w:r>
          </w:p>
        </w:tc>
        <w:tc>
          <w:tcPr>
            <w:tcW w:w="25" w:type="dxa"/>
            <w:vMerge w:val="restart"/>
            <w:tcBorders>
              <w:top w:val="nil"/>
              <w:left w:val="single" w:sz="4" w:space="0" w:color="000000"/>
              <w:bottom w:val="nil"/>
              <w:right w:val="nil"/>
            </w:tcBorders>
          </w:tcPr>
          <w:p w14:paraId="61077ED1"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7798F8A8"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7F774263"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01649A15"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0B77C36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0C8F89CE"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79A664D5"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472BD5C6"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1D3AD411"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74E64CA4"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42171FD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0C2C990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25F75DF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1DDB831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094137C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260614D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5259D7B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5BB4708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344CB81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7E4013A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7B3F468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4580DCD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7BA5086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05416C7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39EB82B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1B02DD7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57F69AB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2A99FD5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7099393D"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4135C74E"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6470C9E9" w14:textId="77777777" w:rsidTr="009622B9">
        <w:tc>
          <w:tcPr>
            <w:tcW w:w="1243" w:type="dxa"/>
            <w:tcBorders>
              <w:top w:val="nil"/>
              <w:left w:val="single" w:sz="4" w:space="0" w:color="000000"/>
              <w:bottom w:val="single" w:sz="4" w:space="0" w:color="000000"/>
              <w:right w:val="nil"/>
            </w:tcBorders>
            <w:vAlign w:val="center"/>
            <w:hideMark/>
          </w:tcPr>
          <w:p w14:paraId="77B4EFFB"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lang w:bidi="ar-SA"/>
              </w:rPr>
              <w:t>3419 - Publicação de Documento Científico, Tecnológico e de Inovação</w:t>
            </w:r>
          </w:p>
        </w:tc>
        <w:tc>
          <w:tcPr>
            <w:tcW w:w="1134" w:type="dxa"/>
            <w:tcBorders>
              <w:top w:val="nil"/>
              <w:left w:val="single" w:sz="4" w:space="0" w:color="000000"/>
              <w:bottom w:val="single" w:sz="4" w:space="0" w:color="000000"/>
              <w:right w:val="nil"/>
            </w:tcBorders>
            <w:vAlign w:val="center"/>
            <w:hideMark/>
          </w:tcPr>
          <w:p w14:paraId="7367755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0126 - Documento científico e tecnológico publicado</w:t>
            </w:r>
          </w:p>
        </w:tc>
        <w:tc>
          <w:tcPr>
            <w:tcW w:w="993" w:type="dxa"/>
            <w:tcBorders>
              <w:top w:val="nil"/>
              <w:left w:val="single" w:sz="4" w:space="0" w:color="000000"/>
              <w:bottom w:val="single" w:sz="4" w:space="0" w:color="000000"/>
              <w:right w:val="nil"/>
            </w:tcBorders>
            <w:vAlign w:val="center"/>
            <w:hideMark/>
          </w:tcPr>
          <w:p w14:paraId="630D0F2D" w14:textId="4F0E108E" w:rsidR="00235960" w:rsidRPr="00BA0EDC" w:rsidRDefault="00BA0EDC">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UM</w:t>
            </w:r>
          </w:p>
        </w:tc>
        <w:tc>
          <w:tcPr>
            <w:tcW w:w="1134" w:type="dxa"/>
            <w:tcBorders>
              <w:top w:val="nil"/>
              <w:left w:val="single" w:sz="4" w:space="0" w:color="000000"/>
              <w:bottom w:val="single" w:sz="4" w:space="0" w:color="000000"/>
              <w:right w:val="nil"/>
            </w:tcBorders>
            <w:vAlign w:val="center"/>
            <w:hideMark/>
          </w:tcPr>
          <w:p w14:paraId="070C0E5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350</w:t>
            </w:r>
          </w:p>
        </w:tc>
        <w:tc>
          <w:tcPr>
            <w:tcW w:w="1134" w:type="dxa"/>
            <w:tcBorders>
              <w:top w:val="nil"/>
              <w:left w:val="single" w:sz="4" w:space="0" w:color="000000"/>
              <w:bottom w:val="single" w:sz="4" w:space="0" w:color="000000"/>
              <w:right w:val="nil"/>
            </w:tcBorders>
            <w:vAlign w:val="center"/>
            <w:hideMark/>
          </w:tcPr>
          <w:p w14:paraId="748EBCAD"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361</w:t>
            </w:r>
          </w:p>
        </w:tc>
        <w:tc>
          <w:tcPr>
            <w:tcW w:w="1134" w:type="dxa"/>
            <w:tcBorders>
              <w:top w:val="nil"/>
              <w:left w:val="single" w:sz="4" w:space="0" w:color="000000"/>
              <w:bottom w:val="single" w:sz="4" w:space="0" w:color="000000"/>
              <w:right w:val="nil"/>
            </w:tcBorders>
            <w:vAlign w:val="center"/>
            <w:hideMark/>
          </w:tcPr>
          <w:p w14:paraId="22E924F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118</w:t>
            </w:r>
          </w:p>
        </w:tc>
        <w:tc>
          <w:tcPr>
            <w:tcW w:w="1134" w:type="dxa"/>
            <w:tcBorders>
              <w:top w:val="nil"/>
              <w:left w:val="single" w:sz="4" w:space="0" w:color="000000"/>
              <w:bottom w:val="single" w:sz="4" w:space="0" w:color="000000"/>
              <w:right w:val="nil"/>
            </w:tcBorders>
            <w:vAlign w:val="center"/>
            <w:hideMark/>
          </w:tcPr>
          <w:p w14:paraId="653C1C2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243</w:t>
            </w:r>
          </w:p>
        </w:tc>
        <w:tc>
          <w:tcPr>
            <w:tcW w:w="1275" w:type="dxa"/>
            <w:tcBorders>
              <w:top w:val="nil"/>
              <w:left w:val="single" w:sz="4" w:space="0" w:color="000000"/>
              <w:bottom w:val="single" w:sz="4" w:space="0" w:color="000000"/>
              <w:right w:val="nil"/>
            </w:tcBorders>
            <w:vAlign w:val="center"/>
            <w:hideMark/>
          </w:tcPr>
          <w:p w14:paraId="4E0FF641"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600.000,00</w:t>
            </w:r>
          </w:p>
        </w:tc>
        <w:tc>
          <w:tcPr>
            <w:tcW w:w="1418" w:type="dxa"/>
            <w:tcBorders>
              <w:top w:val="nil"/>
              <w:left w:val="single" w:sz="4" w:space="0" w:color="000000"/>
              <w:bottom w:val="single" w:sz="4" w:space="0" w:color="000000"/>
              <w:right w:val="nil"/>
            </w:tcBorders>
            <w:vAlign w:val="center"/>
            <w:hideMark/>
          </w:tcPr>
          <w:p w14:paraId="5566F467"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600.000,00</w:t>
            </w:r>
          </w:p>
        </w:tc>
        <w:tc>
          <w:tcPr>
            <w:tcW w:w="1276" w:type="dxa"/>
            <w:tcBorders>
              <w:top w:val="nil"/>
              <w:left w:val="single" w:sz="4" w:space="0" w:color="000000"/>
              <w:bottom w:val="single" w:sz="4" w:space="0" w:color="000000"/>
              <w:right w:val="nil"/>
            </w:tcBorders>
            <w:vAlign w:val="center"/>
            <w:hideMark/>
          </w:tcPr>
          <w:p w14:paraId="69BAF69F"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137.398,08</w:t>
            </w:r>
          </w:p>
        </w:tc>
        <w:tc>
          <w:tcPr>
            <w:tcW w:w="1134" w:type="dxa"/>
            <w:tcBorders>
              <w:top w:val="nil"/>
              <w:left w:val="single" w:sz="4" w:space="0" w:color="000000"/>
              <w:bottom w:val="single" w:sz="4" w:space="0" w:color="000000"/>
              <w:right w:val="nil"/>
            </w:tcBorders>
            <w:vAlign w:val="center"/>
            <w:hideMark/>
          </w:tcPr>
          <w:p w14:paraId="44941E7C"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137.398,08</w:t>
            </w:r>
          </w:p>
        </w:tc>
        <w:tc>
          <w:tcPr>
            <w:tcW w:w="1569" w:type="dxa"/>
            <w:tcBorders>
              <w:top w:val="nil"/>
              <w:left w:val="single" w:sz="4" w:space="0" w:color="000000"/>
              <w:bottom w:val="single" w:sz="4" w:space="0" w:color="000000"/>
              <w:right w:val="nil"/>
            </w:tcBorders>
            <w:vAlign w:val="center"/>
            <w:hideMark/>
          </w:tcPr>
          <w:p w14:paraId="01624408"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137.398,08</w:t>
            </w:r>
          </w:p>
        </w:tc>
        <w:tc>
          <w:tcPr>
            <w:tcW w:w="25" w:type="dxa"/>
            <w:vMerge/>
            <w:tcBorders>
              <w:top w:val="nil"/>
              <w:left w:val="single" w:sz="4" w:space="0" w:color="000000"/>
              <w:bottom w:val="nil"/>
              <w:right w:val="nil"/>
            </w:tcBorders>
            <w:vAlign w:val="center"/>
            <w:hideMark/>
          </w:tcPr>
          <w:p w14:paraId="31D8973C"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D2EB8B4"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47684093" w14:textId="77777777" w:rsidTr="00BA0EDC">
        <w:tc>
          <w:tcPr>
            <w:tcW w:w="14578" w:type="dxa"/>
            <w:gridSpan w:val="12"/>
            <w:tcBorders>
              <w:top w:val="single" w:sz="4" w:space="0" w:color="000000"/>
              <w:left w:val="single" w:sz="4" w:space="0" w:color="000000"/>
              <w:bottom w:val="single" w:sz="4" w:space="0" w:color="000000"/>
              <w:right w:val="nil"/>
            </w:tcBorders>
            <w:vAlign w:val="center"/>
          </w:tcPr>
          <w:p w14:paraId="55FEE32F" w14:textId="77777777" w:rsidR="00235960" w:rsidRPr="00BA0EDC" w:rsidRDefault="00235960">
            <w:pPr>
              <w:ind w:left="0" w:hanging="2"/>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Iniciativa(s): 0003 - Desenvolver ações de extensão universitária.</w:t>
            </w:r>
          </w:p>
          <w:p w14:paraId="2E5E5F5D" w14:textId="77777777" w:rsidR="00235960" w:rsidRPr="00BA0EDC" w:rsidRDefault="00235960">
            <w:pPr>
              <w:ind w:left="0" w:hanging="2"/>
              <w:rPr>
                <w:rFonts w:ascii="Arial" w:eastAsia="Tahoma" w:hAnsi="Arial" w:cs="Arial"/>
                <w:sz w:val="18"/>
                <w:szCs w:val="18"/>
              </w:rPr>
            </w:pPr>
          </w:p>
        </w:tc>
        <w:tc>
          <w:tcPr>
            <w:tcW w:w="25" w:type="dxa"/>
            <w:vMerge/>
            <w:tcBorders>
              <w:top w:val="nil"/>
              <w:left w:val="single" w:sz="4" w:space="0" w:color="000000"/>
              <w:bottom w:val="nil"/>
              <w:right w:val="nil"/>
            </w:tcBorders>
            <w:vAlign w:val="center"/>
            <w:hideMark/>
          </w:tcPr>
          <w:p w14:paraId="757D2BBA"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E038092"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387CD76F"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05821196"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Unidade Setorial de Planejamento (USP): 6 - Coordenação de Recursos Humanos</w:t>
            </w:r>
          </w:p>
        </w:tc>
        <w:tc>
          <w:tcPr>
            <w:tcW w:w="25" w:type="dxa"/>
            <w:vMerge w:val="restart"/>
            <w:tcBorders>
              <w:top w:val="nil"/>
              <w:left w:val="single" w:sz="4" w:space="0" w:color="000000"/>
              <w:bottom w:val="nil"/>
              <w:right w:val="nil"/>
            </w:tcBorders>
          </w:tcPr>
          <w:p w14:paraId="69E95439"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3750F968"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5DA460AB"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28619032"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41E5A3F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21CFC705"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3B12DC90"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2BE35F5E"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061D7098"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32751CFC"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51E5B80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74D0CAA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08FACBF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186FD39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15143FC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44DFE14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5BD14F4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07DB60B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061AF58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5348E3E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2E5AE0F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6F744BD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5B8EBCE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0DF24B3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233CD15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6F37548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38B20CF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21A9393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74052E73"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05D3DD74"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5CFA58E1" w14:textId="77777777" w:rsidTr="009622B9">
        <w:tc>
          <w:tcPr>
            <w:tcW w:w="1243" w:type="dxa"/>
            <w:tcBorders>
              <w:top w:val="nil"/>
              <w:left w:val="single" w:sz="4" w:space="0" w:color="000000"/>
              <w:bottom w:val="single" w:sz="4" w:space="0" w:color="000000"/>
              <w:right w:val="nil"/>
            </w:tcBorders>
            <w:vAlign w:val="center"/>
            <w:hideMark/>
          </w:tcPr>
          <w:p w14:paraId="4CCE63C7"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lang w:bidi="ar-SA"/>
              </w:rPr>
              <w:t>5444 - Capacitação de Profissional do Ensino Superior</w:t>
            </w:r>
          </w:p>
        </w:tc>
        <w:tc>
          <w:tcPr>
            <w:tcW w:w="1134" w:type="dxa"/>
            <w:tcBorders>
              <w:top w:val="nil"/>
              <w:left w:val="single" w:sz="4" w:space="0" w:color="000000"/>
              <w:bottom w:val="single" w:sz="4" w:space="0" w:color="000000"/>
              <w:right w:val="nil"/>
            </w:tcBorders>
            <w:vAlign w:val="center"/>
            <w:hideMark/>
          </w:tcPr>
          <w:p w14:paraId="24D69FD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1254 - Evento de capacitação realizado</w:t>
            </w:r>
          </w:p>
        </w:tc>
        <w:tc>
          <w:tcPr>
            <w:tcW w:w="993" w:type="dxa"/>
            <w:tcBorders>
              <w:top w:val="nil"/>
              <w:left w:val="single" w:sz="4" w:space="0" w:color="000000"/>
              <w:bottom w:val="single" w:sz="4" w:space="0" w:color="000000"/>
              <w:right w:val="nil"/>
            </w:tcBorders>
            <w:vAlign w:val="center"/>
            <w:hideMark/>
          </w:tcPr>
          <w:p w14:paraId="58BEA6B6" w14:textId="2BA5C749" w:rsidR="00235960" w:rsidRPr="00BA0EDC" w:rsidRDefault="00BA0EDC">
            <w:pPr>
              <w:pStyle w:val="Contedodatabela"/>
              <w:snapToGrid w:val="0"/>
              <w:ind w:left="0" w:hanging="2"/>
              <w:jc w:val="center"/>
              <w:rPr>
                <w:rFonts w:ascii="Arial" w:hAnsi="Arial" w:cs="Arial"/>
                <w:b/>
                <w:bCs/>
                <w:sz w:val="18"/>
                <w:szCs w:val="18"/>
                <w:vertAlign w:val="superscript"/>
              </w:rPr>
            </w:pPr>
            <w:r w:rsidRPr="00BA0EDC">
              <w:rPr>
                <w:rFonts w:ascii="Arial" w:hAnsi="Arial" w:cs="Arial"/>
                <w:b/>
                <w:bCs/>
                <w:sz w:val="18"/>
                <w:szCs w:val="18"/>
                <w:vertAlign w:val="superscript"/>
              </w:rPr>
              <w:t>UM</w:t>
            </w:r>
          </w:p>
        </w:tc>
        <w:tc>
          <w:tcPr>
            <w:tcW w:w="1134" w:type="dxa"/>
            <w:tcBorders>
              <w:top w:val="nil"/>
              <w:left w:val="single" w:sz="4" w:space="0" w:color="000000"/>
              <w:bottom w:val="single" w:sz="4" w:space="0" w:color="000000"/>
              <w:right w:val="nil"/>
            </w:tcBorders>
            <w:vAlign w:val="center"/>
            <w:hideMark/>
          </w:tcPr>
          <w:p w14:paraId="250E8962" w14:textId="77777777" w:rsidR="00235960" w:rsidRPr="00BA0EDC" w:rsidRDefault="00235960" w:rsidP="005855D0">
            <w:pPr>
              <w:pStyle w:val="Contedodatabela"/>
              <w:snapToGrid w:val="0"/>
              <w:ind w:left="0" w:hanging="2"/>
              <w:jc w:val="center"/>
              <w:rPr>
                <w:rFonts w:ascii="Arial" w:hAnsi="Arial" w:cs="Arial"/>
                <w:b/>
                <w:bCs/>
                <w:sz w:val="18"/>
                <w:szCs w:val="18"/>
                <w:vertAlign w:val="superscript"/>
              </w:rPr>
            </w:pPr>
            <w:r w:rsidRPr="00BA0EDC">
              <w:rPr>
                <w:rFonts w:ascii="Arial" w:hAnsi="Arial" w:cs="Arial"/>
                <w:b/>
                <w:bCs/>
                <w:sz w:val="18"/>
                <w:szCs w:val="18"/>
                <w:vertAlign w:val="superscript"/>
              </w:rPr>
              <w:t>50</w:t>
            </w:r>
          </w:p>
        </w:tc>
        <w:tc>
          <w:tcPr>
            <w:tcW w:w="1134" w:type="dxa"/>
            <w:tcBorders>
              <w:top w:val="nil"/>
              <w:left w:val="single" w:sz="4" w:space="0" w:color="000000"/>
              <w:bottom w:val="single" w:sz="4" w:space="0" w:color="000000"/>
              <w:right w:val="nil"/>
            </w:tcBorders>
            <w:vAlign w:val="center"/>
            <w:hideMark/>
          </w:tcPr>
          <w:p w14:paraId="39B93258" w14:textId="77777777" w:rsidR="00235960" w:rsidRPr="00BA0EDC" w:rsidRDefault="00235960" w:rsidP="005855D0">
            <w:pPr>
              <w:pStyle w:val="Contedodatabela"/>
              <w:snapToGrid w:val="0"/>
              <w:ind w:left="0" w:hanging="2"/>
              <w:jc w:val="center"/>
              <w:rPr>
                <w:rFonts w:ascii="Arial" w:hAnsi="Arial" w:cs="Arial"/>
                <w:b/>
                <w:bCs/>
                <w:sz w:val="18"/>
                <w:szCs w:val="18"/>
                <w:vertAlign w:val="superscript"/>
              </w:rPr>
            </w:pPr>
            <w:r w:rsidRPr="00BA0EDC">
              <w:rPr>
                <w:rFonts w:ascii="Arial" w:hAnsi="Arial" w:cs="Arial"/>
                <w:b/>
                <w:bCs/>
                <w:sz w:val="18"/>
                <w:szCs w:val="18"/>
                <w:vertAlign w:val="superscript"/>
              </w:rPr>
              <w:t>50</w:t>
            </w:r>
          </w:p>
        </w:tc>
        <w:tc>
          <w:tcPr>
            <w:tcW w:w="1134" w:type="dxa"/>
            <w:tcBorders>
              <w:top w:val="nil"/>
              <w:left w:val="single" w:sz="4" w:space="0" w:color="000000"/>
              <w:bottom w:val="single" w:sz="4" w:space="0" w:color="000000"/>
              <w:right w:val="nil"/>
            </w:tcBorders>
            <w:vAlign w:val="center"/>
            <w:hideMark/>
          </w:tcPr>
          <w:p w14:paraId="10CD2739" w14:textId="77777777" w:rsidR="00235960" w:rsidRPr="00BA0EDC" w:rsidRDefault="00235960" w:rsidP="005855D0">
            <w:pPr>
              <w:pStyle w:val="Contedodatabela"/>
              <w:snapToGrid w:val="0"/>
              <w:ind w:left="0" w:hanging="2"/>
              <w:jc w:val="center"/>
              <w:rPr>
                <w:rFonts w:ascii="Arial" w:hAnsi="Arial" w:cs="Arial"/>
                <w:b/>
                <w:bCs/>
                <w:sz w:val="18"/>
                <w:szCs w:val="18"/>
                <w:vertAlign w:val="superscript"/>
              </w:rPr>
            </w:pPr>
            <w:r w:rsidRPr="00BA0EDC">
              <w:rPr>
                <w:rFonts w:ascii="Arial" w:hAnsi="Arial" w:cs="Arial"/>
                <w:b/>
                <w:bCs/>
                <w:sz w:val="18"/>
                <w:szCs w:val="18"/>
                <w:vertAlign w:val="superscript"/>
              </w:rPr>
              <w:t>4</w:t>
            </w:r>
          </w:p>
        </w:tc>
        <w:tc>
          <w:tcPr>
            <w:tcW w:w="1134" w:type="dxa"/>
            <w:tcBorders>
              <w:top w:val="nil"/>
              <w:left w:val="single" w:sz="4" w:space="0" w:color="000000"/>
              <w:bottom w:val="single" w:sz="4" w:space="0" w:color="000000"/>
              <w:right w:val="nil"/>
            </w:tcBorders>
            <w:vAlign w:val="center"/>
            <w:hideMark/>
          </w:tcPr>
          <w:p w14:paraId="29667399" w14:textId="77777777" w:rsidR="00235960" w:rsidRPr="00BA0EDC" w:rsidRDefault="00235960" w:rsidP="005855D0">
            <w:pPr>
              <w:pStyle w:val="Contedodatabela"/>
              <w:snapToGrid w:val="0"/>
              <w:ind w:left="0" w:hanging="2"/>
              <w:jc w:val="center"/>
              <w:rPr>
                <w:rFonts w:ascii="Arial" w:hAnsi="Arial" w:cs="Arial"/>
                <w:b/>
                <w:bCs/>
                <w:sz w:val="18"/>
                <w:szCs w:val="18"/>
                <w:vertAlign w:val="superscript"/>
              </w:rPr>
            </w:pPr>
            <w:r w:rsidRPr="00BA0EDC">
              <w:rPr>
                <w:rFonts w:ascii="Arial" w:hAnsi="Arial" w:cs="Arial"/>
                <w:b/>
                <w:bCs/>
                <w:sz w:val="18"/>
                <w:szCs w:val="18"/>
                <w:vertAlign w:val="superscript"/>
              </w:rPr>
              <w:t>10</w:t>
            </w:r>
          </w:p>
        </w:tc>
        <w:tc>
          <w:tcPr>
            <w:tcW w:w="1275" w:type="dxa"/>
            <w:tcBorders>
              <w:top w:val="nil"/>
              <w:left w:val="single" w:sz="4" w:space="0" w:color="000000"/>
              <w:bottom w:val="single" w:sz="4" w:space="0" w:color="000000"/>
              <w:right w:val="nil"/>
            </w:tcBorders>
            <w:vAlign w:val="center"/>
            <w:hideMark/>
          </w:tcPr>
          <w:p w14:paraId="5A6D8FC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850.000,00</w:t>
            </w:r>
          </w:p>
        </w:tc>
        <w:tc>
          <w:tcPr>
            <w:tcW w:w="1418" w:type="dxa"/>
            <w:tcBorders>
              <w:top w:val="nil"/>
              <w:left w:val="single" w:sz="4" w:space="0" w:color="000000"/>
              <w:bottom w:val="single" w:sz="4" w:space="0" w:color="000000"/>
              <w:right w:val="nil"/>
            </w:tcBorders>
            <w:vAlign w:val="center"/>
            <w:hideMark/>
          </w:tcPr>
          <w:p w14:paraId="38315494"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394.912,00</w:t>
            </w:r>
          </w:p>
        </w:tc>
        <w:tc>
          <w:tcPr>
            <w:tcW w:w="1276" w:type="dxa"/>
            <w:tcBorders>
              <w:top w:val="nil"/>
              <w:left w:val="single" w:sz="4" w:space="0" w:color="000000"/>
              <w:bottom w:val="single" w:sz="4" w:space="0" w:color="000000"/>
              <w:right w:val="nil"/>
            </w:tcBorders>
            <w:vAlign w:val="center"/>
            <w:hideMark/>
          </w:tcPr>
          <w:p w14:paraId="57868DB4"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111.827,00</w:t>
            </w:r>
          </w:p>
        </w:tc>
        <w:tc>
          <w:tcPr>
            <w:tcW w:w="1134" w:type="dxa"/>
            <w:tcBorders>
              <w:top w:val="nil"/>
              <w:left w:val="single" w:sz="4" w:space="0" w:color="000000"/>
              <w:bottom w:val="single" w:sz="4" w:space="0" w:color="000000"/>
              <w:right w:val="nil"/>
            </w:tcBorders>
            <w:vAlign w:val="center"/>
            <w:hideMark/>
          </w:tcPr>
          <w:p w14:paraId="5FF7075C"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111.827,00</w:t>
            </w:r>
          </w:p>
        </w:tc>
        <w:tc>
          <w:tcPr>
            <w:tcW w:w="1569" w:type="dxa"/>
            <w:tcBorders>
              <w:top w:val="nil"/>
              <w:left w:val="single" w:sz="4" w:space="0" w:color="000000"/>
              <w:bottom w:val="single" w:sz="4" w:space="0" w:color="000000"/>
              <w:right w:val="nil"/>
            </w:tcBorders>
            <w:vAlign w:val="center"/>
            <w:hideMark/>
          </w:tcPr>
          <w:p w14:paraId="22E22D84"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111.827,00</w:t>
            </w:r>
          </w:p>
        </w:tc>
        <w:tc>
          <w:tcPr>
            <w:tcW w:w="25" w:type="dxa"/>
            <w:vMerge/>
            <w:tcBorders>
              <w:top w:val="nil"/>
              <w:left w:val="single" w:sz="4" w:space="0" w:color="000000"/>
              <w:bottom w:val="nil"/>
              <w:right w:val="nil"/>
            </w:tcBorders>
            <w:vAlign w:val="center"/>
            <w:hideMark/>
          </w:tcPr>
          <w:p w14:paraId="59F8D34E"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39CF3393"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73FC6ABB" w14:textId="77777777" w:rsidTr="00BA0EDC">
        <w:tc>
          <w:tcPr>
            <w:tcW w:w="14578" w:type="dxa"/>
            <w:gridSpan w:val="12"/>
            <w:tcBorders>
              <w:top w:val="single" w:sz="4" w:space="0" w:color="000000"/>
              <w:left w:val="single" w:sz="4" w:space="0" w:color="000000"/>
              <w:bottom w:val="single" w:sz="4" w:space="0" w:color="000000"/>
              <w:right w:val="nil"/>
            </w:tcBorders>
            <w:vAlign w:val="center"/>
          </w:tcPr>
          <w:p w14:paraId="0B309EB6" w14:textId="77777777" w:rsidR="00235960" w:rsidRPr="00BA0EDC" w:rsidRDefault="00235960">
            <w:pPr>
              <w:ind w:left="0" w:hanging="2"/>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Iniciativa(s): 0002 - Ofertar cursos de qualificação e capacitação aos profissionais de educação do ensino superior.</w:t>
            </w:r>
          </w:p>
          <w:p w14:paraId="63455FF7" w14:textId="77777777" w:rsidR="00235960" w:rsidRPr="00BA0EDC" w:rsidRDefault="00235960">
            <w:pPr>
              <w:ind w:left="0" w:hanging="2"/>
              <w:rPr>
                <w:rFonts w:ascii="Arial" w:eastAsia="Lucida Sans Unicode" w:hAnsi="Arial" w:cs="Arial"/>
                <w:b/>
                <w:bCs/>
                <w:sz w:val="18"/>
                <w:szCs w:val="18"/>
                <w:lang w:bidi="ar-SA"/>
              </w:rPr>
            </w:pPr>
          </w:p>
        </w:tc>
        <w:tc>
          <w:tcPr>
            <w:tcW w:w="25" w:type="dxa"/>
            <w:vMerge/>
            <w:tcBorders>
              <w:top w:val="nil"/>
              <w:left w:val="single" w:sz="4" w:space="0" w:color="000000"/>
              <w:bottom w:val="nil"/>
              <w:right w:val="nil"/>
            </w:tcBorders>
            <w:vAlign w:val="center"/>
            <w:hideMark/>
          </w:tcPr>
          <w:p w14:paraId="777F7B3E"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70A7E4AB"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0143B653"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35977674" w14:textId="49FD87AB"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Unidade Setorial de Planejamento (USP): 8 - Núcleo de Inovação Tecnológica</w:t>
            </w:r>
          </w:p>
        </w:tc>
        <w:tc>
          <w:tcPr>
            <w:tcW w:w="25" w:type="dxa"/>
            <w:vMerge w:val="restart"/>
            <w:tcBorders>
              <w:top w:val="nil"/>
              <w:left w:val="single" w:sz="4" w:space="0" w:color="000000"/>
              <w:bottom w:val="nil"/>
              <w:right w:val="nil"/>
            </w:tcBorders>
          </w:tcPr>
          <w:p w14:paraId="0EA816FC"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61868907"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0305AD4D"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1DB64D65"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75C3DAD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75AFED9E"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793BB7C3"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16D9B49E"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0BD62763"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31B1AE3A"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0875A67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247F6DF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47AB942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1C5FB3C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1E8101B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562C495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7C0733D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3B5DEFF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1DCBBD9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2C35CC3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26E7F27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2B4E41B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743C961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53571DE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5022816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56CA400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2806311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109536B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475FCBCA"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4119D3A8"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42678BB8" w14:textId="77777777" w:rsidTr="009622B9">
        <w:tc>
          <w:tcPr>
            <w:tcW w:w="1243" w:type="dxa"/>
            <w:tcBorders>
              <w:top w:val="nil"/>
              <w:left w:val="single" w:sz="4" w:space="0" w:color="000000"/>
              <w:bottom w:val="single" w:sz="4" w:space="0" w:color="000000"/>
              <w:right w:val="nil"/>
            </w:tcBorders>
            <w:vAlign w:val="center"/>
            <w:hideMark/>
          </w:tcPr>
          <w:p w14:paraId="38F2CA0C"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lang w:bidi="ar-SA"/>
              </w:rPr>
              <w:t>6989 - Concessão de Bolsa de Iniciação Científica, Tecnológica e de Inovação</w:t>
            </w:r>
          </w:p>
        </w:tc>
        <w:tc>
          <w:tcPr>
            <w:tcW w:w="1134" w:type="dxa"/>
            <w:tcBorders>
              <w:top w:val="nil"/>
              <w:left w:val="single" w:sz="4" w:space="0" w:color="000000"/>
              <w:bottom w:val="single" w:sz="4" w:space="0" w:color="000000"/>
              <w:right w:val="nil"/>
            </w:tcBorders>
            <w:vAlign w:val="center"/>
            <w:hideMark/>
          </w:tcPr>
          <w:p w14:paraId="553DEE1F"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2444 - Bolsa de iniciação científica/inovação concedida</w:t>
            </w:r>
          </w:p>
        </w:tc>
        <w:tc>
          <w:tcPr>
            <w:tcW w:w="993" w:type="dxa"/>
            <w:tcBorders>
              <w:top w:val="nil"/>
              <w:left w:val="single" w:sz="4" w:space="0" w:color="000000"/>
              <w:bottom w:val="single" w:sz="4" w:space="0" w:color="000000"/>
              <w:right w:val="nil"/>
            </w:tcBorders>
            <w:vAlign w:val="center"/>
            <w:hideMark/>
          </w:tcPr>
          <w:p w14:paraId="43E50B34" w14:textId="6D62E4F9" w:rsidR="00235960" w:rsidRPr="00BA0EDC" w:rsidRDefault="008502A6">
            <w:pPr>
              <w:pStyle w:val="Contedodatabela"/>
              <w:snapToGrid w:val="0"/>
              <w:ind w:left="0" w:hanging="2"/>
              <w:jc w:val="center"/>
              <w:rPr>
                <w:rFonts w:ascii="Arial" w:hAnsi="Arial" w:cs="Arial"/>
                <w:b/>
                <w:bCs/>
                <w:sz w:val="18"/>
                <w:szCs w:val="18"/>
              </w:rPr>
            </w:pPr>
            <w:r>
              <w:rPr>
                <w:rFonts w:ascii="Arial" w:hAnsi="Arial" w:cs="Arial"/>
                <w:b/>
                <w:bCs/>
                <w:sz w:val="18"/>
                <w:szCs w:val="18"/>
              </w:rPr>
              <w:t>UM</w:t>
            </w:r>
          </w:p>
        </w:tc>
        <w:tc>
          <w:tcPr>
            <w:tcW w:w="1134" w:type="dxa"/>
            <w:tcBorders>
              <w:top w:val="nil"/>
              <w:left w:val="single" w:sz="4" w:space="0" w:color="000000"/>
              <w:bottom w:val="single" w:sz="4" w:space="0" w:color="000000"/>
              <w:right w:val="nil"/>
            </w:tcBorders>
            <w:vAlign w:val="center"/>
            <w:hideMark/>
          </w:tcPr>
          <w:p w14:paraId="44EBB1F7"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50</w:t>
            </w:r>
          </w:p>
        </w:tc>
        <w:tc>
          <w:tcPr>
            <w:tcW w:w="1134" w:type="dxa"/>
            <w:tcBorders>
              <w:top w:val="nil"/>
              <w:left w:val="single" w:sz="4" w:space="0" w:color="000000"/>
              <w:bottom w:val="single" w:sz="4" w:space="0" w:color="000000"/>
              <w:right w:val="nil"/>
            </w:tcBorders>
            <w:vAlign w:val="center"/>
            <w:hideMark/>
          </w:tcPr>
          <w:p w14:paraId="2117360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113</w:t>
            </w:r>
          </w:p>
        </w:tc>
        <w:tc>
          <w:tcPr>
            <w:tcW w:w="1134" w:type="dxa"/>
            <w:tcBorders>
              <w:top w:val="nil"/>
              <w:left w:val="single" w:sz="4" w:space="0" w:color="000000"/>
              <w:bottom w:val="single" w:sz="4" w:space="0" w:color="000000"/>
              <w:right w:val="nil"/>
            </w:tcBorders>
            <w:vAlign w:val="center"/>
            <w:hideMark/>
          </w:tcPr>
          <w:p w14:paraId="1280C0ED"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31</w:t>
            </w:r>
          </w:p>
        </w:tc>
        <w:tc>
          <w:tcPr>
            <w:tcW w:w="1134" w:type="dxa"/>
            <w:tcBorders>
              <w:top w:val="nil"/>
              <w:left w:val="single" w:sz="4" w:space="0" w:color="000000"/>
              <w:bottom w:val="single" w:sz="4" w:space="0" w:color="000000"/>
              <w:right w:val="nil"/>
            </w:tcBorders>
            <w:vAlign w:val="center"/>
            <w:hideMark/>
          </w:tcPr>
          <w:p w14:paraId="70760CC7"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32</w:t>
            </w:r>
          </w:p>
        </w:tc>
        <w:tc>
          <w:tcPr>
            <w:tcW w:w="1275" w:type="dxa"/>
            <w:tcBorders>
              <w:top w:val="nil"/>
              <w:left w:val="single" w:sz="4" w:space="0" w:color="000000"/>
              <w:bottom w:val="single" w:sz="4" w:space="0" w:color="000000"/>
              <w:right w:val="nil"/>
            </w:tcBorders>
            <w:vAlign w:val="center"/>
            <w:hideMark/>
          </w:tcPr>
          <w:p w14:paraId="7BD50F79"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240.000,00</w:t>
            </w:r>
          </w:p>
        </w:tc>
        <w:tc>
          <w:tcPr>
            <w:tcW w:w="1418" w:type="dxa"/>
            <w:tcBorders>
              <w:top w:val="nil"/>
              <w:left w:val="single" w:sz="4" w:space="0" w:color="000000"/>
              <w:bottom w:val="single" w:sz="4" w:space="0" w:color="000000"/>
              <w:right w:val="nil"/>
            </w:tcBorders>
            <w:vAlign w:val="center"/>
            <w:hideMark/>
          </w:tcPr>
          <w:p w14:paraId="37BF856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700.000,00</w:t>
            </w:r>
          </w:p>
        </w:tc>
        <w:tc>
          <w:tcPr>
            <w:tcW w:w="1276" w:type="dxa"/>
            <w:tcBorders>
              <w:top w:val="nil"/>
              <w:left w:val="single" w:sz="4" w:space="0" w:color="000000"/>
              <w:bottom w:val="single" w:sz="4" w:space="0" w:color="000000"/>
              <w:right w:val="nil"/>
            </w:tcBorders>
            <w:vAlign w:val="center"/>
            <w:hideMark/>
          </w:tcPr>
          <w:p w14:paraId="496E72C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645.650,00</w:t>
            </w:r>
          </w:p>
        </w:tc>
        <w:tc>
          <w:tcPr>
            <w:tcW w:w="1134" w:type="dxa"/>
            <w:tcBorders>
              <w:top w:val="nil"/>
              <w:left w:val="single" w:sz="4" w:space="0" w:color="000000"/>
              <w:bottom w:val="single" w:sz="4" w:space="0" w:color="000000"/>
              <w:right w:val="nil"/>
            </w:tcBorders>
            <w:vAlign w:val="center"/>
            <w:hideMark/>
          </w:tcPr>
          <w:p w14:paraId="2D36F1E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645.650,00</w:t>
            </w:r>
          </w:p>
        </w:tc>
        <w:tc>
          <w:tcPr>
            <w:tcW w:w="1569" w:type="dxa"/>
            <w:tcBorders>
              <w:top w:val="nil"/>
              <w:left w:val="single" w:sz="4" w:space="0" w:color="000000"/>
              <w:bottom w:val="single" w:sz="4" w:space="0" w:color="000000"/>
              <w:right w:val="nil"/>
            </w:tcBorders>
            <w:vAlign w:val="center"/>
            <w:hideMark/>
          </w:tcPr>
          <w:p w14:paraId="2FEACCB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645.650,00</w:t>
            </w:r>
          </w:p>
        </w:tc>
        <w:tc>
          <w:tcPr>
            <w:tcW w:w="25" w:type="dxa"/>
            <w:vMerge/>
            <w:tcBorders>
              <w:top w:val="nil"/>
              <w:left w:val="single" w:sz="4" w:space="0" w:color="000000"/>
              <w:bottom w:val="nil"/>
              <w:right w:val="nil"/>
            </w:tcBorders>
            <w:vAlign w:val="center"/>
            <w:hideMark/>
          </w:tcPr>
          <w:p w14:paraId="5DBC38E2"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18DF1CFB"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679C20F7" w14:textId="77777777" w:rsidTr="009622B9">
        <w:tc>
          <w:tcPr>
            <w:tcW w:w="1243" w:type="dxa"/>
            <w:tcBorders>
              <w:top w:val="nil"/>
              <w:left w:val="single" w:sz="4" w:space="0" w:color="000000"/>
              <w:bottom w:val="single" w:sz="4" w:space="0" w:color="000000"/>
              <w:right w:val="nil"/>
            </w:tcBorders>
            <w:vAlign w:val="center"/>
            <w:hideMark/>
          </w:tcPr>
          <w:p w14:paraId="1967F713"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lang w:bidi="ar-SA"/>
              </w:rPr>
              <w:lastRenderedPageBreak/>
              <w:t>6990 - Funcionamento de Núcleo de Inovação Tecnológica</w:t>
            </w:r>
          </w:p>
        </w:tc>
        <w:tc>
          <w:tcPr>
            <w:tcW w:w="1134" w:type="dxa"/>
            <w:tcBorders>
              <w:top w:val="nil"/>
              <w:left w:val="single" w:sz="4" w:space="0" w:color="000000"/>
              <w:bottom w:val="single" w:sz="4" w:space="0" w:color="000000"/>
              <w:right w:val="nil"/>
            </w:tcBorders>
            <w:vAlign w:val="center"/>
            <w:hideMark/>
          </w:tcPr>
          <w:p w14:paraId="447E5697"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0940 - Núcleo de inovação tecnológica em funcionamento</w:t>
            </w:r>
          </w:p>
        </w:tc>
        <w:tc>
          <w:tcPr>
            <w:tcW w:w="993" w:type="dxa"/>
            <w:tcBorders>
              <w:top w:val="nil"/>
              <w:left w:val="single" w:sz="4" w:space="0" w:color="000000"/>
              <w:bottom w:val="single" w:sz="4" w:space="0" w:color="000000"/>
              <w:right w:val="nil"/>
            </w:tcBorders>
            <w:vAlign w:val="center"/>
            <w:hideMark/>
          </w:tcPr>
          <w:p w14:paraId="3DCCABA8" w14:textId="70DB22A7" w:rsidR="00235960" w:rsidRPr="00BA0EDC" w:rsidRDefault="00BA0EDC">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UM</w:t>
            </w:r>
          </w:p>
        </w:tc>
        <w:tc>
          <w:tcPr>
            <w:tcW w:w="1134" w:type="dxa"/>
            <w:tcBorders>
              <w:top w:val="nil"/>
              <w:left w:val="single" w:sz="4" w:space="0" w:color="000000"/>
              <w:bottom w:val="single" w:sz="4" w:space="0" w:color="000000"/>
              <w:right w:val="nil"/>
            </w:tcBorders>
            <w:vAlign w:val="center"/>
            <w:hideMark/>
          </w:tcPr>
          <w:p w14:paraId="6FE22CD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52DF01A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504F63DF"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10B733B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vAlign w:val="center"/>
            <w:hideMark/>
          </w:tcPr>
          <w:p w14:paraId="5F4699F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130.000,00</w:t>
            </w:r>
          </w:p>
        </w:tc>
        <w:tc>
          <w:tcPr>
            <w:tcW w:w="1418" w:type="dxa"/>
            <w:tcBorders>
              <w:top w:val="nil"/>
              <w:left w:val="single" w:sz="4" w:space="0" w:color="000000"/>
              <w:bottom w:val="single" w:sz="4" w:space="0" w:color="000000"/>
              <w:right w:val="nil"/>
            </w:tcBorders>
            <w:vAlign w:val="center"/>
            <w:hideMark/>
          </w:tcPr>
          <w:p w14:paraId="328D66F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10.052,00</w:t>
            </w:r>
          </w:p>
        </w:tc>
        <w:tc>
          <w:tcPr>
            <w:tcW w:w="1276" w:type="dxa"/>
            <w:tcBorders>
              <w:top w:val="nil"/>
              <w:left w:val="single" w:sz="4" w:space="0" w:color="000000"/>
              <w:bottom w:val="single" w:sz="4" w:space="0" w:color="000000"/>
              <w:right w:val="nil"/>
            </w:tcBorders>
            <w:vAlign w:val="center"/>
            <w:hideMark/>
          </w:tcPr>
          <w:p w14:paraId="75B390C1"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3.906,00</w:t>
            </w:r>
          </w:p>
        </w:tc>
        <w:tc>
          <w:tcPr>
            <w:tcW w:w="1134" w:type="dxa"/>
            <w:tcBorders>
              <w:top w:val="nil"/>
              <w:left w:val="single" w:sz="4" w:space="0" w:color="000000"/>
              <w:bottom w:val="single" w:sz="4" w:space="0" w:color="000000"/>
              <w:right w:val="nil"/>
            </w:tcBorders>
            <w:vAlign w:val="center"/>
            <w:hideMark/>
          </w:tcPr>
          <w:p w14:paraId="04C52E7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3.906,00</w:t>
            </w:r>
          </w:p>
        </w:tc>
        <w:tc>
          <w:tcPr>
            <w:tcW w:w="1569" w:type="dxa"/>
            <w:tcBorders>
              <w:top w:val="nil"/>
              <w:left w:val="single" w:sz="4" w:space="0" w:color="000000"/>
              <w:bottom w:val="single" w:sz="4" w:space="0" w:color="000000"/>
              <w:right w:val="nil"/>
            </w:tcBorders>
            <w:vAlign w:val="center"/>
            <w:hideMark/>
          </w:tcPr>
          <w:p w14:paraId="1B93F92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3.906,00</w:t>
            </w:r>
          </w:p>
        </w:tc>
        <w:tc>
          <w:tcPr>
            <w:tcW w:w="25" w:type="dxa"/>
            <w:tcBorders>
              <w:top w:val="nil"/>
              <w:left w:val="single" w:sz="4" w:space="0" w:color="000000"/>
              <w:bottom w:val="nil"/>
              <w:right w:val="nil"/>
            </w:tcBorders>
          </w:tcPr>
          <w:p w14:paraId="16CAEF71" w14:textId="77777777" w:rsidR="00235960" w:rsidRPr="00BA0EDC" w:rsidRDefault="00235960">
            <w:pPr>
              <w:snapToGrid w:val="0"/>
              <w:ind w:left="0" w:hanging="2"/>
              <w:rPr>
                <w:rFonts w:ascii="Arial" w:eastAsia="Lucida Sans Unicode" w:hAnsi="Arial" w:cs="Arial"/>
                <w:b/>
                <w:bCs/>
                <w:kern w:val="2"/>
                <w:sz w:val="18"/>
                <w:szCs w:val="18"/>
                <w:lang w:bidi="ar-SA"/>
              </w:rPr>
            </w:pPr>
          </w:p>
        </w:tc>
        <w:tc>
          <w:tcPr>
            <w:tcW w:w="64" w:type="dxa"/>
          </w:tcPr>
          <w:p w14:paraId="02508F75"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25258003" w14:textId="77777777" w:rsidTr="00235960">
        <w:tc>
          <w:tcPr>
            <w:tcW w:w="14578" w:type="dxa"/>
            <w:gridSpan w:val="12"/>
            <w:tcBorders>
              <w:top w:val="nil"/>
              <w:left w:val="single" w:sz="4" w:space="0" w:color="000000"/>
              <w:bottom w:val="single" w:sz="4" w:space="0" w:color="000000"/>
              <w:right w:val="nil"/>
            </w:tcBorders>
            <w:vAlign w:val="center"/>
          </w:tcPr>
          <w:p w14:paraId="6BA99D0A" w14:textId="77777777" w:rsidR="00235960" w:rsidRPr="00BA0EDC" w:rsidRDefault="00235960">
            <w:pPr>
              <w:snapToGrid w:val="0"/>
              <w:ind w:left="0" w:hanging="2"/>
              <w:rPr>
                <w:rFonts w:ascii="Arial" w:eastAsia="Lucida Sans Unicode" w:hAnsi="Arial" w:cs="Arial"/>
                <w:sz w:val="18"/>
                <w:szCs w:val="18"/>
                <w:lang w:bidi="ar-SA"/>
              </w:rPr>
            </w:pPr>
            <w:r w:rsidRPr="00BA0EDC">
              <w:rPr>
                <w:rFonts w:ascii="Arial" w:eastAsia="Lucida Sans Unicode" w:hAnsi="Arial" w:cs="Arial"/>
                <w:b/>
                <w:bCs/>
                <w:sz w:val="18"/>
                <w:szCs w:val="18"/>
                <w:lang w:bidi="ar-SA"/>
              </w:rPr>
              <w:t>Iniciativa(s): 0022 - Estruturar medidas de estímulo à inovação científica e tecnológica e de proteção jurídica nas universidades estaduais</w:t>
            </w:r>
            <w:r w:rsidRPr="00BA0EDC">
              <w:rPr>
                <w:rFonts w:ascii="Arial" w:eastAsia="Lucida Sans Unicode" w:hAnsi="Arial" w:cs="Arial"/>
                <w:sz w:val="18"/>
                <w:szCs w:val="18"/>
                <w:lang w:bidi="ar-SA"/>
              </w:rPr>
              <w:t>.</w:t>
            </w:r>
          </w:p>
          <w:p w14:paraId="64FA7C65" w14:textId="77777777" w:rsidR="00235960" w:rsidRPr="00BA0EDC" w:rsidRDefault="00235960">
            <w:pPr>
              <w:snapToGrid w:val="0"/>
              <w:ind w:left="0" w:hanging="2"/>
              <w:rPr>
                <w:rFonts w:ascii="Arial" w:eastAsia="Tahoma" w:hAnsi="Arial" w:cs="Arial"/>
                <w:sz w:val="18"/>
                <w:szCs w:val="18"/>
              </w:rPr>
            </w:pPr>
          </w:p>
        </w:tc>
        <w:tc>
          <w:tcPr>
            <w:tcW w:w="25" w:type="dxa"/>
            <w:tcBorders>
              <w:top w:val="nil"/>
              <w:left w:val="single" w:sz="4" w:space="0" w:color="000000"/>
              <w:bottom w:val="nil"/>
              <w:right w:val="nil"/>
            </w:tcBorders>
          </w:tcPr>
          <w:p w14:paraId="788320F4" w14:textId="77777777" w:rsidR="00235960" w:rsidRPr="00BA0EDC" w:rsidRDefault="00235960">
            <w:pPr>
              <w:snapToGrid w:val="0"/>
              <w:ind w:left="0" w:hanging="2"/>
              <w:rPr>
                <w:rFonts w:ascii="Arial" w:eastAsia="Lucida Sans Unicode" w:hAnsi="Arial" w:cs="Arial"/>
                <w:b/>
                <w:bCs/>
                <w:sz w:val="18"/>
                <w:szCs w:val="18"/>
                <w:lang w:bidi="ar-SA"/>
              </w:rPr>
            </w:pPr>
          </w:p>
        </w:tc>
        <w:tc>
          <w:tcPr>
            <w:tcW w:w="64" w:type="dxa"/>
          </w:tcPr>
          <w:p w14:paraId="599430EB"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72A20FE1"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2AACC85C" w14:textId="794708D2"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 xml:space="preserve">Unidade Setorial de Planejamento (USP): 9 </w:t>
            </w:r>
            <w:r w:rsidR="00E66654" w:rsidRPr="00BA0EDC">
              <w:rPr>
                <w:rFonts w:ascii="Arial" w:eastAsia="Lucida Sans Unicode" w:hAnsi="Arial" w:cs="Arial"/>
                <w:b/>
                <w:bCs/>
                <w:sz w:val="18"/>
                <w:szCs w:val="18"/>
                <w:lang w:bidi="ar-SA"/>
              </w:rPr>
              <w:t>–</w:t>
            </w:r>
            <w:r w:rsidRPr="00BA0EDC">
              <w:rPr>
                <w:rFonts w:ascii="Arial" w:eastAsia="Lucida Sans Unicode" w:hAnsi="Arial" w:cs="Arial"/>
                <w:b/>
                <w:bCs/>
                <w:sz w:val="18"/>
                <w:szCs w:val="18"/>
                <w:lang w:bidi="ar-SA"/>
              </w:rPr>
              <w:t xml:space="preserve"> Editora</w:t>
            </w:r>
          </w:p>
        </w:tc>
        <w:tc>
          <w:tcPr>
            <w:tcW w:w="25" w:type="dxa"/>
            <w:vMerge w:val="restart"/>
            <w:tcBorders>
              <w:top w:val="nil"/>
              <w:left w:val="single" w:sz="4" w:space="0" w:color="000000"/>
              <w:bottom w:val="nil"/>
              <w:right w:val="nil"/>
            </w:tcBorders>
          </w:tcPr>
          <w:p w14:paraId="418F4006"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2F97EE69"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5AD454D7"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4E480D7E"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3D3A843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08EE61D0"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3C2B0E67"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506E5EA5"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1EC7AAA1"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6CE992E4"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57B51BB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59F4B15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1B4528F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47420A1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4B8AC7B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261C6E6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2BC444B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238D6F3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03F023B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2E96E6B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6E1CEB8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6684114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7397A10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1B09EB1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668C2E3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2AD5C68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662EEF8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31A7115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7151ED08"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6EFF3A59"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7FB330C8" w14:textId="77777777" w:rsidTr="009622B9">
        <w:tc>
          <w:tcPr>
            <w:tcW w:w="1243" w:type="dxa"/>
            <w:tcBorders>
              <w:top w:val="nil"/>
              <w:left w:val="single" w:sz="4" w:space="0" w:color="000000"/>
              <w:bottom w:val="single" w:sz="4" w:space="0" w:color="000000"/>
              <w:right w:val="nil"/>
            </w:tcBorders>
            <w:vAlign w:val="center"/>
            <w:hideMark/>
          </w:tcPr>
          <w:p w14:paraId="3531B297" w14:textId="77777777" w:rsidR="00235960" w:rsidRPr="00BA0EDC" w:rsidRDefault="00235960">
            <w:pPr>
              <w:pStyle w:val="Contedodatabela"/>
              <w:ind w:left="0" w:hanging="2"/>
              <w:jc w:val="center"/>
              <w:rPr>
                <w:rFonts w:ascii="Arial" w:eastAsia="Tahoma" w:hAnsi="Arial" w:cs="Arial"/>
                <w:b/>
                <w:bCs/>
                <w:sz w:val="18"/>
                <w:szCs w:val="18"/>
              </w:rPr>
            </w:pPr>
            <w:r w:rsidRPr="00BA0EDC">
              <w:rPr>
                <w:rFonts w:ascii="Arial" w:eastAsia="Lucida Sans Unicode" w:hAnsi="Arial" w:cs="Arial"/>
                <w:b/>
                <w:bCs/>
                <w:sz w:val="18"/>
                <w:szCs w:val="18"/>
                <w:lang w:bidi="ar-SA"/>
              </w:rPr>
              <w:t>6912 - Realização de Ações da Editora Universitária</w:t>
            </w:r>
          </w:p>
        </w:tc>
        <w:tc>
          <w:tcPr>
            <w:tcW w:w="1134" w:type="dxa"/>
            <w:tcBorders>
              <w:top w:val="nil"/>
              <w:left w:val="single" w:sz="4" w:space="0" w:color="000000"/>
              <w:bottom w:val="single" w:sz="4" w:space="0" w:color="000000"/>
              <w:right w:val="nil"/>
            </w:tcBorders>
            <w:vAlign w:val="center"/>
            <w:hideMark/>
          </w:tcPr>
          <w:p w14:paraId="4E9D0BBE"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1551 - Ação da editora universitária realizada</w:t>
            </w:r>
          </w:p>
        </w:tc>
        <w:tc>
          <w:tcPr>
            <w:tcW w:w="993" w:type="dxa"/>
            <w:tcBorders>
              <w:top w:val="nil"/>
              <w:left w:val="single" w:sz="4" w:space="0" w:color="000000"/>
              <w:bottom w:val="single" w:sz="4" w:space="0" w:color="000000"/>
              <w:right w:val="nil"/>
            </w:tcBorders>
            <w:vAlign w:val="center"/>
            <w:hideMark/>
          </w:tcPr>
          <w:p w14:paraId="79D85D6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7C84090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60</w:t>
            </w:r>
          </w:p>
        </w:tc>
        <w:tc>
          <w:tcPr>
            <w:tcW w:w="1134" w:type="dxa"/>
            <w:tcBorders>
              <w:top w:val="nil"/>
              <w:left w:val="single" w:sz="4" w:space="0" w:color="000000"/>
              <w:bottom w:val="single" w:sz="4" w:space="0" w:color="000000"/>
              <w:right w:val="nil"/>
            </w:tcBorders>
            <w:vAlign w:val="center"/>
            <w:hideMark/>
          </w:tcPr>
          <w:p w14:paraId="705BAF8E"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60</w:t>
            </w:r>
          </w:p>
        </w:tc>
        <w:tc>
          <w:tcPr>
            <w:tcW w:w="1134" w:type="dxa"/>
            <w:tcBorders>
              <w:top w:val="nil"/>
              <w:left w:val="single" w:sz="4" w:space="0" w:color="000000"/>
              <w:bottom w:val="single" w:sz="4" w:space="0" w:color="000000"/>
              <w:right w:val="nil"/>
            </w:tcBorders>
            <w:vAlign w:val="center"/>
            <w:hideMark/>
          </w:tcPr>
          <w:p w14:paraId="086ABC3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01C37DE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20</w:t>
            </w:r>
          </w:p>
        </w:tc>
        <w:tc>
          <w:tcPr>
            <w:tcW w:w="1275" w:type="dxa"/>
            <w:tcBorders>
              <w:top w:val="nil"/>
              <w:left w:val="single" w:sz="4" w:space="0" w:color="000000"/>
              <w:bottom w:val="single" w:sz="4" w:space="0" w:color="000000"/>
              <w:right w:val="nil"/>
            </w:tcBorders>
            <w:vAlign w:val="center"/>
            <w:hideMark/>
          </w:tcPr>
          <w:p w14:paraId="43C193F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1.700.000,00</w:t>
            </w:r>
          </w:p>
        </w:tc>
        <w:tc>
          <w:tcPr>
            <w:tcW w:w="1418" w:type="dxa"/>
            <w:tcBorders>
              <w:top w:val="nil"/>
              <w:left w:val="single" w:sz="4" w:space="0" w:color="000000"/>
              <w:bottom w:val="single" w:sz="4" w:space="0" w:color="000000"/>
              <w:right w:val="nil"/>
            </w:tcBorders>
            <w:vAlign w:val="center"/>
            <w:hideMark/>
          </w:tcPr>
          <w:p w14:paraId="7455E8B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88.280,00</w:t>
            </w:r>
          </w:p>
        </w:tc>
        <w:tc>
          <w:tcPr>
            <w:tcW w:w="1276" w:type="dxa"/>
            <w:tcBorders>
              <w:top w:val="nil"/>
              <w:left w:val="single" w:sz="4" w:space="0" w:color="000000"/>
              <w:bottom w:val="single" w:sz="4" w:space="0" w:color="000000"/>
              <w:right w:val="nil"/>
            </w:tcBorders>
            <w:vAlign w:val="center"/>
            <w:hideMark/>
          </w:tcPr>
          <w:p w14:paraId="1ECD5C4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15.708,99</w:t>
            </w:r>
          </w:p>
        </w:tc>
        <w:tc>
          <w:tcPr>
            <w:tcW w:w="1134" w:type="dxa"/>
            <w:tcBorders>
              <w:top w:val="nil"/>
              <w:left w:val="single" w:sz="4" w:space="0" w:color="000000"/>
              <w:bottom w:val="single" w:sz="4" w:space="0" w:color="000000"/>
              <w:right w:val="nil"/>
            </w:tcBorders>
            <w:vAlign w:val="center"/>
            <w:hideMark/>
          </w:tcPr>
          <w:p w14:paraId="475987E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14.325,66</w:t>
            </w:r>
          </w:p>
        </w:tc>
        <w:tc>
          <w:tcPr>
            <w:tcW w:w="1569" w:type="dxa"/>
            <w:tcBorders>
              <w:top w:val="nil"/>
              <w:left w:val="single" w:sz="4" w:space="0" w:color="000000"/>
              <w:bottom w:val="single" w:sz="4" w:space="0" w:color="000000"/>
              <w:right w:val="nil"/>
            </w:tcBorders>
            <w:vAlign w:val="center"/>
            <w:hideMark/>
          </w:tcPr>
          <w:p w14:paraId="50C0662A"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14.325,66</w:t>
            </w:r>
          </w:p>
        </w:tc>
        <w:tc>
          <w:tcPr>
            <w:tcW w:w="25" w:type="dxa"/>
            <w:vMerge/>
            <w:tcBorders>
              <w:top w:val="nil"/>
              <w:left w:val="single" w:sz="4" w:space="0" w:color="000000"/>
              <w:bottom w:val="nil"/>
              <w:right w:val="nil"/>
            </w:tcBorders>
            <w:vAlign w:val="center"/>
            <w:hideMark/>
          </w:tcPr>
          <w:p w14:paraId="001C35A6"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542D35B"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14D43419" w14:textId="77777777" w:rsidTr="00235960">
        <w:tc>
          <w:tcPr>
            <w:tcW w:w="14578" w:type="dxa"/>
            <w:gridSpan w:val="12"/>
            <w:tcBorders>
              <w:top w:val="nil"/>
              <w:left w:val="single" w:sz="4" w:space="0" w:color="000000"/>
              <w:bottom w:val="single" w:sz="4" w:space="0" w:color="000000"/>
              <w:right w:val="nil"/>
            </w:tcBorders>
            <w:vAlign w:val="center"/>
          </w:tcPr>
          <w:p w14:paraId="1863785F" w14:textId="77777777" w:rsidR="00235960" w:rsidRPr="00BA0EDC" w:rsidRDefault="00235960">
            <w:pPr>
              <w:snapToGrid w:val="0"/>
              <w:ind w:left="0" w:hanging="2"/>
              <w:rPr>
                <w:rFonts w:ascii="Arial" w:eastAsia="Lucida Sans Unicode" w:hAnsi="Arial" w:cs="Arial"/>
                <w:b/>
                <w:bCs/>
                <w:sz w:val="18"/>
                <w:szCs w:val="18"/>
                <w:lang w:bidi="ar-SA"/>
              </w:rPr>
            </w:pPr>
            <w:bookmarkStart w:id="14" w:name="_Hlk92782997"/>
            <w:r w:rsidRPr="00BA0EDC">
              <w:rPr>
                <w:rFonts w:ascii="Arial" w:eastAsia="Lucida Sans Unicode" w:hAnsi="Arial" w:cs="Arial"/>
                <w:b/>
                <w:bCs/>
                <w:sz w:val="18"/>
                <w:szCs w:val="18"/>
                <w:lang w:bidi="ar-SA"/>
              </w:rPr>
              <w:t>Iniciativa(s): 0010 - Publicar títulos pela editora universitária.</w:t>
            </w:r>
          </w:p>
          <w:p w14:paraId="3B0D96F9" w14:textId="77777777" w:rsidR="00235960" w:rsidRPr="00BA0EDC" w:rsidRDefault="00235960">
            <w:pPr>
              <w:snapToGrid w:val="0"/>
              <w:ind w:left="0" w:hanging="2"/>
              <w:rPr>
                <w:rFonts w:ascii="Arial" w:eastAsia="Tahoma" w:hAnsi="Arial" w:cs="Arial"/>
                <w:sz w:val="18"/>
                <w:szCs w:val="18"/>
              </w:rPr>
            </w:pPr>
          </w:p>
        </w:tc>
        <w:tc>
          <w:tcPr>
            <w:tcW w:w="25" w:type="dxa"/>
            <w:tcBorders>
              <w:top w:val="nil"/>
              <w:left w:val="single" w:sz="4" w:space="0" w:color="000000"/>
              <w:bottom w:val="nil"/>
              <w:right w:val="nil"/>
            </w:tcBorders>
          </w:tcPr>
          <w:p w14:paraId="1365ACB8" w14:textId="77777777" w:rsidR="00235960" w:rsidRPr="00BA0EDC" w:rsidRDefault="00235960">
            <w:pPr>
              <w:snapToGrid w:val="0"/>
              <w:ind w:left="0" w:hanging="2"/>
              <w:rPr>
                <w:rFonts w:ascii="Arial" w:eastAsia="Lucida Sans Unicode" w:hAnsi="Arial" w:cs="Arial"/>
                <w:b/>
                <w:bCs/>
                <w:sz w:val="18"/>
                <w:szCs w:val="18"/>
                <w:lang w:bidi="ar-SA"/>
              </w:rPr>
            </w:pPr>
          </w:p>
        </w:tc>
        <w:tc>
          <w:tcPr>
            <w:tcW w:w="64" w:type="dxa"/>
          </w:tcPr>
          <w:p w14:paraId="3E9FD5A7" w14:textId="77777777" w:rsidR="00235960" w:rsidRPr="00BA0EDC" w:rsidRDefault="00235960">
            <w:pPr>
              <w:snapToGrid w:val="0"/>
              <w:ind w:left="0" w:hanging="2"/>
              <w:rPr>
                <w:rFonts w:ascii="Arial" w:eastAsia="Lucida Sans Unicode" w:hAnsi="Arial" w:cs="Arial"/>
                <w:b/>
                <w:bCs/>
                <w:sz w:val="18"/>
                <w:szCs w:val="18"/>
                <w:lang w:bidi="ar-SA"/>
              </w:rPr>
            </w:pPr>
          </w:p>
        </w:tc>
        <w:bookmarkEnd w:id="14"/>
      </w:tr>
      <w:tr w:rsidR="00235960" w:rsidRPr="00BA0EDC" w14:paraId="339AEB84" w14:textId="77777777" w:rsidTr="00235960">
        <w:trPr>
          <w:gridAfter w:val="2"/>
          <w:wAfter w:w="89" w:type="dxa"/>
        </w:trPr>
        <w:tc>
          <w:tcPr>
            <w:tcW w:w="14578" w:type="dxa"/>
            <w:gridSpan w:val="12"/>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2BDF610D"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Unidade Setorial de Planejamento (USP):</w:t>
            </w:r>
            <w:r w:rsidRPr="00BA0EDC">
              <w:rPr>
                <w:rFonts w:ascii="Arial" w:hAnsi="Arial" w:cs="Arial"/>
                <w:sz w:val="18"/>
                <w:szCs w:val="18"/>
              </w:rPr>
              <w:t xml:space="preserve"> </w:t>
            </w:r>
            <w:r w:rsidRPr="00BA0EDC">
              <w:rPr>
                <w:rFonts w:ascii="Arial" w:eastAsia="Lucida Sans Unicode" w:hAnsi="Arial" w:cs="Arial"/>
                <w:b/>
                <w:bCs/>
                <w:sz w:val="18"/>
                <w:szCs w:val="18"/>
                <w:lang w:bidi="ar-SA"/>
              </w:rPr>
              <w:t>11 - Assessoria de Assistência Estudantil</w:t>
            </w:r>
          </w:p>
        </w:tc>
      </w:tr>
      <w:tr w:rsidR="00235960" w:rsidRPr="00BA0EDC" w14:paraId="6ED34A1A" w14:textId="77777777" w:rsidTr="009622B9">
        <w:trPr>
          <w:gridAfter w:val="2"/>
          <w:wAfter w:w="89" w:type="dxa"/>
        </w:trPr>
        <w:tc>
          <w:tcPr>
            <w:tcW w:w="7906" w:type="dxa"/>
            <w:gridSpan w:val="7"/>
            <w:tcBorders>
              <w:top w:val="single" w:sz="4" w:space="0" w:color="000000"/>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949FED8"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06C280C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r>
      <w:tr w:rsidR="009622B9" w:rsidRPr="00BA0EDC" w14:paraId="659A4661" w14:textId="77777777" w:rsidTr="009622B9">
        <w:trPr>
          <w:gridAfter w:val="2"/>
          <w:wAfter w:w="89" w:type="dxa"/>
        </w:trPr>
        <w:tc>
          <w:tcPr>
            <w:tcW w:w="124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ACEB24B"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269AC1FC"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A10B91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0E9A5BD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52C1F37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75A5E41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782C013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B38C56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5BF9A91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3D93C7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0FF24C6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D6A89D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5B382A8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4C4097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3FAC935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A9E554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0739DC8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1CF1F0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11E661E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4E45C4C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r>
      <w:tr w:rsidR="00235960" w:rsidRPr="00BA0EDC" w14:paraId="48332A59" w14:textId="77777777" w:rsidTr="009622B9">
        <w:trPr>
          <w:gridAfter w:val="2"/>
          <w:wAfter w:w="89" w:type="dxa"/>
        </w:trPr>
        <w:tc>
          <w:tcPr>
            <w:tcW w:w="124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6A8AD366"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lang w:bidi="ar-SA"/>
              </w:rPr>
              <w:t>6910 - Promoção de Assistência ao Estudante Universitário</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6ADCD9ED"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1541 - Assistência estudantil promovida</w:t>
            </w:r>
          </w:p>
        </w:tc>
        <w:tc>
          <w:tcPr>
            <w:tcW w:w="99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5A14C3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7F4A748"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63000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FC22077"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63000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65644E9E" w14:textId="77777777" w:rsidR="00235960" w:rsidRPr="00BA0EDC" w:rsidRDefault="00235960">
            <w:pPr>
              <w:pStyle w:val="Contedodatabela"/>
              <w:snapToGrid w:val="0"/>
              <w:ind w:left="0" w:hanging="2"/>
              <w:jc w:val="center"/>
              <w:rPr>
                <w:rFonts w:ascii="Arial" w:eastAsia="Tahoma" w:hAnsi="Arial" w:cs="Arial"/>
                <w:b/>
                <w:bCs/>
                <w:kern w:val="2"/>
                <w:sz w:val="18"/>
                <w:szCs w:val="18"/>
              </w:rPr>
            </w:pPr>
            <w:r w:rsidRPr="00BA0EDC">
              <w:rPr>
                <w:rFonts w:ascii="Arial" w:hAnsi="Arial" w:cs="Arial"/>
                <w:b/>
                <w:bCs/>
                <w:sz w:val="18"/>
                <w:szCs w:val="18"/>
              </w:rPr>
              <w:t>950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428F7F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275"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2BE70AA" w14:textId="77777777" w:rsidR="00235960" w:rsidRPr="00BA0EDC" w:rsidRDefault="00235960" w:rsidP="005855D0">
            <w:pPr>
              <w:ind w:left="0" w:hanging="2"/>
              <w:jc w:val="center"/>
              <w:rPr>
                <w:rFonts w:ascii="Arial" w:hAnsi="Arial" w:cs="Arial"/>
                <w:kern w:val="0"/>
                <w:sz w:val="18"/>
                <w:szCs w:val="18"/>
                <w:lang w:eastAsia="pt-BR" w:bidi="ar-SA"/>
              </w:rPr>
            </w:pPr>
            <w:r w:rsidRPr="00BA0EDC">
              <w:rPr>
                <w:rFonts w:ascii="Arial" w:hAnsi="Arial" w:cs="Arial"/>
                <w:sz w:val="18"/>
                <w:szCs w:val="18"/>
              </w:rPr>
              <w:t>2.500.000,00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EF4F5BD" w14:textId="77777777" w:rsidR="00235960" w:rsidRPr="00BA0EDC" w:rsidRDefault="00235960" w:rsidP="005855D0">
            <w:pPr>
              <w:ind w:left="0" w:hanging="2"/>
              <w:jc w:val="center"/>
              <w:rPr>
                <w:rFonts w:ascii="Arial" w:hAnsi="Arial" w:cs="Arial"/>
                <w:kern w:val="0"/>
                <w:sz w:val="18"/>
                <w:szCs w:val="18"/>
                <w:lang w:eastAsia="pt-BR" w:bidi="ar-SA"/>
              </w:rPr>
            </w:pPr>
            <w:r w:rsidRPr="00BA0EDC">
              <w:rPr>
                <w:rFonts w:ascii="Arial" w:hAnsi="Arial" w:cs="Arial"/>
                <w:sz w:val="18"/>
                <w:szCs w:val="18"/>
              </w:rPr>
              <w:t>2.500.000,00</w:t>
            </w:r>
          </w:p>
        </w:tc>
        <w:tc>
          <w:tcPr>
            <w:tcW w:w="1276"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6840E2E" w14:textId="77777777" w:rsidR="00235960" w:rsidRPr="00BA0EDC" w:rsidRDefault="00235960" w:rsidP="005855D0">
            <w:pPr>
              <w:ind w:left="0" w:hanging="2"/>
              <w:jc w:val="center"/>
              <w:rPr>
                <w:rFonts w:ascii="Arial" w:hAnsi="Arial" w:cs="Arial"/>
                <w:kern w:val="0"/>
                <w:sz w:val="18"/>
                <w:szCs w:val="18"/>
                <w:lang w:eastAsia="pt-BR" w:bidi="ar-SA"/>
              </w:rPr>
            </w:pPr>
            <w:r w:rsidRPr="00BA0EDC">
              <w:rPr>
                <w:rFonts w:ascii="Arial" w:hAnsi="Arial" w:cs="Arial"/>
                <w:sz w:val="18"/>
                <w:szCs w:val="18"/>
              </w:rPr>
              <w:t>1.164.900,00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320CF3C" w14:textId="77777777" w:rsidR="00235960" w:rsidRPr="00BA0EDC" w:rsidRDefault="00235960" w:rsidP="005855D0">
            <w:pPr>
              <w:ind w:left="0" w:hanging="2"/>
              <w:jc w:val="center"/>
              <w:rPr>
                <w:rFonts w:ascii="Arial" w:hAnsi="Arial" w:cs="Arial"/>
                <w:kern w:val="0"/>
                <w:sz w:val="18"/>
                <w:szCs w:val="18"/>
                <w:lang w:eastAsia="pt-BR" w:bidi="ar-SA"/>
              </w:rPr>
            </w:pPr>
            <w:r w:rsidRPr="00BA0EDC">
              <w:rPr>
                <w:rFonts w:ascii="Arial" w:hAnsi="Arial" w:cs="Arial"/>
                <w:sz w:val="18"/>
                <w:szCs w:val="18"/>
              </w:rPr>
              <w:t>1.164.900,00</w:t>
            </w:r>
          </w:p>
        </w:tc>
        <w:tc>
          <w:tcPr>
            <w:tcW w:w="1569" w:type="dxa"/>
            <w:tcBorders>
              <w:top w:val="nil"/>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CBAE014" w14:textId="77777777" w:rsidR="00235960" w:rsidRPr="00BA0EDC" w:rsidRDefault="00235960" w:rsidP="005855D0">
            <w:pPr>
              <w:ind w:left="0" w:hanging="2"/>
              <w:jc w:val="center"/>
              <w:rPr>
                <w:rFonts w:ascii="Arial" w:hAnsi="Arial" w:cs="Arial"/>
                <w:kern w:val="0"/>
                <w:sz w:val="18"/>
                <w:szCs w:val="18"/>
                <w:lang w:eastAsia="pt-BR" w:bidi="ar-SA"/>
              </w:rPr>
            </w:pPr>
            <w:r w:rsidRPr="00BA0EDC">
              <w:rPr>
                <w:rFonts w:ascii="Arial" w:hAnsi="Arial" w:cs="Arial"/>
                <w:sz w:val="18"/>
                <w:szCs w:val="18"/>
              </w:rPr>
              <w:t>1.164.900,00</w:t>
            </w:r>
          </w:p>
        </w:tc>
      </w:tr>
      <w:tr w:rsidR="00235960" w:rsidRPr="00BA0EDC" w14:paraId="2888DA9B" w14:textId="77777777" w:rsidTr="00235960">
        <w:tc>
          <w:tcPr>
            <w:tcW w:w="14578" w:type="dxa"/>
            <w:gridSpan w:val="12"/>
            <w:tcBorders>
              <w:top w:val="nil"/>
              <w:left w:val="single" w:sz="4" w:space="0" w:color="000000"/>
              <w:bottom w:val="single" w:sz="4" w:space="0" w:color="000000"/>
              <w:right w:val="nil"/>
            </w:tcBorders>
            <w:vAlign w:val="center"/>
          </w:tcPr>
          <w:p w14:paraId="6DEC62F5" w14:textId="77777777" w:rsidR="00235960" w:rsidRPr="00BA0EDC" w:rsidRDefault="00235960">
            <w:pPr>
              <w:snapToGrid w:val="0"/>
              <w:ind w:left="0" w:hanging="2"/>
              <w:rPr>
                <w:rFonts w:ascii="Arial" w:eastAsia="Lucida Sans Unicode" w:hAnsi="Arial" w:cs="Arial"/>
                <w:sz w:val="18"/>
                <w:szCs w:val="18"/>
                <w:lang w:bidi="ar-SA"/>
              </w:rPr>
            </w:pPr>
            <w:r w:rsidRPr="00BA0EDC">
              <w:rPr>
                <w:rFonts w:ascii="Arial" w:eastAsia="Lucida Sans Unicode" w:hAnsi="Arial" w:cs="Arial"/>
                <w:b/>
                <w:bCs/>
                <w:sz w:val="18"/>
                <w:szCs w:val="18"/>
                <w:lang w:bidi="ar-SA"/>
              </w:rPr>
              <w:t>Iniciativa(s): 05 - Fortalecer as ações de ensino, pesquisa e extensão nas universidades estaduais, em especial, voltadas para o desenvolvimento local e territorial</w:t>
            </w:r>
            <w:r w:rsidRPr="00BA0EDC">
              <w:rPr>
                <w:rFonts w:ascii="Arial" w:eastAsia="Lucida Sans Unicode" w:hAnsi="Arial" w:cs="Arial"/>
                <w:sz w:val="18"/>
                <w:szCs w:val="18"/>
                <w:lang w:bidi="ar-SA"/>
              </w:rPr>
              <w:t>.</w:t>
            </w:r>
          </w:p>
          <w:p w14:paraId="209D4DE9" w14:textId="77777777" w:rsidR="00235960" w:rsidRPr="00BA0EDC" w:rsidRDefault="00235960">
            <w:pPr>
              <w:snapToGrid w:val="0"/>
              <w:ind w:left="0" w:hanging="2"/>
              <w:rPr>
                <w:rFonts w:ascii="Arial" w:eastAsia="Tahoma" w:hAnsi="Arial" w:cs="Arial"/>
                <w:sz w:val="18"/>
                <w:szCs w:val="18"/>
              </w:rPr>
            </w:pPr>
          </w:p>
        </w:tc>
        <w:tc>
          <w:tcPr>
            <w:tcW w:w="25" w:type="dxa"/>
            <w:tcBorders>
              <w:top w:val="nil"/>
              <w:left w:val="single" w:sz="4" w:space="0" w:color="000000"/>
              <w:bottom w:val="nil"/>
              <w:right w:val="nil"/>
            </w:tcBorders>
          </w:tcPr>
          <w:p w14:paraId="4DC2B5B1" w14:textId="77777777" w:rsidR="00235960" w:rsidRPr="00BA0EDC" w:rsidRDefault="00235960">
            <w:pPr>
              <w:snapToGrid w:val="0"/>
              <w:ind w:left="0" w:hanging="2"/>
              <w:rPr>
                <w:rFonts w:ascii="Arial" w:eastAsia="Lucida Sans Unicode" w:hAnsi="Arial" w:cs="Arial"/>
                <w:b/>
                <w:bCs/>
                <w:sz w:val="18"/>
                <w:szCs w:val="18"/>
                <w:lang w:bidi="ar-SA"/>
              </w:rPr>
            </w:pPr>
          </w:p>
        </w:tc>
        <w:tc>
          <w:tcPr>
            <w:tcW w:w="64" w:type="dxa"/>
          </w:tcPr>
          <w:p w14:paraId="41C11D2B"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52B6668E" w14:textId="77777777" w:rsidTr="00235960">
        <w:trPr>
          <w:gridAfter w:val="2"/>
          <w:wAfter w:w="89" w:type="dxa"/>
        </w:trPr>
        <w:tc>
          <w:tcPr>
            <w:tcW w:w="14578" w:type="dxa"/>
            <w:gridSpan w:val="12"/>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253739F0"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Unidade Setorial de Planejamento (USP): 12 - Universidade Aberta do Brasil</w:t>
            </w:r>
          </w:p>
        </w:tc>
      </w:tr>
      <w:tr w:rsidR="00235960" w:rsidRPr="00BA0EDC" w14:paraId="6F04BC93" w14:textId="77777777" w:rsidTr="009622B9">
        <w:trPr>
          <w:gridAfter w:val="2"/>
          <w:wAfter w:w="89" w:type="dxa"/>
        </w:trPr>
        <w:tc>
          <w:tcPr>
            <w:tcW w:w="7906" w:type="dxa"/>
            <w:gridSpan w:val="7"/>
            <w:tcBorders>
              <w:top w:val="single" w:sz="4" w:space="0" w:color="000000"/>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A894288"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3ECA394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r>
      <w:tr w:rsidR="009622B9" w:rsidRPr="00BA0EDC" w14:paraId="5A8F5F3A" w14:textId="77777777" w:rsidTr="009622B9">
        <w:trPr>
          <w:gridAfter w:val="2"/>
          <w:wAfter w:w="89" w:type="dxa"/>
        </w:trPr>
        <w:tc>
          <w:tcPr>
            <w:tcW w:w="124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3C33470"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12BF68DC"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4266DE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1540B2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703D43F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79644DC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1809251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1E17E3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32B3ABB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1CE897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B7D07E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6A5090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6459134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845B00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347E2A6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72E481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758FEEB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DC6FA2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457802E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2815775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r>
      <w:tr w:rsidR="00235960" w:rsidRPr="00BA0EDC" w14:paraId="4BAEE6F8" w14:textId="77777777" w:rsidTr="009622B9">
        <w:trPr>
          <w:gridAfter w:val="2"/>
          <w:wAfter w:w="89" w:type="dxa"/>
        </w:trPr>
        <w:tc>
          <w:tcPr>
            <w:tcW w:w="124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9451720"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lang w:bidi="ar-SA"/>
              </w:rPr>
              <w:lastRenderedPageBreak/>
              <w:t>6915 - Realização de Curso de Educação à Distância - EAD</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A95056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0059 - Curso de educação à distância em funcionamento</w:t>
            </w:r>
          </w:p>
        </w:tc>
        <w:tc>
          <w:tcPr>
            <w:tcW w:w="99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1FD5E5E"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01A121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4</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334E34E"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5</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F01173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7E40712"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5</w:t>
            </w:r>
          </w:p>
        </w:tc>
        <w:tc>
          <w:tcPr>
            <w:tcW w:w="1275"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1F02DF0"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80.000,00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61EEEFB"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1.051.267,00</w:t>
            </w:r>
          </w:p>
        </w:tc>
        <w:tc>
          <w:tcPr>
            <w:tcW w:w="1276"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BC30621"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137.871,22</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23CEDC9B"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137.871,22</w:t>
            </w:r>
          </w:p>
        </w:tc>
        <w:tc>
          <w:tcPr>
            <w:tcW w:w="1569" w:type="dxa"/>
            <w:tcBorders>
              <w:top w:val="nil"/>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1F1FE20"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137.871,22</w:t>
            </w:r>
          </w:p>
        </w:tc>
      </w:tr>
      <w:tr w:rsidR="00235960" w:rsidRPr="00BA0EDC" w14:paraId="59BF00C2" w14:textId="77777777" w:rsidTr="00235960">
        <w:trPr>
          <w:gridAfter w:val="2"/>
          <w:wAfter w:w="89" w:type="dxa"/>
        </w:trPr>
        <w:tc>
          <w:tcPr>
            <w:tcW w:w="14578" w:type="dxa"/>
            <w:gridSpan w:val="1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FDF8DAA"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Iniciativa(s): 05 - Fortalecer as ações de ensino, pesquisa e extensão nas universidades estaduais, em especial, voltadas para o desenvolvimento local e territorial</w:t>
            </w:r>
            <w:r w:rsidRPr="00BA0EDC">
              <w:rPr>
                <w:rFonts w:ascii="Arial" w:eastAsia="Lucida Sans Unicode" w:hAnsi="Arial" w:cs="Arial"/>
                <w:sz w:val="18"/>
                <w:szCs w:val="18"/>
                <w:lang w:bidi="ar-SA"/>
              </w:rPr>
              <w:t>.</w:t>
            </w:r>
          </w:p>
          <w:p w14:paraId="0E4A76DF" w14:textId="77777777" w:rsidR="00235960" w:rsidRPr="00BA0EDC" w:rsidRDefault="00235960">
            <w:pPr>
              <w:ind w:left="0" w:hanging="2"/>
              <w:rPr>
                <w:rFonts w:ascii="Arial" w:eastAsia="Lucida Sans Unicode" w:hAnsi="Arial" w:cs="Arial"/>
                <w:b/>
                <w:bCs/>
                <w:sz w:val="18"/>
                <w:szCs w:val="18"/>
                <w:lang w:bidi="ar-SA"/>
              </w:rPr>
            </w:pPr>
          </w:p>
        </w:tc>
      </w:tr>
      <w:tr w:rsidR="00235960" w:rsidRPr="00BA0EDC" w14:paraId="3CC6AFC8" w14:textId="77777777" w:rsidTr="00235960">
        <w:tc>
          <w:tcPr>
            <w:tcW w:w="14578" w:type="dxa"/>
            <w:gridSpan w:val="12"/>
            <w:tcBorders>
              <w:top w:val="nil"/>
              <w:left w:val="single" w:sz="4" w:space="0" w:color="000000"/>
              <w:bottom w:val="single" w:sz="4" w:space="0" w:color="000000"/>
              <w:right w:val="nil"/>
            </w:tcBorders>
            <w:shd w:val="clear" w:color="auto" w:fill="DDDDDD"/>
            <w:vAlign w:val="center"/>
            <w:hideMark/>
          </w:tcPr>
          <w:p w14:paraId="0F8CF1B7"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Unidade Setorial de Planejamento (USP): 14 - Gerência de Pós-Graduação</w:t>
            </w:r>
          </w:p>
        </w:tc>
        <w:tc>
          <w:tcPr>
            <w:tcW w:w="25" w:type="dxa"/>
            <w:vMerge w:val="restart"/>
            <w:tcBorders>
              <w:top w:val="nil"/>
              <w:left w:val="single" w:sz="4" w:space="0" w:color="000000"/>
              <w:bottom w:val="nil"/>
              <w:right w:val="nil"/>
            </w:tcBorders>
          </w:tcPr>
          <w:p w14:paraId="2D21A7CA"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7F2EAD98"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6E595CCF"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2D526665"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4D2F094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2082F747"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B553183"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1BA17B9A"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754A5274"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3F4A23A7"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1A468CB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1F913A8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217EEBB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1D24A3F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21B228B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4AD00DD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2AAF5DB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24AA742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3A367A4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56FE7AB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7BB5C44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0737817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776E18A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55B5A75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34E2D18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7C8D4F6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542D26E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633AFE3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6937F6BF"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2301EB02" w14:textId="77777777" w:rsidR="00235960" w:rsidRPr="00BA0EDC" w:rsidRDefault="00235960">
            <w:pPr>
              <w:snapToGrid w:val="0"/>
              <w:ind w:left="0" w:hanging="2"/>
              <w:rPr>
                <w:rFonts w:ascii="Arial" w:eastAsia="Lucida Sans Unicode" w:hAnsi="Arial" w:cs="Arial"/>
                <w:sz w:val="18"/>
                <w:szCs w:val="18"/>
              </w:rPr>
            </w:pPr>
          </w:p>
        </w:tc>
      </w:tr>
      <w:tr w:rsidR="00235960" w:rsidRPr="00BA0EDC" w14:paraId="4D513536" w14:textId="77777777" w:rsidTr="009622B9">
        <w:tc>
          <w:tcPr>
            <w:tcW w:w="1243" w:type="dxa"/>
            <w:tcBorders>
              <w:top w:val="nil"/>
              <w:left w:val="single" w:sz="4" w:space="0" w:color="000000"/>
              <w:bottom w:val="single" w:sz="4" w:space="0" w:color="000000"/>
              <w:right w:val="nil"/>
            </w:tcBorders>
            <w:vAlign w:val="center"/>
            <w:hideMark/>
          </w:tcPr>
          <w:p w14:paraId="1D0F8E8D" w14:textId="77777777" w:rsidR="00235960" w:rsidRPr="00BA0EDC" w:rsidRDefault="00235960">
            <w:pPr>
              <w:pStyle w:val="Contedodatabela"/>
              <w:ind w:left="0" w:hanging="2"/>
              <w:jc w:val="center"/>
              <w:rPr>
                <w:rFonts w:ascii="Arial" w:eastAsia="Tahoma" w:hAnsi="Arial" w:cs="Arial"/>
                <w:b/>
                <w:bCs/>
                <w:sz w:val="18"/>
                <w:szCs w:val="18"/>
              </w:rPr>
            </w:pPr>
            <w:r w:rsidRPr="00BA0EDC">
              <w:rPr>
                <w:rFonts w:ascii="Arial" w:eastAsia="Lucida Sans Unicode" w:hAnsi="Arial" w:cs="Arial"/>
                <w:b/>
                <w:bCs/>
                <w:sz w:val="18"/>
                <w:szCs w:val="18"/>
              </w:rPr>
              <w:t>3065 - Apoio ao Mestrado e Doutorado de Profissionais da Educação Superior</w:t>
            </w:r>
          </w:p>
        </w:tc>
        <w:tc>
          <w:tcPr>
            <w:tcW w:w="1134" w:type="dxa"/>
            <w:tcBorders>
              <w:top w:val="nil"/>
              <w:left w:val="single" w:sz="4" w:space="0" w:color="000000"/>
              <w:bottom w:val="single" w:sz="4" w:space="0" w:color="000000"/>
              <w:right w:val="nil"/>
            </w:tcBorders>
            <w:vAlign w:val="center"/>
            <w:hideMark/>
          </w:tcPr>
          <w:tbl>
            <w:tblPr>
              <w:tblW w:w="3315" w:type="dxa"/>
              <w:tblLayout w:type="fixed"/>
              <w:tblCellMar>
                <w:left w:w="70" w:type="dxa"/>
                <w:right w:w="70" w:type="dxa"/>
              </w:tblCellMar>
              <w:tblLook w:val="04A0" w:firstRow="1" w:lastRow="0" w:firstColumn="1" w:lastColumn="0" w:noHBand="0" w:noVBand="1"/>
            </w:tblPr>
            <w:tblGrid>
              <w:gridCol w:w="1677"/>
              <w:gridCol w:w="1638"/>
            </w:tblGrid>
            <w:tr w:rsidR="00235960" w:rsidRPr="00BA0EDC" w14:paraId="4CFFCD13" w14:textId="77777777">
              <w:trPr>
                <w:trHeight w:val="300"/>
              </w:trPr>
              <w:tc>
                <w:tcPr>
                  <w:tcW w:w="1680" w:type="dxa"/>
                  <w:noWrap/>
                  <w:vAlign w:val="bottom"/>
                  <w:hideMark/>
                </w:tcPr>
                <w:p w14:paraId="78DC7543" w14:textId="77777777" w:rsidR="00235960" w:rsidRPr="00BA0EDC" w:rsidRDefault="00235960">
                  <w:pPr>
                    <w:ind w:left="0" w:hanging="2"/>
                    <w:rPr>
                      <w:rFonts w:ascii="Arial" w:hAnsi="Arial" w:cs="Arial"/>
                      <w:b/>
                      <w:bCs/>
                      <w:kern w:val="0"/>
                      <w:sz w:val="18"/>
                      <w:szCs w:val="18"/>
                      <w:lang w:eastAsia="pt-BR" w:bidi="ar-SA"/>
                    </w:rPr>
                  </w:pPr>
                  <w:r w:rsidRPr="00BA0EDC">
                    <w:rPr>
                      <w:rFonts w:ascii="Arial" w:hAnsi="Arial" w:cs="Arial"/>
                      <w:b/>
                      <w:bCs/>
                      <w:kern w:val="0"/>
                      <w:sz w:val="18"/>
                      <w:szCs w:val="18"/>
                      <w:lang w:eastAsia="pt-BR" w:bidi="ar-SA"/>
                    </w:rPr>
                    <w:t>2234 - Apoio ao mestrado e doutorado realizado</w:t>
                  </w:r>
                </w:p>
              </w:tc>
              <w:tc>
                <w:tcPr>
                  <w:tcW w:w="1640" w:type="dxa"/>
                  <w:noWrap/>
                  <w:vAlign w:val="bottom"/>
                  <w:hideMark/>
                </w:tcPr>
                <w:p w14:paraId="3C8B7477" w14:textId="77777777" w:rsidR="00235960" w:rsidRPr="00BA0EDC" w:rsidRDefault="00235960">
                  <w:pPr>
                    <w:ind w:left="0" w:hanging="2"/>
                    <w:rPr>
                      <w:rFonts w:ascii="Arial" w:hAnsi="Arial" w:cs="Arial"/>
                      <w:b/>
                      <w:bCs/>
                      <w:kern w:val="0"/>
                      <w:sz w:val="18"/>
                      <w:szCs w:val="18"/>
                      <w:lang w:eastAsia="pt-BR" w:bidi="ar-SA"/>
                    </w:rPr>
                  </w:pPr>
                  <w:r w:rsidRPr="00BA0EDC">
                    <w:rPr>
                      <w:rFonts w:ascii="Arial" w:hAnsi="Arial" w:cs="Arial"/>
                      <w:b/>
                      <w:bCs/>
                      <w:kern w:val="0"/>
                      <w:sz w:val="18"/>
                      <w:szCs w:val="18"/>
                      <w:lang w:eastAsia="pt-BR" w:bidi="ar-SA"/>
                    </w:rPr>
                    <w:t>Apoio ao mestrado e doutorado realizado</w:t>
                  </w:r>
                </w:p>
              </w:tc>
            </w:tr>
          </w:tbl>
          <w:p w14:paraId="0C6B358F" w14:textId="77777777" w:rsidR="00235960" w:rsidRPr="00BA0EDC" w:rsidRDefault="00235960">
            <w:pPr>
              <w:pStyle w:val="Contedodatabela"/>
              <w:snapToGrid w:val="0"/>
              <w:ind w:left="0" w:hanging="2"/>
              <w:jc w:val="center"/>
              <w:rPr>
                <w:rFonts w:ascii="Arial" w:eastAsia="Tahoma" w:hAnsi="Arial" w:cs="Arial"/>
                <w:b/>
                <w:bCs/>
                <w:kern w:val="2"/>
                <w:sz w:val="18"/>
                <w:szCs w:val="18"/>
              </w:rPr>
            </w:pPr>
          </w:p>
        </w:tc>
        <w:tc>
          <w:tcPr>
            <w:tcW w:w="993" w:type="dxa"/>
            <w:tcBorders>
              <w:top w:val="nil"/>
              <w:left w:val="single" w:sz="4" w:space="0" w:color="000000"/>
              <w:bottom w:val="single" w:sz="4" w:space="0" w:color="000000"/>
              <w:right w:val="nil"/>
            </w:tcBorders>
            <w:vAlign w:val="center"/>
            <w:hideMark/>
          </w:tcPr>
          <w:p w14:paraId="07F278C2"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7C0F5AB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30</w:t>
            </w:r>
          </w:p>
        </w:tc>
        <w:tc>
          <w:tcPr>
            <w:tcW w:w="1134" w:type="dxa"/>
            <w:tcBorders>
              <w:top w:val="nil"/>
              <w:left w:val="single" w:sz="4" w:space="0" w:color="000000"/>
              <w:bottom w:val="single" w:sz="4" w:space="0" w:color="000000"/>
              <w:right w:val="nil"/>
            </w:tcBorders>
            <w:vAlign w:val="center"/>
            <w:hideMark/>
          </w:tcPr>
          <w:p w14:paraId="741890DF"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30</w:t>
            </w:r>
          </w:p>
        </w:tc>
        <w:tc>
          <w:tcPr>
            <w:tcW w:w="1134" w:type="dxa"/>
            <w:tcBorders>
              <w:top w:val="nil"/>
              <w:left w:val="single" w:sz="4" w:space="0" w:color="000000"/>
              <w:bottom w:val="single" w:sz="4" w:space="0" w:color="000000"/>
              <w:right w:val="nil"/>
            </w:tcBorders>
            <w:vAlign w:val="center"/>
            <w:hideMark/>
          </w:tcPr>
          <w:p w14:paraId="6D7AAC3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27</w:t>
            </w:r>
          </w:p>
        </w:tc>
        <w:tc>
          <w:tcPr>
            <w:tcW w:w="1134" w:type="dxa"/>
            <w:tcBorders>
              <w:top w:val="nil"/>
              <w:left w:val="single" w:sz="4" w:space="0" w:color="000000"/>
              <w:bottom w:val="single" w:sz="4" w:space="0" w:color="000000"/>
              <w:right w:val="nil"/>
            </w:tcBorders>
            <w:vAlign w:val="center"/>
            <w:hideMark/>
          </w:tcPr>
          <w:p w14:paraId="162E189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275" w:type="dxa"/>
            <w:tcBorders>
              <w:top w:val="nil"/>
              <w:left w:val="single" w:sz="4" w:space="0" w:color="000000"/>
              <w:bottom w:val="single" w:sz="4" w:space="0" w:color="000000"/>
              <w:right w:val="nil"/>
            </w:tcBorders>
            <w:vAlign w:val="center"/>
            <w:hideMark/>
          </w:tcPr>
          <w:p w14:paraId="01724BE0" w14:textId="77777777" w:rsidR="00235960" w:rsidRPr="009622B9" w:rsidRDefault="00235960">
            <w:pPr>
              <w:pStyle w:val="Contedodatabela"/>
              <w:snapToGrid w:val="0"/>
              <w:ind w:left="0" w:hanging="2"/>
              <w:jc w:val="center"/>
              <w:rPr>
                <w:rFonts w:ascii="Arial" w:hAnsi="Arial" w:cs="Arial"/>
                <w:sz w:val="18"/>
                <w:szCs w:val="18"/>
              </w:rPr>
            </w:pPr>
            <w:r w:rsidRPr="009622B9">
              <w:rPr>
                <w:rFonts w:ascii="Arial" w:hAnsi="Arial" w:cs="Arial"/>
                <w:sz w:val="18"/>
                <w:szCs w:val="18"/>
              </w:rPr>
              <w:t>250.000,00</w:t>
            </w:r>
          </w:p>
        </w:tc>
        <w:tc>
          <w:tcPr>
            <w:tcW w:w="1418" w:type="dxa"/>
            <w:tcBorders>
              <w:top w:val="nil"/>
              <w:left w:val="single" w:sz="4" w:space="0" w:color="000000"/>
              <w:bottom w:val="single" w:sz="4" w:space="0" w:color="000000"/>
              <w:right w:val="nil"/>
            </w:tcBorders>
            <w:vAlign w:val="center"/>
            <w:hideMark/>
          </w:tcPr>
          <w:p w14:paraId="18D57CE3" w14:textId="77777777" w:rsidR="00235960" w:rsidRPr="009622B9" w:rsidRDefault="00235960">
            <w:pPr>
              <w:pStyle w:val="Contedodatabela"/>
              <w:snapToGrid w:val="0"/>
              <w:ind w:left="0" w:hanging="2"/>
              <w:jc w:val="center"/>
              <w:rPr>
                <w:rFonts w:ascii="Arial" w:hAnsi="Arial" w:cs="Arial"/>
                <w:sz w:val="18"/>
                <w:szCs w:val="18"/>
              </w:rPr>
            </w:pPr>
            <w:r w:rsidRPr="009622B9">
              <w:rPr>
                <w:rFonts w:ascii="Arial" w:hAnsi="Arial" w:cs="Arial"/>
                <w:sz w:val="18"/>
                <w:szCs w:val="18"/>
              </w:rPr>
              <w:t>12.500,00</w:t>
            </w:r>
          </w:p>
        </w:tc>
        <w:tc>
          <w:tcPr>
            <w:tcW w:w="1276" w:type="dxa"/>
            <w:tcBorders>
              <w:top w:val="nil"/>
              <w:left w:val="single" w:sz="4" w:space="0" w:color="000000"/>
              <w:bottom w:val="single" w:sz="4" w:space="0" w:color="000000"/>
              <w:right w:val="nil"/>
            </w:tcBorders>
            <w:vAlign w:val="center"/>
            <w:hideMark/>
          </w:tcPr>
          <w:p w14:paraId="5124BFE5" w14:textId="77777777" w:rsidR="00235960" w:rsidRPr="009622B9" w:rsidRDefault="00235960">
            <w:pPr>
              <w:pStyle w:val="Contedodatabela"/>
              <w:snapToGrid w:val="0"/>
              <w:ind w:left="0" w:hanging="2"/>
              <w:jc w:val="center"/>
              <w:rPr>
                <w:rFonts w:ascii="Arial" w:hAnsi="Arial" w:cs="Arial"/>
                <w:sz w:val="18"/>
                <w:szCs w:val="18"/>
              </w:rPr>
            </w:pPr>
            <w:r w:rsidRPr="009622B9">
              <w:rPr>
                <w:rFonts w:ascii="Arial" w:hAnsi="Arial" w:cs="Arial"/>
                <w:sz w:val="18"/>
                <w:szCs w:val="18"/>
              </w:rPr>
              <w:t>0,00</w:t>
            </w:r>
          </w:p>
        </w:tc>
        <w:tc>
          <w:tcPr>
            <w:tcW w:w="1134" w:type="dxa"/>
            <w:tcBorders>
              <w:top w:val="nil"/>
              <w:left w:val="single" w:sz="4" w:space="0" w:color="000000"/>
              <w:bottom w:val="single" w:sz="4" w:space="0" w:color="000000"/>
              <w:right w:val="nil"/>
            </w:tcBorders>
            <w:vAlign w:val="center"/>
            <w:hideMark/>
          </w:tcPr>
          <w:p w14:paraId="09E298B6" w14:textId="77777777" w:rsidR="00235960" w:rsidRPr="009622B9" w:rsidRDefault="00235960">
            <w:pPr>
              <w:pStyle w:val="Contedodatabela"/>
              <w:snapToGrid w:val="0"/>
              <w:ind w:left="0" w:hanging="2"/>
              <w:jc w:val="center"/>
              <w:rPr>
                <w:rFonts w:ascii="Arial" w:hAnsi="Arial" w:cs="Arial"/>
                <w:sz w:val="18"/>
                <w:szCs w:val="18"/>
              </w:rPr>
            </w:pPr>
            <w:r w:rsidRPr="009622B9">
              <w:rPr>
                <w:rFonts w:ascii="Arial" w:hAnsi="Arial" w:cs="Arial"/>
                <w:sz w:val="18"/>
                <w:szCs w:val="18"/>
              </w:rPr>
              <w:t>0,00</w:t>
            </w:r>
          </w:p>
        </w:tc>
        <w:tc>
          <w:tcPr>
            <w:tcW w:w="1569" w:type="dxa"/>
            <w:tcBorders>
              <w:top w:val="nil"/>
              <w:left w:val="single" w:sz="4" w:space="0" w:color="000000"/>
              <w:bottom w:val="single" w:sz="4" w:space="0" w:color="000000"/>
              <w:right w:val="nil"/>
            </w:tcBorders>
            <w:vAlign w:val="center"/>
            <w:hideMark/>
          </w:tcPr>
          <w:p w14:paraId="5509381C" w14:textId="77777777" w:rsidR="00235960" w:rsidRPr="009622B9" w:rsidRDefault="00235960">
            <w:pPr>
              <w:pStyle w:val="Contedodatabela"/>
              <w:snapToGrid w:val="0"/>
              <w:ind w:left="0" w:hanging="2"/>
              <w:jc w:val="center"/>
              <w:rPr>
                <w:rFonts w:ascii="Arial" w:hAnsi="Arial" w:cs="Arial"/>
                <w:sz w:val="18"/>
                <w:szCs w:val="18"/>
              </w:rPr>
            </w:pPr>
            <w:r w:rsidRPr="009622B9">
              <w:rPr>
                <w:rFonts w:ascii="Arial" w:hAnsi="Arial" w:cs="Arial"/>
                <w:sz w:val="18"/>
                <w:szCs w:val="18"/>
              </w:rPr>
              <w:t>0,00</w:t>
            </w:r>
          </w:p>
        </w:tc>
        <w:tc>
          <w:tcPr>
            <w:tcW w:w="25" w:type="dxa"/>
            <w:vMerge/>
            <w:tcBorders>
              <w:top w:val="nil"/>
              <w:left w:val="single" w:sz="4" w:space="0" w:color="000000"/>
              <w:bottom w:val="nil"/>
              <w:right w:val="nil"/>
            </w:tcBorders>
            <w:vAlign w:val="center"/>
            <w:hideMark/>
          </w:tcPr>
          <w:p w14:paraId="5DBA7AA3"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5FFB1B4"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18154D6F" w14:textId="77777777" w:rsidTr="00BA0EDC">
        <w:tc>
          <w:tcPr>
            <w:tcW w:w="14578" w:type="dxa"/>
            <w:gridSpan w:val="12"/>
            <w:tcBorders>
              <w:top w:val="single" w:sz="4" w:space="0" w:color="000000"/>
              <w:left w:val="single" w:sz="4" w:space="0" w:color="000000"/>
              <w:bottom w:val="single" w:sz="4" w:space="0" w:color="000000"/>
              <w:right w:val="nil"/>
            </w:tcBorders>
            <w:vAlign w:val="center"/>
          </w:tcPr>
          <w:p w14:paraId="3F7324E5" w14:textId="77777777" w:rsidR="00235960" w:rsidRPr="00BA0EDC" w:rsidRDefault="00235960">
            <w:pPr>
              <w:ind w:left="0" w:hanging="2"/>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Iniciativa(s): 0001 - Fomentar a qualificação do corpo docente em nível de doutorado.</w:t>
            </w:r>
          </w:p>
          <w:p w14:paraId="3F5B3B96" w14:textId="77777777" w:rsidR="00235960" w:rsidRPr="00BA0EDC" w:rsidRDefault="00235960">
            <w:pPr>
              <w:ind w:left="0" w:hanging="2"/>
              <w:rPr>
                <w:rFonts w:ascii="Arial" w:eastAsia="Lucida Sans Unicode" w:hAnsi="Arial" w:cs="Arial"/>
                <w:b/>
                <w:bCs/>
                <w:sz w:val="18"/>
                <w:szCs w:val="18"/>
                <w:lang w:bidi="ar-SA"/>
              </w:rPr>
            </w:pPr>
          </w:p>
        </w:tc>
        <w:tc>
          <w:tcPr>
            <w:tcW w:w="25" w:type="dxa"/>
            <w:vMerge/>
            <w:tcBorders>
              <w:top w:val="nil"/>
              <w:left w:val="single" w:sz="4" w:space="0" w:color="000000"/>
              <w:bottom w:val="nil"/>
              <w:right w:val="nil"/>
            </w:tcBorders>
            <w:vAlign w:val="center"/>
            <w:hideMark/>
          </w:tcPr>
          <w:p w14:paraId="2A09AD87"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052EB2F"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642F29B6" w14:textId="77777777" w:rsidTr="00235960">
        <w:trPr>
          <w:gridAfter w:val="2"/>
          <w:wAfter w:w="89" w:type="dxa"/>
        </w:trPr>
        <w:tc>
          <w:tcPr>
            <w:tcW w:w="14578" w:type="dxa"/>
            <w:gridSpan w:val="12"/>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04484942"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 xml:space="preserve">Unidade Setorial de Planejamento (USP): 15 - </w:t>
            </w:r>
            <w:proofErr w:type="spellStart"/>
            <w:r w:rsidRPr="00BA0EDC">
              <w:rPr>
                <w:rFonts w:ascii="Arial" w:eastAsia="Lucida Sans Unicode" w:hAnsi="Arial" w:cs="Arial"/>
                <w:b/>
                <w:bCs/>
                <w:sz w:val="18"/>
                <w:szCs w:val="18"/>
                <w:lang w:bidi="ar-SA"/>
              </w:rPr>
              <w:t>Pró-Reitoria</w:t>
            </w:r>
            <w:proofErr w:type="spellEnd"/>
            <w:r w:rsidRPr="00BA0EDC">
              <w:rPr>
                <w:rFonts w:ascii="Arial" w:eastAsia="Lucida Sans Unicode" w:hAnsi="Arial" w:cs="Arial"/>
                <w:b/>
                <w:bCs/>
                <w:sz w:val="18"/>
                <w:szCs w:val="18"/>
                <w:lang w:bidi="ar-SA"/>
              </w:rPr>
              <w:t xml:space="preserve"> de Extensão</w:t>
            </w:r>
          </w:p>
        </w:tc>
      </w:tr>
      <w:tr w:rsidR="00235960" w:rsidRPr="00BA0EDC" w14:paraId="44B2DDC2" w14:textId="77777777" w:rsidTr="009622B9">
        <w:trPr>
          <w:gridAfter w:val="2"/>
          <w:wAfter w:w="89" w:type="dxa"/>
        </w:trPr>
        <w:tc>
          <w:tcPr>
            <w:tcW w:w="7906" w:type="dxa"/>
            <w:gridSpan w:val="7"/>
            <w:tcBorders>
              <w:top w:val="single" w:sz="4" w:space="0" w:color="000000"/>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006028ED"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040EBE9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r>
      <w:tr w:rsidR="009622B9" w:rsidRPr="00BA0EDC" w14:paraId="7E78F76D" w14:textId="77777777" w:rsidTr="009622B9">
        <w:trPr>
          <w:gridAfter w:val="2"/>
          <w:wAfter w:w="89" w:type="dxa"/>
        </w:trPr>
        <w:tc>
          <w:tcPr>
            <w:tcW w:w="124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CF22C16"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11921C11"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D4B640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048848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39112D2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2FDD92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3F81936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9009A2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5726ABC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0199A4F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7E59D11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6B694B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35748C3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3351D3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37AE6FA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9FEBEC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7CEA837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BC2EAB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0FB2361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42D19CC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r>
      <w:tr w:rsidR="00235960" w:rsidRPr="00BA0EDC" w14:paraId="7B4DA687" w14:textId="77777777" w:rsidTr="009622B9">
        <w:trPr>
          <w:gridAfter w:val="2"/>
          <w:wAfter w:w="89" w:type="dxa"/>
        </w:trPr>
        <w:tc>
          <w:tcPr>
            <w:tcW w:w="124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1B90F15"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lang w:bidi="ar-SA"/>
              </w:rPr>
              <w:t>6907 - Realização de Ação de Extensão Universitária</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3843D1F"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1550 - Ação de extensão realizada</w:t>
            </w:r>
          </w:p>
        </w:tc>
        <w:tc>
          <w:tcPr>
            <w:tcW w:w="99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329935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D0699F2"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214C9FE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282</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39E0861"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267</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0B426F7"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15</w:t>
            </w:r>
          </w:p>
        </w:tc>
        <w:tc>
          <w:tcPr>
            <w:tcW w:w="1275"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A478E47"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1.150.000,00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629E44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98.882,00</w:t>
            </w:r>
          </w:p>
        </w:tc>
        <w:tc>
          <w:tcPr>
            <w:tcW w:w="1276"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0275142"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19.913,40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F652652"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19.913,40</w:t>
            </w:r>
          </w:p>
        </w:tc>
        <w:tc>
          <w:tcPr>
            <w:tcW w:w="1569" w:type="dxa"/>
            <w:tcBorders>
              <w:top w:val="nil"/>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67BED5C"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19.913,40</w:t>
            </w:r>
          </w:p>
        </w:tc>
      </w:tr>
      <w:tr w:rsidR="00235960" w:rsidRPr="00BA0EDC" w14:paraId="0C8C662F" w14:textId="77777777" w:rsidTr="00235960">
        <w:trPr>
          <w:gridAfter w:val="2"/>
          <w:wAfter w:w="89" w:type="dxa"/>
        </w:trPr>
        <w:tc>
          <w:tcPr>
            <w:tcW w:w="14578" w:type="dxa"/>
            <w:gridSpan w:val="1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CFA8D84" w14:textId="77777777" w:rsidR="00235960" w:rsidRPr="00BA0EDC" w:rsidRDefault="00235960">
            <w:pPr>
              <w:ind w:left="0" w:hanging="2"/>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Iniciativa(s): 0003 - Desenvolver ações de extensão universitária.</w:t>
            </w:r>
          </w:p>
          <w:p w14:paraId="6313E02F" w14:textId="77777777" w:rsidR="00235960" w:rsidRPr="00BA0EDC" w:rsidRDefault="00235960">
            <w:pPr>
              <w:ind w:left="0" w:hanging="2"/>
              <w:rPr>
                <w:rFonts w:ascii="Arial" w:eastAsia="Lucida Sans Unicode" w:hAnsi="Arial" w:cs="Arial"/>
                <w:b/>
                <w:bCs/>
                <w:sz w:val="18"/>
                <w:szCs w:val="18"/>
                <w:lang w:bidi="ar-SA"/>
              </w:rPr>
            </w:pPr>
          </w:p>
        </w:tc>
      </w:tr>
      <w:tr w:rsidR="00235960" w:rsidRPr="00BA0EDC" w14:paraId="5C1BEF2C" w14:textId="77777777" w:rsidTr="009622B9">
        <w:trPr>
          <w:gridAfter w:val="2"/>
          <w:wAfter w:w="89" w:type="dxa"/>
        </w:trPr>
        <w:tc>
          <w:tcPr>
            <w:tcW w:w="124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138DD43" w14:textId="77777777" w:rsidR="00235960" w:rsidRPr="00BA0EDC" w:rsidRDefault="00235960">
            <w:pPr>
              <w:pStyle w:val="Contedodatabela"/>
              <w:ind w:left="0" w:hanging="2"/>
              <w:jc w:val="center"/>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6932 - Concessão de Bolsa de Monitoria de Extensão</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D8D120D" w14:textId="77777777" w:rsidR="00235960" w:rsidRPr="00BA0EDC" w:rsidRDefault="00235960">
            <w:pPr>
              <w:pStyle w:val="Contedodatabela"/>
              <w:snapToGrid w:val="0"/>
              <w:ind w:left="0" w:hanging="2"/>
              <w:jc w:val="center"/>
              <w:rPr>
                <w:rFonts w:ascii="Arial" w:eastAsia="Tahoma" w:hAnsi="Arial" w:cs="Arial"/>
                <w:b/>
                <w:bCs/>
                <w:sz w:val="18"/>
                <w:szCs w:val="18"/>
              </w:rPr>
            </w:pPr>
            <w:r w:rsidRPr="00BA0EDC">
              <w:rPr>
                <w:rFonts w:ascii="Arial" w:hAnsi="Arial" w:cs="Arial"/>
                <w:b/>
                <w:bCs/>
                <w:sz w:val="18"/>
                <w:szCs w:val="18"/>
              </w:rPr>
              <w:t>1554 - Bolsa de monitoria de extensão concedida</w:t>
            </w:r>
          </w:p>
        </w:tc>
        <w:tc>
          <w:tcPr>
            <w:tcW w:w="99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27FA7E3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FC84B1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100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1F6502E"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251</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16EDAD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127</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4CE33AF"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124</w:t>
            </w:r>
          </w:p>
        </w:tc>
        <w:tc>
          <w:tcPr>
            <w:tcW w:w="1275"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5A1A8C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750.000,00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5D58D5A"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1.090.000,00</w:t>
            </w:r>
          </w:p>
        </w:tc>
        <w:tc>
          <w:tcPr>
            <w:tcW w:w="1276"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C9C771C"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1.036.633,64</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992369A"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941.913,46</w:t>
            </w:r>
          </w:p>
        </w:tc>
        <w:tc>
          <w:tcPr>
            <w:tcW w:w="1569" w:type="dxa"/>
            <w:tcBorders>
              <w:top w:val="nil"/>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9458C1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941.913,46</w:t>
            </w:r>
          </w:p>
        </w:tc>
      </w:tr>
      <w:tr w:rsidR="00235960" w:rsidRPr="00BA0EDC" w14:paraId="4D7CAA45" w14:textId="77777777" w:rsidTr="00235960">
        <w:trPr>
          <w:gridAfter w:val="2"/>
          <w:wAfter w:w="89" w:type="dxa"/>
        </w:trPr>
        <w:tc>
          <w:tcPr>
            <w:tcW w:w="14578" w:type="dxa"/>
            <w:gridSpan w:val="1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6B35A41"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lastRenderedPageBreak/>
              <w:t>Iniciativa(s): 0005 - Ofertar bolsas de extensão universitária</w:t>
            </w:r>
            <w:r w:rsidRPr="00BA0EDC">
              <w:rPr>
                <w:rFonts w:ascii="Arial" w:eastAsia="Lucida Sans Unicode" w:hAnsi="Arial" w:cs="Arial"/>
                <w:sz w:val="18"/>
                <w:szCs w:val="18"/>
                <w:lang w:bidi="ar-SA"/>
              </w:rPr>
              <w:t>.</w:t>
            </w:r>
          </w:p>
          <w:p w14:paraId="199A3F57" w14:textId="77777777" w:rsidR="00235960" w:rsidRPr="00BA0EDC" w:rsidRDefault="00235960">
            <w:pPr>
              <w:ind w:left="0" w:hanging="2"/>
              <w:rPr>
                <w:rFonts w:ascii="Arial" w:eastAsia="Lucida Sans Unicode" w:hAnsi="Arial" w:cs="Arial"/>
                <w:b/>
                <w:bCs/>
                <w:sz w:val="18"/>
                <w:szCs w:val="18"/>
                <w:lang w:bidi="ar-SA"/>
              </w:rPr>
            </w:pPr>
          </w:p>
        </w:tc>
      </w:tr>
      <w:tr w:rsidR="00235960" w:rsidRPr="00BA0EDC" w14:paraId="1CF0FF7F" w14:textId="77777777" w:rsidTr="00235960">
        <w:trPr>
          <w:gridAfter w:val="2"/>
          <w:wAfter w:w="89" w:type="dxa"/>
        </w:trPr>
        <w:tc>
          <w:tcPr>
            <w:tcW w:w="14578" w:type="dxa"/>
            <w:gridSpan w:val="12"/>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429D05B6" w14:textId="352F1A3F"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 xml:space="preserve">Unidade Setorial de Planejamento (USP): 16 </w:t>
            </w:r>
            <w:r w:rsidR="00E66654" w:rsidRPr="00BA0EDC">
              <w:rPr>
                <w:rFonts w:ascii="Arial" w:eastAsia="Lucida Sans Unicode" w:hAnsi="Arial" w:cs="Arial"/>
                <w:b/>
                <w:bCs/>
                <w:sz w:val="18"/>
                <w:szCs w:val="18"/>
                <w:lang w:bidi="ar-SA"/>
              </w:rPr>
              <w:t>–</w:t>
            </w:r>
            <w:r w:rsidRPr="00BA0EDC">
              <w:rPr>
                <w:rFonts w:ascii="Arial" w:eastAsia="Lucida Sans Unicode" w:hAnsi="Arial" w:cs="Arial"/>
                <w:b/>
                <w:bCs/>
                <w:sz w:val="18"/>
                <w:szCs w:val="18"/>
                <w:lang w:bidi="ar-SA"/>
              </w:rPr>
              <w:t xml:space="preserve"> Biblioteca</w:t>
            </w:r>
          </w:p>
        </w:tc>
      </w:tr>
      <w:tr w:rsidR="00235960" w:rsidRPr="00BA0EDC" w14:paraId="38E51FB9" w14:textId="77777777" w:rsidTr="009622B9">
        <w:trPr>
          <w:gridAfter w:val="2"/>
          <w:wAfter w:w="89" w:type="dxa"/>
        </w:trPr>
        <w:tc>
          <w:tcPr>
            <w:tcW w:w="7906" w:type="dxa"/>
            <w:gridSpan w:val="7"/>
            <w:tcBorders>
              <w:top w:val="single" w:sz="4" w:space="0" w:color="000000"/>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4865F96"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120DDD0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r>
      <w:tr w:rsidR="009622B9" w:rsidRPr="00BA0EDC" w14:paraId="2A75C462" w14:textId="77777777" w:rsidTr="009622B9">
        <w:trPr>
          <w:gridAfter w:val="2"/>
          <w:wAfter w:w="89" w:type="dxa"/>
        </w:trPr>
        <w:tc>
          <w:tcPr>
            <w:tcW w:w="124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8FECF4D"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7263A7AB"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74243E2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D7097A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53770B3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8F6B24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4B22DB9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34FCCE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7773D27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15D18C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5B8D9C6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2B722F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26C64DD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0A58D6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0A2E366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9EAF28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3566F35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99249B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0C21D32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08AE86C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r>
      <w:tr w:rsidR="00235960" w:rsidRPr="00BA0EDC" w14:paraId="584165B2" w14:textId="77777777" w:rsidTr="009622B9">
        <w:trPr>
          <w:gridAfter w:val="2"/>
          <w:wAfter w:w="89" w:type="dxa"/>
        </w:trPr>
        <w:tc>
          <w:tcPr>
            <w:tcW w:w="124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2FBA4A5"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lang w:bidi="ar-SA"/>
              </w:rPr>
              <w:t>6913 - Funcionamento do Sistema de Bibliotecas Universitárias</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AE7F48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2137 -Sistema de biblioteca em funcionamento</w:t>
            </w:r>
          </w:p>
        </w:tc>
        <w:tc>
          <w:tcPr>
            <w:tcW w:w="99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F9CCDC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D8F9AB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92E144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7CBAB9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2B81F57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3B22ED2"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1.600.000,00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5BAF34C"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230.000,00</w:t>
            </w:r>
          </w:p>
        </w:tc>
        <w:tc>
          <w:tcPr>
            <w:tcW w:w="1276"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0148F9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55.985,69</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2FD64E2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54.590,46</w:t>
            </w:r>
          </w:p>
        </w:tc>
        <w:tc>
          <w:tcPr>
            <w:tcW w:w="1569" w:type="dxa"/>
            <w:tcBorders>
              <w:top w:val="nil"/>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B8213E0"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54.590,46</w:t>
            </w:r>
          </w:p>
        </w:tc>
      </w:tr>
      <w:tr w:rsidR="00235960" w:rsidRPr="00BA0EDC" w14:paraId="48854365" w14:textId="77777777" w:rsidTr="00235960">
        <w:trPr>
          <w:gridAfter w:val="2"/>
          <w:wAfter w:w="89" w:type="dxa"/>
        </w:trPr>
        <w:tc>
          <w:tcPr>
            <w:tcW w:w="14578" w:type="dxa"/>
            <w:gridSpan w:val="1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FE73807"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Iniciativa(s): 0011 - Ofertar acervo digital de referências bibliográficas assegurando a acessibilidade às pessoas com deficiência</w:t>
            </w:r>
            <w:r w:rsidRPr="00BA0EDC">
              <w:rPr>
                <w:rFonts w:ascii="Arial" w:eastAsia="Lucida Sans Unicode" w:hAnsi="Arial" w:cs="Arial"/>
                <w:sz w:val="18"/>
                <w:szCs w:val="18"/>
                <w:lang w:bidi="ar-SA"/>
              </w:rPr>
              <w:t>.</w:t>
            </w:r>
          </w:p>
          <w:p w14:paraId="445D40A1" w14:textId="77777777" w:rsidR="00235960" w:rsidRPr="00BA0EDC" w:rsidRDefault="00235960">
            <w:pPr>
              <w:ind w:left="0" w:hanging="2"/>
              <w:rPr>
                <w:rFonts w:ascii="Arial" w:eastAsia="Lucida Sans Unicode" w:hAnsi="Arial" w:cs="Arial"/>
                <w:b/>
                <w:bCs/>
                <w:sz w:val="18"/>
                <w:szCs w:val="18"/>
                <w:lang w:bidi="ar-SA"/>
              </w:rPr>
            </w:pPr>
          </w:p>
        </w:tc>
      </w:tr>
      <w:tr w:rsidR="00235960" w:rsidRPr="00BA0EDC" w14:paraId="6A736998" w14:textId="77777777" w:rsidTr="00235960">
        <w:trPr>
          <w:gridAfter w:val="2"/>
          <w:wAfter w:w="89" w:type="dxa"/>
        </w:trPr>
        <w:tc>
          <w:tcPr>
            <w:tcW w:w="14578" w:type="dxa"/>
            <w:gridSpan w:val="12"/>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3B774A8A"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Unidade Setorial de Planejamento (USP): 17 - Gerência de Pesquisa</w:t>
            </w:r>
          </w:p>
        </w:tc>
      </w:tr>
      <w:tr w:rsidR="00235960" w:rsidRPr="00BA0EDC" w14:paraId="08F64474" w14:textId="77777777" w:rsidTr="009622B9">
        <w:trPr>
          <w:gridAfter w:val="2"/>
          <w:wAfter w:w="89" w:type="dxa"/>
        </w:trPr>
        <w:tc>
          <w:tcPr>
            <w:tcW w:w="7906" w:type="dxa"/>
            <w:gridSpan w:val="7"/>
            <w:tcBorders>
              <w:top w:val="single" w:sz="4" w:space="0" w:color="000000"/>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8A6E7C6"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661684E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r>
      <w:tr w:rsidR="009622B9" w:rsidRPr="00BA0EDC" w14:paraId="0DB2B9B7" w14:textId="77777777" w:rsidTr="009622B9">
        <w:trPr>
          <w:gridAfter w:val="2"/>
          <w:wAfter w:w="89" w:type="dxa"/>
        </w:trPr>
        <w:tc>
          <w:tcPr>
            <w:tcW w:w="124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AACCD23"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02469DFF"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A27F0C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94D553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46CB1C0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78FF652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78D95C5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5B9671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74B4378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0C2A73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0695779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F19C5C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0AC6438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73198E1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366E33A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CC1236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5878F38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32431B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0E948DA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740C0F4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r>
      <w:tr w:rsidR="00235960" w:rsidRPr="00BA0EDC" w14:paraId="71648298" w14:textId="77777777" w:rsidTr="009622B9">
        <w:trPr>
          <w:gridAfter w:val="2"/>
          <w:wAfter w:w="89" w:type="dxa"/>
        </w:trPr>
        <w:tc>
          <w:tcPr>
            <w:tcW w:w="124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C8B4779" w14:textId="77777777" w:rsidR="00235960" w:rsidRPr="00BA0EDC" w:rsidRDefault="00235960">
            <w:pPr>
              <w:pStyle w:val="Contedodatabela"/>
              <w:ind w:left="0" w:hanging="2"/>
              <w:jc w:val="center"/>
              <w:rPr>
                <w:rFonts w:ascii="Arial" w:hAnsi="Arial" w:cs="Arial"/>
                <w:sz w:val="18"/>
                <w:szCs w:val="18"/>
              </w:rPr>
            </w:pPr>
            <w:bookmarkStart w:id="15" w:name="_Hlk92784357"/>
            <w:r w:rsidRPr="00BA0EDC">
              <w:rPr>
                <w:rFonts w:ascii="Arial" w:eastAsia="Lucida Sans Unicode" w:hAnsi="Arial" w:cs="Arial"/>
                <w:b/>
                <w:bCs/>
                <w:sz w:val="18"/>
                <w:szCs w:val="18"/>
                <w:lang w:bidi="ar-SA"/>
              </w:rPr>
              <w:t>3424 - Concessão de Bolsa de Iniciação Científica</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2641A3F5"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1131 - Bolsa de iniciação científica concedida</w:t>
            </w:r>
          </w:p>
        </w:tc>
        <w:tc>
          <w:tcPr>
            <w:tcW w:w="99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F3BADEB"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6F8BE7E2"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40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654BCF4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40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285C7CBD"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40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F2A283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275"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F56943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1.350.000,00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781A72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1.350.000,00</w:t>
            </w:r>
          </w:p>
        </w:tc>
        <w:tc>
          <w:tcPr>
            <w:tcW w:w="1276"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3F739F9"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721.373,36</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E77CA0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702.493,35</w:t>
            </w:r>
          </w:p>
        </w:tc>
        <w:tc>
          <w:tcPr>
            <w:tcW w:w="1569" w:type="dxa"/>
            <w:tcBorders>
              <w:top w:val="nil"/>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48DDD03"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702.493,35</w:t>
            </w:r>
          </w:p>
        </w:tc>
      </w:tr>
      <w:tr w:rsidR="00235960" w:rsidRPr="00BA0EDC" w14:paraId="0A8744F0" w14:textId="77777777" w:rsidTr="00235960">
        <w:trPr>
          <w:gridAfter w:val="2"/>
          <w:wAfter w:w="89" w:type="dxa"/>
        </w:trPr>
        <w:tc>
          <w:tcPr>
            <w:tcW w:w="14578" w:type="dxa"/>
            <w:gridSpan w:val="1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7F2FE80"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Iniciativa(s): 0012 - Ofertar bolsas de pesquisa</w:t>
            </w:r>
            <w:r w:rsidRPr="00BA0EDC">
              <w:rPr>
                <w:rFonts w:ascii="Arial" w:eastAsia="Lucida Sans Unicode" w:hAnsi="Arial" w:cs="Arial"/>
                <w:sz w:val="18"/>
                <w:szCs w:val="18"/>
                <w:lang w:bidi="ar-SA"/>
              </w:rPr>
              <w:t>.</w:t>
            </w:r>
          </w:p>
          <w:p w14:paraId="001A42F4" w14:textId="77777777" w:rsidR="00235960" w:rsidRPr="00BA0EDC" w:rsidRDefault="00235960">
            <w:pPr>
              <w:ind w:left="0" w:hanging="2"/>
              <w:rPr>
                <w:rFonts w:ascii="Arial" w:eastAsia="Lucida Sans Unicode" w:hAnsi="Arial" w:cs="Arial"/>
                <w:b/>
                <w:bCs/>
                <w:sz w:val="18"/>
                <w:szCs w:val="18"/>
                <w:lang w:bidi="ar-SA"/>
              </w:rPr>
            </w:pPr>
          </w:p>
        </w:tc>
      </w:tr>
      <w:tr w:rsidR="00235960" w:rsidRPr="00BA0EDC" w14:paraId="4B83B8E3" w14:textId="77777777" w:rsidTr="009622B9">
        <w:trPr>
          <w:gridAfter w:val="2"/>
          <w:wAfter w:w="89" w:type="dxa"/>
        </w:trPr>
        <w:tc>
          <w:tcPr>
            <w:tcW w:w="124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026C6ACF"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lang w:bidi="ar-SA"/>
              </w:rPr>
              <w:t>6927 - Apoio a Ações de Pesquisa e de Iniciação Científica e Tecnológica</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44A2AD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1677 - Apoio técnico-financeiro realizado</w:t>
            </w:r>
          </w:p>
        </w:tc>
        <w:tc>
          <w:tcPr>
            <w:tcW w:w="99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C5AEFD3"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7AF5A8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230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2D31009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230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BEFFA31"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59</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05E0E21"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17</w:t>
            </w:r>
          </w:p>
        </w:tc>
        <w:tc>
          <w:tcPr>
            <w:tcW w:w="1275"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350EA2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880.000,00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233655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4.223.434,00</w:t>
            </w:r>
          </w:p>
        </w:tc>
        <w:tc>
          <w:tcPr>
            <w:tcW w:w="1276"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8C34A30"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654.448,16</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7020B3F"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648.647,66</w:t>
            </w:r>
          </w:p>
        </w:tc>
        <w:tc>
          <w:tcPr>
            <w:tcW w:w="1569" w:type="dxa"/>
            <w:tcBorders>
              <w:top w:val="nil"/>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4765AB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648.583,80</w:t>
            </w:r>
          </w:p>
        </w:tc>
      </w:tr>
      <w:tr w:rsidR="00235960" w:rsidRPr="00BA0EDC" w14:paraId="416F4E50" w14:textId="77777777" w:rsidTr="00235960">
        <w:trPr>
          <w:gridAfter w:val="2"/>
          <w:wAfter w:w="89" w:type="dxa"/>
        </w:trPr>
        <w:tc>
          <w:tcPr>
            <w:tcW w:w="14578" w:type="dxa"/>
            <w:gridSpan w:val="1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758A719"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Iniciativa(s): 0008 - Desenvolver projetos de pesquisa, inovação e tecnologia.</w:t>
            </w:r>
          </w:p>
          <w:p w14:paraId="3F0F1A43" w14:textId="77777777" w:rsidR="00235960" w:rsidRPr="00BA0EDC" w:rsidRDefault="00235960">
            <w:pPr>
              <w:ind w:left="0" w:hanging="2"/>
              <w:rPr>
                <w:rFonts w:ascii="Arial" w:eastAsia="Lucida Sans Unicode" w:hAnsi="Arial" w:cs="Arial"/>
                <w:b/>
                <w:bCs/>
                <w:sz w:val="18"/>
                <w:szCs w:val="18"/>
                <w:lang w:bidi="ar-SA"/>
              </w:rPr>
            </w:pPr>
          </w:p>
        </w:tc>
      </w:tr>
      <w:tr w:rsidR="00235960" w:rsidRPr="00BA0EDC" w14:paraId="604FBE78" w14:textId="77777777" w:rsidTr="00235960">
        <w:trPr>
          <w:gridAfter w:val="2"/>
          <w:wAfter w:w="89" w:type="dxa"/>
        </w:trPr>
        <w:tc>
          <w:tcPr>
            <w:tcW w:w="14578" w:type="dxa"/>
            <w:gridSpan w:val="12"/>
            <w:tcBorders>
              <w:top w:val="single" w:sz="4" w:space="0" w:color="000000"/>
              <w:left w:val="single" w:sz="4" w:space="0" w:color="000000"/>
              <w:bottom w:val="single" w:sz="4" w:space="0" w:color="000000"/>
              <w:right w:val="single" w:sz="4" w:space="0" w:color="000000"/>
            </w:tcBorders>
            <w:shd w:val="clear" w:color="auto" w:fill="B2B2B2"/>
            <w:tcMar>
              <w:top w:w="55" w:type="dxa"/>
              <w:left w:w="55" w:type="dxa"/>
              <w:bottom w:w="55" w:type="dxa"/>
              <w:right w:w="55" w:type="dxa"/>
            </w:tcMar>
            <w:vAlign w:val="center"/>
            <w:hideMark/>
          </w:tcPr>
          <w:p w14:paraId="661C21F6"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Compromisso: 09 - Promover o planejamento e a gestão estratégica da educação, consolidadas em bases democráticas e participativas</w:t>
            </w:r>
          </w:p>
        </w:tc>
      </w:tr>
      <w:tr w:rsidR="00235960" w:rsidRPr="00BA0EDC" w14:paraId="7820C242"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6E4AF535"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lastRenderedPageBreak/>
              <w:t xml:space="preserve">Unidade Setorial de Planejamento (USP): 3 - </w:t>
            </w:r>
            <w:proofErr w:type="spellStart"/>
            <w:r w:rsidRPr="00BA0EDC">
              <w:rPr>
                <w:rFonts w:ascii="Arial" w:eastAsia="Lucida Sans Unicode" w:hAnsi="Arial" w:cs="Arial"/>
                <w:b/>
                <w:bCs/>
                <w:sz w:val="18"/>
                <w:szCs w:val="18"/>
                <w:lang w:bidi="ar-SA"/>
              </w:rPr>
              <w:t>Pró-Reitoria</w:t>
            </w:r>
            <w:proofErr w:type="spellEnd"/>
            <w:r w:rsidRPr="00BA0EDC">
              <w:rPr>
                <w:rFonts w:ascii="Arial" w:eastAsia="Lucida Sans Unicode" w:hAnsi="Arial" w:cs="Arial"/>
                <w:b/>
                <w:bCs/>
                <w:sz w:val="18"/>
                <w:szCs w:val="18"/>
                <w:lang w:bidi="ar-SA"/>
              </w:rPr>
              <w:t xml:space="preserve"> de Graduação</w:t>
            </w:r>
          </w:p>
        </w:tc>
        <w:tc>
          <w:tcPr>
            <w:tcW w:w="25" w:type="dxa"/>
            <w:vMerge w:val="restart"/>
            <w:tcBorders>
              <w:top w:val="nil"/>
              <w:left w:val="single" w:sz="4" w:space="0" w:color="000000"/>
              <w:bottom w:val="nil"/>
              <w:right w:val="nil"/>
            </w:tcBorders>
          </w:tcPr>
          <w:p w14:paraId="4CADD682"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440B1490"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65260832"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1BC9580A"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1643271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293E69D4"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A6EBBC3"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6DCF0AEB"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7F1556A1"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70A950FA"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2A9475A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1C71E0E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57CEE7D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37A0499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1B33173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120D92A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2DBF36E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1BAA24E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69562B0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29BD6A1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629C815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291B109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0E595CB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1546676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48F946C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1E1D769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6B5B7C6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2FC198A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3109E88E"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642B57AA"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68AC631F" w14:textId="77777777" w:rsidTr="009622B9">
        <w:tc>
          <w:tcPr>
            <w:tcW w:w="1243" w:type="dxa"/>
            <w:tcBorders>
              <w:top w:val="nil"/>
              <w:left w:val="single" w:sz="4" w:space="0" w:color="000000"/>
              <w:bottom w:val="single" w:sz="4" w:space="0" w:color="000000"/>
              <w:right w:val="nil"/>
            </w:tcBorders>
            <w:vAlign w:val="center"/>
            <w:hideMark/>
          </w:tcPr>
          <w:p w14:paraId="3AE2C45F"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lang w:bidi="ar-SA"/>
              </w:rPr>
              <w:t>6908 - Gestão das Ações de Ensino de Graduação</w:t>
            </w:r>
          </w:p>
        </w:tc>
        <w:tc>
          <w:tcPr>
            <w:tcW w:w="1134" w:type="dxa"/>
            <w:tcBorders>
              <w:top w:val="nil"/>
              <w:left w:val="single" w:sz="4" w:space="0" w:color="000000"/>
              <w:bottom w:val="single" w:sz="4" w:space="0" w:color="000000"/>
              <w:right w:val="nil"/>
            </w:tcBorders>
            <w:vAlign w:val="center"/>
            <w:hideMark/>
          </w:tcPr>
          <w:p w14:paraId="289432AD"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1545 - Ação de graduação gerida</w:t>
            </w:r>
          </w:p>
        </w:tc>
        <w:tc>
          <w:tcPr>
            <w:tcW w:w="993" w:type="dxa"/>
            <w:tcBorders>
              <w:top w:val="nil"/>
              <w:left w:val="single" w:sz="4" w:space="0" w:color="000000"/>
              <w:bottom w:val="single" w:sz="4" w:space="0" w:color="000000"/>
              <w:right w:val="nil"/>
            </w:tcBorders>
            <w:vAlign w:val="center"/>
            <w:hideMark/>
          </w:tcPr>
          <w:p w14:paraId="5868D93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4962AA17"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33</w:t>
            </w:r>
          </w:p>
        </w:tc>
        <w:tc>
          <w:tcPr>
            <w:tcW w:w="1134" w:type="dxa"/>
            <w:tcBorders>
              <w:top w:val="nil"/>
              <w:left w:val="single" w:sz="4" w:space="0" w:color="000000"/>
              <w:bottom w:val="single" w:sz="4" w:space="0" w:color="000000"/>
              <w:right w:val="nil"/>
            </w:tcBorders>
            <w:vAlign w:val="center"/>
            <w:hideMark/>
          </w:tcPr>
          <w:p w14:paraId="6923FF4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33</w:t>
            </w:r>
          </w:p>
        </w:tc>
        <w:tc>
          <w:tcPr>
            <w:tcW w:w="1134" w:type="dxa"/>
            <w:tcBorders>
              <w:top w:val="nil"/>
              <w:left w:val="single" w:sz="4" w:space="0" w:color="000000"/>
              <w:bottom w:val="single" w:sz="4" w:space="0" w:color="000000"/>
              <w:right w:val="nil"/>
            </w:tcBorders>
            <w:vAlign w:val="center"/>
            <w:hideMark/>
          </w:tcPr>
          <w:p w14:paraId="25055F93"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5A304BE3"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33</w:t>
            </w:r>
          </w:p>
        </w:tc>
        <w:tc>
          <w:tcPr>
            <w:tcW w:w="1275" w:type="dxa"/>
            <w:tcBorders>
              <w:top w:val="nil"/>
              <w:left w:val="single" w:sz="4" w:space="0" w:color="000000"/>
              <w:bottom w:val="single" w:sz="4" w:space="0" w:color="000000"/>
              <w:right w:val="nil"/>
            </w:tcBorders>
            <w:vAlign w:val="center"/>
            <w:hideMark/>
          </w:tcPr>
          <w:p w14:paraId="09DC3A3B"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7.770.000,00</w:t>
            </w:r>
          </w:p>
        </w:tc>
        <w:tc>
          <w:tcPr>
            <w:tcW w:w="1418" w:type="dxa"/>
            <w:tcBorders>
              <w:top w:val="nil"/>
              <w:left w:val="single" w:sz="4" w:space="0" w:color="000000"/>
              <w:bottom w:val="single" w:sz="4" w:space="0" w:color="000000"/>
              <w:right w:val="nil"/>
            </w:tcBorders>
            <w:vAlign w:val="center"/>
            <w:hideMark/>
          </w:tcPr>
          <w:p w14:paraId="60B2991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7.740.000,00</w:t>
            </w:r>
          </w:p>
        </w:tc>
        <w:tc>
          <w:tcPr>
            <w:tcW w:w="1276" w:type="dxa"/>
            <w:tcBorders>
              <w:top w:val="nil"/>
              <w:left w:val="single" w:sz="4" w:space="0" w:color="000000"/>
              <w:bottom w:val="single" w:sz="4" w:space="0" w:color="000000"/>
              <w:right w:val="nil"/>
            </w:tcBorders>
            <w:vAlign w:val="center"/>
            <w:hideMark/>
          </w:tcPr>
          <w:p w14:paraId="3EA7CEEA"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633.822,61</w:t>
            </w:r>
          </w:p>
        </w:tc>
        <w:tc>
          <w:tcPr>
            <w:tcW w:w="1134" w:type="dxa"/>
            <w:tcBorders>
              <w:top w:val="nil"/>
              <w:left w:val="single" w:sz="4" w:space="0" w:color="000000"/>
              <w:bottom w:val="single" w:sz="4" w:space="0" w:color="000000"/>
              <w:right w:val="nil"/>
            </w:tcBorders>
            <w:vAlign w:val="center"/>
            <w:hideMark/>
          </w:tcPr>
          <w:p w14:paraId="46B9AC64"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599.856,91</w:t>
            </w:r>
          </w:p>
        </w:tc>
        <w:tc>
          <w:tcPr>
            <w:tcW w:w="1569" w:type="dxa"/>
            <w:tcBorders>
              <w:top w:val="nil"/>
              <w:left w:val="single" w:sz="4" w:space="0" w:color="000000"/>
              <w:bottom w:val="single" w:sz="4" w:space="0" w:color="000000"/>
              <w:right w:val="nil"/>
            </w:tcBorders>
            <w:vAlign w:val="center"/>
            <w:hideMark/>
          </w:tcPr>
          <w:p w14:paraId="5C1759CF"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599.856,91</w:t>
            </w:r>
          </w:p>
        </w:tc>
        <w:tc>
          <w:tcPr>
            <w:tcW w:w="25" w:type="dxa"/>
            <w:vMerge/>
            <w:tcBorders>
              <w:top w:val="nil"/>
              <w:left w:val="single" w:sz="4" w:space="0" w:color="000000"/>
              <w:bottom w:val="nil"/>
              <w:right w:val="nil"/>
            </w:tcBorders>
            <w:vAlign w:val="center"/>
            <w:hideMark/>
          </w:tcPr>
          <w:p w14:paraId="06DD401B"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70F1007B"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4C72E6F2" w14:textId="77777777" w:rsidTr="009622B9">
        <w:tc>
          <w:tcPr>
            <w:tcW w:w="1243" w:type="dxa"/>
            <w:tcBorders>
              <w:top w:val="nil"/>
              <w:left w:val="single" w:sz="4" w:space="0" w:color="000000"/>
              <w:bottom w:val="single" w:sz="4" w:space="0" w:color="000000"/>
              <w:right w:val="nil"/>
            </w:tcBorders>
            <w:vAlign w:val="center"/>
            <w:hideMark/>
          </w:tcPr>
          <w:p w14:paraId="38638097" w14:textId="77777777" w:rsidR="00235960" w:rsidRPr="00BA0EDC" w:rsidRDefault="00235960">
            <w:pPr>
              <w:pStyle w:val="Contedodatabela"/>
              <w:ind w:left="0" w:hanging="2"/>
              <w:jc w:val="center"/>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6911 - Realização de Processo Seletivo</w:t>
            </w:r>
          </w:p>
        </w:tc>
        <w:tc>
          <w:tcPr>
            <w:tcW w:w="1134" w:type="dxa"/>
            <w:tcBorders>
              <w:top w:val="nil"/>
              <w:left w:val="single" w:sz="4" w:space="0" w:color="000000"/>
              <w:bottom w:val="single" w:sz="4" w:space="0" w:color="000000"/>
              <w:right w:val="nil"/>
            </w:tcBorders>
            <w:vAlign w:val="center"/>
            <w:hideMark/>
          </w:tcPr>
          <w:p w14:paraId="5C490303" w14:textId="77777777" w:rsidR="00235960" w:rsidRPr="00BA0EDC" w:rsidRDefault="00235960">
            <w:pPr>
              <w:pStyle w:val="Contedodatabela"/>
              <w:snapToGrid w:val="0"/>
              <w:ind w:left="0" w:hanging="2"/>
              <w:jc w:val="center"/>
              <w:rPr>
                <w:rFonts w:ascii="Arial" w:eastAsia="Tahoma" w:hAnsi="Arial" w:cs="Arial"/>
                <w:b/>
                <w:bCs/>
                <w:sz w:val="18"/>
                <w:szCs w:val="18"/>
              </w:rPr>
            </w:pPr>
            <w:r w:rsidRPr="00BA0EDC">
              <w:rPr>
                <w:rFonts w:ascii="Arial" w:hAnsi="Arial" w:cs="Arial"/>
                <w:b/>
                <w:bCs/>
                <w:sz w:val="18"/>
                <w:szCs w:val="18"/>
              </w:rPr>
              <w:t>0870 - Processo seletivo realizado</w:t>
            </w:r>
          </w:p>
        </w:tc>
        <w:tc>
          <w:tcPr>
            <w:tcW w:w="993" w:type="dxa"/>
            <w:tcBorders>
              <w:top w:val="nil"/>
              <w:left w:val="single" w:sz="4" w:space="0" w:color="000000"/>
              <w:bottom w:val="single" w:sz="4" w:space="0" w:color="000000"/>
              <w:right w:val="nil"/>
            </w:tcBorders>
            <w:vAlign w:val="center"/>
            <w:hideMark/>
          </w:tcPr>
          <w:p w14:paraId="780561F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018CB68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40</w:t>
            </w:r>
          </w:p>
        </w:tc>
        <w:tc>
          <w:tcPr>
            <w:tcW w:w="1134" w:type="dxa"/>
            <w:tcBorders>
              <w:top w:val="nil"/>
              <w:left w:val="single" w:sz="4" w:space="0" w:color="000000"/>
              <w:bottom w:val="single" w:sz="4" w:space="0" w:color="000000"/>
              <w:right w:val="nil"/>
            </w:tcBorders>
            <w:vAlign w:val="center"/>
            <w:hideMark/>
          </w:tcPr>
          <w:p w14:paraId="0E41F79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40</w:t>
            </w:r>
          </w:p>
        </w:tc>
        <w:tc>
          <w:tcPr>
            <w:tcW w:w="1134" w:type="dxa"/>
            <w:tcBorders>
              <w:top w:val="nil"/>
              <w:left w:val="single" w:sz="4" w:space="0" w:color="000000"/>
              <w:bottom w:val="single" w:sz="4" w:space="0" w:color="000000"/>
              <w:right w:val="nil"/>
            </w:tcBorders>
            <w:vAlign w:val="center"/>
            <w:hideMark/>
          </w:tcPr>
          <w:p w14:paraId="13C3F9FB"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6059D1E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vAlign w:val="center"/>
            <w:hideMark/>
          </w:tcPr>
          <w:p w14:paraId="70D6B0EB"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420.000,00</w:t>
            </w:r>
          </w:p>
        </w:tc>
        <w:tc>
          <w:tcPr>
            <w:tcW w:w="1418" w:type="dxa"/>
            <w:tcBorders>
              <w:top w:val="nil"/>
              <w:left w:val="single" w:sz="4" w:space="0" w:color="000000"/>
              <w:bottom w:val="single" w:sz="4" w:space="0" w:color="000000"/>
              <w:right w:val="nil"/>
            </w:tcBorders>
            <w:vAlign w:val="center"/>
            <w:hideMark/>
          </w:tcPr>
          <w:p w14:paraId="774E24A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71.000,00</w:t>
            </w:r>
          </w:p>
        </w:tc>
        <w:tc>
          <w:tcPr>
            <w:tcW w:w="1276" w:type="dxa"/>
            <w:tcBorders>
              <w:top w:val="nil"/>
              <w:left w:val="single" w:sz="4" w:space="0" w:color="000000"/>
              <w:bottom w:val="single" w:sz="4" w:space="0" w:color="000000"/>
              <w:right w:val="nil"/>
            </w:tcBorders>
            <w:vAlign w:val="center"/>
            <w:hideMark/>
          </w:tcPr>
          <w:p w14:paraId="0BE0E91F"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1134" w:type="dxa"/>
            <w:tcBorders>
              <w:top w:val="nil"/>
              <w:left w:val="single" w:sz="4" w:space="0" w:color="000000"/>
              <w:bottom w:val="single" w:sz="4" w:space="0" w:color="000000"/>
              <w:right w:val="nil"/>
            </w:tcBorders>
            <w:vAlign w:val="center"/>
            <w:hideMark/>
          </w:tcPr>
          <w:p w14:paraId="4E5C04A1"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1569" w:type="dxa"/>
            <w:tcBorders>
              <w:top w:val="nil"/>
              <w:left w:val="single" w:sz="4" w:space="0" w:color="000000"/>
              <w:bottom w:val="single" w:sz="4" w:space="0" w:color="000000"/>
              <w:right w:val="nil"/>
            </w:tcBorders>
            <w:vAlign w:val="center"/>
            <w:hideMark/>
          </w:tcPr>
          <w:p w14:paraId="3B2A816F"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25" w:type="dxa"/>
            <w:vMerge/>
            <w:tcBorders>
              <w:top w:val="nil"/>
              <w:left w:val="single" w:sz="4" w:space="0" w:color="000000"/>
              <w:bottom w:val="nil"/>
              <w:right w:val="nil"/>
            </w:tcBorders>
            <w:vAlign w:val="center"/>
            <w:hideMark/>
          </w:tcPr>
          <w:p w14:paraId="68B45D35"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6A68AAF2"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28C0C376" w14:textId="77777777" w:rsidTr="009622B9">
        <w:tc>
          <w:tcPr>
            <w:tcW w:w="1243" w:type="dxa"/>
            <w:tcBorders>
              <w:top w:val="nil"/>
              <w:left w:val="single" w:sz="4" w:space="0" w:color="000000"/>
              <w:bottom w:val="single" w:sz="4" w:space="0" w:color="000000"/>
              <w:right w:val="nil"/>
            </w:tcBorders>
            <w:vAlign w:val="center"/>
            <w:hideMark/>
          </w:tcPr>
          <w:p w14:paraId="6F12B45E" w14:textId="77777777" w:rsidR="00235960" w:rsidRPr="00BA0EDC" w:rsidRDefault="00235960">
            <w:pPr>
              <w:pStyle w:val="Contedodatabela"/>
              <w:ind w:left="0" w:hanging="2"/>
              <w:jc w:val="center"/>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6931 - Concessão de Bolsa de Monitoria de Ensino</w:t>
            </w:r>
          </w:p>
        </w:tc>
        <w:tc>
          <w:tcPr>
            <w:tcW w:w="1134" w:type="dxa"/>
            <w:tcBorders>
              <w:top w:val="nil"/>
              <w:left w:val="single" w:sz="4" w:space="0" w:color="000000"/>
              <w:bottom w:val="single" w:sz="4" w:space="0" w:color="000000"/>
              <w:right w:val="nil"/>
            </w:tcBorders>
            <w:vAlign w:val="center"/>
            <w:hideMark/>
          </w:tcPr>
          <w:p w14:paraId="3B9E6DEA" w14:textId="77777777" w:rsidR="00235960" w:rsidRPr="00BA0EDC" w:rsidRDefault="00235960">
            <w:pPr>
              <w:pStyle w:val="Contedodatabela"/>
              <w:snapToGrid w:val="0"/>
              <w:ind w:left="0" w:hanging="2"/>
              <w:jc w:val="center"/>
              <w:rPr>
                <w:rFonts w:ascii="Arial" w:eastAsia="Tahoma" w:hAnsi="Arial" w:cs="Arial"/>
                <w:b/>
                <w:bCs/>
                <w:sz w:val="18"/>
                <w:szCs w:val="18"/>
              </w:rPr>
            </w:pPr>
            <w:r w:rsidRPr="00BA0EDC">
              <w:rPr>
                <w:rFonts w:ascii="Arial" w:hAnsi="Arial" w:cs="Arial"/>
                <w:b/>
                <w:bCs/>
                <w:sz w:val="18"/>
                <w:szCs w:val="18"/>
              </w:rPr>
              <w:t>1130 - Bolsa de monitoria de ensino concedida</w:t>
            </w:r>
          </w:p>
        </w:tc>
        <w:tc>
          <w:tcPr>
            <w:tcW w:w="993" w:type="dxa"/>
            <w:tcBorders>
              <w:top w:val="nil"/>
              <w:left w:val="single" w:sz="4" w:space="0" w:color="000000"/>
              <w:bottom w:val="single" w:sz="4" w:space="0" w:color="000000"/>
              <w:right w:val="nil"/>
            </w:tcBorders>
            <w:vAlign w:val="center"/>
            <w:hideMark/>
          </w:tcPr>
          <w:p w14:paraId="47EB75E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2F17458F"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100</w:t>
            </w:r>
          </w:p>
        </w:tc>
        <w:tc>
          <w:tcPr>
            <w:tcW w:w="1134" w:type="dxa"/>
            <w:tcBorders>
              <w:top w:val="nil"/>
              <w:left w:val="single" w:sz="4" w:space="0" w:color="000000"/>
              <w:bottom w:val="single" w:sz="4" w:space="0" w:color="000000"/>
              <w:right w:val="nil"/>
            </w:tcBorders>
            <w:vAlign w:val="center"/>
            <w:hideMark/>
          </w:tcPr>
          <w:p w14:paraId="2AD45797"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100</w:t>
            </w:r>
          </w:p>
        </w:tc>
        <w:tc>
          <w:tcPr>
            <w:tcW w:w="1134" w:type="dxa"/>
            <w:tcBorders>
              <w:top w:val="nil"/>
              <w:left w:val="single" w:sz="4" w:space="0" w:color="000000"/>
              <w:bottom w:val="single" w:sz="4" w:space="0" w:color="000000"/>
              <w:right w:val="nil"/>
            </w:tcBorders>
            <w:vAlign w:val="center"/>
            <w:hideMark/>
          </w:tcPr>
          <w:p w14:paraId="2F31112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47</w:t>
            </w:r>
          </w:p>
        </w:tc>
        <w:tc>
          <w:tcPr>
            <w:tcW w:w="1134" w:type="dxa"/>
            <w:tcBorders>
              <w:top w:val="nil"/>
              <w:left w:val="single" w:sz="4" w:space="0" w:color="000000"/>
              <w:bottom w:val="single" w:sz="4" w:space="0" w:color="000000"/>
              <w:right w:val="nil"/>
            </w:tcBorders>
            <w:vAlign w:val="center"/>
            <w:hideMark/>
          </w:tcPr>
          <w:p w14:paraId="086AC73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53</w:t>
            </w:r>
          </w:p>
        </w:tc>
        <w:tc>
          <w:tcPr>
            <w:tcW w:w="1275" w:type="dxa"/>
            <w:tcBorders>
              <w:top w:val="nil"/>
              <w:left w:val="single" w:sz="4" w:space="0" w:color="000000"/>
              <w:bottom w:val="single" w:sz="4" w:space="0" w:color="000000"/>
              <w:right w:val="nil"/>
            </w:tcBorders>
            <w:vAlign w:val="center"/>
            <w:hideMark/>
          </w:tcPr>
          <w:p w14:paraId="0369C44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640.000,00</w:t>
            </w:r>
          </w:p>
        </w:tc>
        <w:tc>
          <w:tcPr>
            <w:tcW w:w="1418" w:type="dxa"/>
            <w:tcBorders>
              <w:top w:val="nil"/>
              <w:left w:val="single" w:sz="4" w:space="0" w:color="000000"/>
              <w:bottom w:val="single" w:sz="4" w:space="0" w:color="000000"/>
              <w:right w:val="nil"/>
            </w:tcBorders>
            <w:vAlign w:val="center"/>
            <w:hideMark/>
          </w:tcPr>
          <w:p w14:paraId="0B9C9BB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32.000,00</w:t>
            </w:r>
          </w:p>
        </w:tc>
        <w:tc>
          <w:tcPr>
            <w:tcW w:w="1276" w:type="dxa"/>
            <w:tcBorders>
              <w:top w:val="nil"/>
              <w:left w:val="single" w:sz="4" w:space="0" w:color="000000"/>
              <w:bottom w:val="single" w:sz="4" w:space="0" w:color="000000"/>
              <w:right w:val="nil"/>
            </w:tcBorders>
            <w:vAlign w:val="center"/>
            <w:hideMark/>
          </w:tcPr>
          <w:p w14:paraId="120E5183"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1134" w:type="dxa"/>
            <w:tcBorders>
              <w:top w:val="nil"/>
              <w:left w:val="single" w:sz="4" w:space="0" w:color="000000"/>
              <w:bottom w:val="single" w:sz="4" w:space="0" w:color="000000"/>
              <w:right w:val="nil"/>
            </w:tcBorders>
            <w:vAlign w:val="center"/>
            <w:hideMark/>
          </w:tcPr>
          <w:p w14:paraId="4A59D180"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1569" w:type="dxa"/>
            <w:tcBorders>
              <w:top w:val="nil"/>
              <w:left w:val="single" w:sz="4" w:space="0" w:color="000000"/>
              <w:bottom w:val="single" w:sz="4" w:space="0" w:color="000000"/>
              <w:right w:val="nil"/>
            </w:tcBorders>
            <w:vAlign w:val="center"/>
            <w:hideMark/>
          </w:tcPr>
          <w:p w14:paraId="72C6FD34"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25" w:type="dxa"/>
            <w:vMerge/>
            <w:tcBorders>
              <w:top w:val="nil"/>
              <w:left w:val="single" w:sz="4" w:space="0" w:color="000000"/>
              <w:bottom w:val="nil"/>
              <w:right w:val="nil"/>
            </w:tcBorders>
            <w:vAlign w:val="center"/>
            <w:hideMark/>
          </w:tcPr>
          <w:p w14:paraId="56ECAEB2"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0F6D7C7"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499A7911" w14:textId="77777777" w:rsidTr="00BA0EDC">
        <w:tc>
          <w:tcPr>
            <w:tcW w:w="14578" w:type="dxa"/>
            <w:gridSpan w:val="12"/>
            <w:tcBorders>
              <w:top w:val="single" w:sz="4" w:space="0" w:color="000000"/>
              <w:left w:val="single" w:sz="4" w:space="0" w:color="000000"/>
              <w:bottom w:val="single" w:sz="4" w:space="0" w:color="000000"/>
              <w:right w:val="nil"/>
            </w:tcBorders>
            <w:vAlign w:val="center"/>
          </w:tcPr>
          <w:p w14:paraId="06175B5D" w14:textId="77777777" w:rsidR="00235960" w:rsidRPr="00BA0EDC" w:rsidRDefault="00235960">
            <w:pPr>
              <w:ind w:left="0" w:hanging="2"/>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Iniciativa(s): 0021 - Assegurar o funcionamento dos cursos de graduação.</w:t>
            </w:r>
          </w:p>
          <w:p w14:paraId="4918BBED" w14:textId="77777777" w:rsidR="00235960" w:rsidRPr="00BA0EDC" w:rsidRDefault="00235960">
            <w:pPr>
              <w:ind w:left="0" w:hanging="2"/>
              <w:rPr>
                <w:rFonts w:ascii="Arial" w:eastAsia="Tahoma" w:hAnsi="Arial" w:cs="Arial"/>
                <w:sz w:val="18"/>
                <w:szCs w:val="18"/>
              </w:rPr>
            </w:pPr>
          </w:p>
        </w:tc>
        <w:tc>
          <w:tcPr>
            <w:tcW w:w="25" w:type="dxa"/>
            <w:vMerge/>
            <w:tcBorders>
              <w:top w:val="nil"/>
              <w:left w:val="single" w:sz="4" w:space="0" w:color="000000"/>
              <w:bottom w:val="nil"/>
              <w:right w:val="nil"/>
            </w:tcBorders>
            <w:vAlign w:val="center"/>
            <w:hideMark/>
          </w:tcPr>
          <w:p w14:paraId="54EE5554"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64C5660"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275F9CFC"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462352FF"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Unidade Setorial de Planejamento (USP): 5 - Hospital Veterinário</w:t>
            </w:r>
          </w:p>
        </w:tc>
        <w:tc>
          <w:tcPr>
            <w:tcW w:w="25" w:type="dxa"/>
            <w:vMerge w:val="restart"/>
            <w:tcBorders>
              <w:top w:val="nil"/>
              <w:left w:val="single" w:sz="4" w:space="0" w:color="000000"/>
              <w:bottom w:val="nil"/>
              <w:right w:val="nil"/>
            </w:tcBorders>
          </w:tcPr>
          <w:p w14:paraId="5433E7F6"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6656B4B6"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50A25592"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1A16347C"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60E830B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46A1DB1C"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4A5F99F6"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3CAC64B7"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7EB9AEC2"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347237D2"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1CD44A2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172CC1D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2B14ED2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5CDAFD2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582DE6E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73FF244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1E205A4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5A34AB4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319B162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25AD0CA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7ACBA85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72057EC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57DE41A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048AADD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573CE89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56B341D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35F0D6C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736C60B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1FC63C52"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1304DD59"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15234CAE" w14:textId="77777777" w:rsidTr="009622B9">
        <w:tc>
          <w:tcPr>
            <w:tcW w:w="1243" w:type="dxa"/>
            <w:tcBorders>
              <w:top w:val="nil"/>
              <w:left w:val="single" w:sz="4" w:space="0" w:color="000000"/>
              <w:bottom w:val="single" w:sz="4" w:space="0" w:color="000000"/>
              <w:right w:val="nil"/>
            </w:tcBorders>
            <w:vAlign w:val="center"/>
            <w:hideMark/>
          </w:tcPr>
          <w:p w14:paraId="3CA0A1F6"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lang w:bidi="ar-SA"/>
              </w:rPr>
              <w:t>6631 - Funcionamento de Hospital Veterinário</w:t>
            </w:r>
          </w:p>
        </w:tc>
        <w:tc>
          <w:tcPr>
            <w:tcW w:w="1134" w:type="dxa"/>
            <w:tcBorders>
              <w:top w:val="nil"/>
              <w:left w:val="single" w:sz="4" w:space="0" w:color="000000"/>
              <w:bottom w:val="single" w:sz="4" w:space="0" w:color="000000"/>
              <w:right w:val="nil"/>
            </w:tcBorders>
            <w:vAlign w:val="center"/>
            <w:hideMark/>
          </w:tcPr>
          <w:tbl>
            <w:tblPr>
              <w:tblW w:w="3315" w:type="dxa"/>
              <w:tblLayout w:type="fixed"/>
              <w:tblCellMar>
                <w:left w:w="70" w:type="dxa"/>
                <w:right w:w="70" w:type="dxa"/>
              </w:tblCellMar>
              <w:tblLook w:val="04A0" w:firstRow="1" w:lastRow="0" w:firstColumn="1" w:lastColumn="0" w:noHBand="0" w:noVBand="1"/>
            </w:tblPr>
            <w:tblGrid>
              <w:gridCol w:w="1677"/>
              <w:gridCol w:w="1638"/>
            </w:tblGrid>
            <w:tr w:rsidR="00235960" w:rsidRPr="00BA0EDC" w14:paraId="57DE43F5" w14:textId="77777777">
              <w:trPr>
                <w:trHeight w:val="300"/>
              </w:trPr>
              <w:tc>
                <w:tcPr>
                  <w:tcW w:w="1680" w:type="dxa"/>
                  <w:noWrap/>
                  <w:vAlign w:val="bottom"/>
                  <w:hideMark/>
                </w:tcPr>
                <w:p w14:paraId="79724044" w14:textId="77777777" w:rsidR="00235960" w:rsidRPr="00BA0EDC" w:rsidRDefault="00235960">
                  <w:pPr>
                    <w:ind w:left="0" w:hanging="2"/>
                    <w:rPr>
                      <w:rFonts w:ascii="Arial" w:hAnsi="Arial" w:cs="Arial"/>
                      <w:kern w:val="0"/>
                      <w:sz w:val="18"/>
                      <w:szCs w:val="18"/>
                      <w:lang w:eastAsia="pt-BR" w:bidi="ar-SA"/>
                    </w:rPr>
                  </w:pPr>
                  <w:r w:rsidRPr="00BA0EDC">
                    <w:rPr>
                      <w:rFonts w:ascii="Arial" w:hAnsi="Arial" w:cs="Arial"/>
                      <w:kern w:val="0"/>
                      <w:sz w:val="18"/>
                      <w:szCs w:val="18"/>
                      <w:lang w:eastAsia="pt-BR" w:bidi="ar-SA"/>
                    </w:rPr>
                    <w:t>1557 - Hospital veterinário em funcionamento</w:t>
                  </w:r>
                </w:p>
              </w:tc>
              <w:tc>
                <w:tcPr>
                  <w:tcW w:w="1640" w:type="dxa"/>
                  <w:noWrap/>
                  <w:vAlign w:val="bottom"/>
                  <w:hideMark/>
                </w:tcPr>
                <w:p w14:paraId="2F18721B" w14:textId="77777777" w:rsidR="00235960" w:rsidRPr="00BA0EDC" w:rsidRDefault="00235960">
                  <w:pPr>
                    <w:ind w:left="0" w:hanging="2"/>
                    <w:rPr>
                      <w:rFonts w:ascii="Arial" w:hAnsi="Arial" w:cs="Arial"/>
                      <w:kern w:val="0"/>
                      <w:sz w:val="18"/>
                      <w:szCs w:val="18"/>
                      <w:lang w:eastAsia="pt-BR" w:bidi="ar-SA"/>
                    </w:rPr>
                  </w:pPr>
                  <w:r w:rsidRPr="00BA0EDC">
                    <w:rPr>
                      <w:rFonts w:ascii="Arial" w:hAnsi="Arial" w:cs="Arial"/>
                      <w:kern w:val="0"/>
                      <w:sz w:val="18"/>
                      <w:szCs w:val="18"/>
                      <w:lang w:eastAsia="pt-BR" w:bidi="ar-SA"/>
                    </w:rPr>
                    <w:t>Hospital veterinário em funcionamento</w:t>
                  </w:r>
                </w:p>
              </w:tc>
            </w:tr>
          </w:tbl>
          <w:p w14:paraId="04E1F928" w14:textId="77777777" w:rsidR="00235960" w:rsidRPr="00BA0EDC" w:rsidRDefault="00235960">
            <w:pPr>
              <w:pStyle w:val="Contedodatabela"/>
              <w:snapToGrid w:val="0"/>
              <w:ind w:left="0" w:hanging="2"/>
              <w:jc w:val="center"/>
              <w:rPr>
                <w:rFonts w:ascii="Arial" w:eastAsia="Tahoma" w:hAnsi="Arial" w:cs="Arial"/>
                <w:b/>
                <w:bCs/>
                <w:kern w:val="2"/>
                <w:sz w:val="18"/>
                <w:szCs w:val="18"/>
              </w:rPr>
            </w:pPr>
          </w:p>
        </w:tc>
        <w:tc>
          <w:tcPr>
            <w:tcW w:w="993" w:type="dxa"/>
            <w:tcBorders>
              <w:top w:val="nil"/>
              <w:left w:val="single" w:sz="4" w:space="0" w:color="000000"/>
              <w:bottom w:val="single" w:sz="4" w:space="0" w:color="000000"/>
              <w:right w:val="nil"/>
            </w:tcBorders>
            <w:vAlign w:val="center"/>
            <w:hideMark/>
          </w:tcPr>
          <w:p w14:paraId="6C201D4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270F9A3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1C9BE1A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232CD44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09D8975D"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vAlign w:val="center"/>
            <w:hideMark/>
          </w:tcPr>
          <w:p w14:paraId="55339005"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220.000,00</w:t>
            </w:r>
          </w:p>
        </w:tc>
        <w:tc>
          <w:tcPr>
            <w:tcW w:w="1418" w:type="dxa"/>
            <w:tcBorders>
              <w:top w:val="nil"/>
              <w:left w:val="single" w:sz="4" w:space="0" w:color="000000"/>
              <w:bottom w:val="single" w:sz="4" w:space="0" w:color="000000"/>
              <w:right w:val="nil"/>
            </w:tcBorders>
            <w:vAlign w:val="center"/>
            <w:hideMark/>
          </w:tcPr>
          <w:p w14:paraId="3628E35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34.375,00</w:t>
            </w:r>
          </w:p>
        </w:tc>
        <w:tc>
          <w:tcPr>
            <w:tcW w:w="1276" w:type="dxa"/>
            <w:tcBorders>
              <w:top w:val="nil"/>
              <w:left w:val="single" w:sz="4" w:space="0" w:color="000000"/>
              <w:bottom w:val="single" w:sz="4" w:space="0" w:color="000000"/>
              <w:right w:val="nil"/>
            </w:tcBorders>
            <w:vAlign w:val="center"/>
            <w:hideMark/>
          </w:tcPr>
          <w:p w14:paraId="59A72E91"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11.975,00</w:t>
            </w:r>
          </w:p>
        </w:tc>
        <w:tc>
          <w:tcPr>
            <w:tcW w:w="1134" w:type="dxa"/>
            <w:tcBorders>
              <w:top w:val="nil"/>
              <w:left w:val="single" w:sz="4" w:space="0" w:color="000000"/>
              <w:bottom w:val="single" w:sz="4" w:space="0" w:color="000000"/>
              <w:right w:val="nil"/>
            </w:tcBorders>
            <w:vAlign w:val="center"/>
            <w:hideMark/>
          </w:tcPr>
          <w:p w14:paraId="7DB24AF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11.975,00</w:t>
            </w:r>
          </w:p>
        </w:tc>
        <w:tc>
          <w:tcPr>
            <w:tcW w:w="1569" w:type="dxa"/>
            <w:tcBorders>
              <w:top w:val="nil"/>
              <w:left w:val="single" w:sz="4" w:space="0" w:color="000000"/>
              <w:bottom w:val="single" w:sz="4" w:space="0" w:color="000000"/>
              <w:right w:val="nil"/>
            </w:tcBorders>
            <w:vAlign w:val="center"/>
            <w:hideMark/>
          </w:tcPr>
          <w:p w14:paraId="3BF2BAD9"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11.975,00</w:t>
            </w:r>
          </w:p>
        </w:tc>
        <w:tc>
          <w:tcPr>
            <w:tcW w:w="25" w:type="dxa"/>
            <w:vMerge/>
            <w:tcBorders>
              <w:top w:val="nil"/>
              <w:left w:val="single" w:sz="4" w:space="0" w:color="000000"/>
              <w:bottom w:val="nil"/>
              <w:right w:val="nil"/>
            </w:tcBorders>
            <w:vAlign w:val="center"/>
            <w:hideMark/>
          </w:tcPr>
          <w:p w14:paraId="69F6FDDB"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4375B165"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3C3DE1FB" w14:textId="77777777" w:rsidTr="00BA0EDC">
        <w:tc>
          <w:tcPr>
            <w:tcW w:w="14578" w:type="dxa"/>
            <w:gridSpan w:val="12"/>
            <w:tcBorders>
              <w:top w:val="single" w:sz="4" w:space="0" w:color="000000"/>
              <w:left w:val="single" w:sz="4" w:space="0" w:color="000000"/>
              <w:bottom w:val="single" w:sz="4" w:space="0" w:color="000000"/>
              <w:right w:val="nil"/>
            </w:tcBorders>
            <w:vAlign w:val="center"/>
          </w:tcPr>
          <w:p w14:paraId="064172A6" w14:textId="77777777" w:rsidR="00235960" w:rsidRPr="00BA0EDC" w:rsidRDefault="00235960">
            <w:pPr>
              <w:ind w:left="0" w:hanging="2"/>
              <w:rPr>
                <w:rFonts w:ascii="Arial" w:eastAsia="Lucida Sans Unicode" w:hAnsi="Arial" w:cs="Arial"/>
                <w:sz w:val="18"/>
                <w:szCs w:val="18"/>
                <w:lang w:bidi="ar-SA"/>
              </w:rPr>
            </w:pPr>
            <w:r w:rsidRPr="00BA0EDC">
              <w:rPr>
                <w:rFonts w:ascii="Arial" w:eastAsia="Lucida Sans Unicode" w:hAnsi="Arial" w:cs="Arial"/>
                <w:b/>
                <w:bCs/>
                <w:sz w:val="18"/>
                <w:szCs w:val="18"/>
                <w:lang w:bidi="ar-SA"/>
              </w:rPr>
              <w:t xml:space="preserve">Iniciativa(s): </w:t>
            </w:r>
            <w:r w:rsidRPr="00BA0EDC">
              <w:rPr>
                <w:rFonts w:ascii="Arial" w:eastAsia="Lucida Sans Unicode" w:hAnsi="Arial" w:cs="Arial"/>
                <w:sz w:val="18"/>
                <w:szCs w:val="18"/>
                <w:lang w:bidi="ar-SA"/>
              </w:rPr>
              <w:t>0021 - Assegurar o funcionamento dos cursos de graduação.</w:t>
            </w:r>
          </w:p>
          <w:p w14:paraId="17D81011" w14:textId="77777777" w:rsidR="00235960" w:rsidRPr="00BA0EDC" w:rsidRDefault="00235960">
            <w:pPr>
              <w:ind w:left="0" w:hanging="2"/>
              <w:rPr>
                <w:rFonts w:ascii="Arial" w:eastAsia="Tahoma" w:hAnsi="Arial" w:cs="Arial"/>
                <w:sz w:val="18"/>
                <w:szCs w:val="18"/>
              </w:rPr>
            </w:pPr>
          </w:p>
        </w:tc>
        <w:tc>
          <w:tcPr>
            <w:tcW w:w="25" w:type="dxa"/>
            <w:vMerge/>
            <w:tcBorders>
              <w:top w:val="nil"/>
              <w:left w:val="single" w:sz="4" w:space="0" w:color="000000"/>
              <w:bottom w:val="nil"/>
              <w:right w:val="nil"/>
            </w:tcBorders>
            <w:vAlign w:val="center"/>
            <w:hideMark/>
          </w:tcPr>
          <w:p w14:paraId="56ED13C6"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601C643A" w14:textId="77777777" w:rsidR="00235960" w:rsidRPr="00BA0EDC" w:rsidRDefault="00235960">
            <w:pPr>
              <w:snapToGrid w:val="0"/>
              <w:ind w:left="0" w:hanging="2"/>
              <w:rPr>
                <w:rFonts w:ascii="Arial" w:eastAsia="Lucida Sans Unicode" w:hAnsi="Arial" w:cs="Arial"/>
                <w:b/>
                <w:bCs/>
                <w:sz w:val="18"/>
                <w:szCs w:val="18"/>
                <w:lang w:bidi="ar-SA"/>
              </w:rPr>
            </w:pPr>
          </w:p>
        </w:tc>
        <w:bookmarkEnd w:id="15"/>
      </w:tr>
      <w:tr w:rsidR="00235960" w:rsidRPr="00BA0EDC" w14:paraId="6CE9880C"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2D133D04"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Unidade Setorial de Planejamento (USP): 7 - Coordenação de Formação Profissional Ensino Básico</w:t>
            </w:r>
          </w:p>
        </w:tc>
        <w:tc>
          <w:tcPr>
            <w:tcW w:w="25" w:type="dxa"/>
            <w:vMerge w:val="restart"/>
            <w:tcBorders>
              <w:top w:val="nil"/>
              <w:left w:val="single" w:sz="4" w:space="0" w:color="000000"/>
              <w:bottom w:val="nil"/>
              <w:right w:val="nil"/>
            </w:tcBorders>
          </w:tcPr>
          <w:p w14:paraId="56188C55"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06CC7678"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39F19424"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561525E0"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045AE36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2DD2EF3D"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1030C490"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35930F01"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03CCFC07"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69ED4EF0"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4FFA487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4FBA0F8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2FF2D79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1246312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29D932FD"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0C85CAC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03C04CD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034FCDB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279291A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3CEAC72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15E6197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376B302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2623778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39AC44D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20D9AFB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5A35ECF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61D1C85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48001D1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47696AAD"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322E4ED5"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34999B91" w14:textId="77777777" w:rsidTr="009622B9">
        <w:tc>
          <w:tcPr>
            <w:tcW w:w="1243" w:type="dxa"/>
            <w:tcBorders>
              <w:top w:val="nil"/>
              <w:left w:val="single" w:sz="4" w:space="0" w:color="000000"/>
              <w:bottom w:val="single" w:sz="4" w:space="0" w:color="000000"/>
              <w:right w:val="nil"/>
            </w:tcBorders>
            <w:vAlign w:val="center"/>
            <w:hideMark/>
          </w:tcPr>
          <w:p w14:paraId="65B37A18"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lang w:bidi="ar-SA"/>
              </w:rPr>
              <w:t>7859 - Apoio à Formação Inicial de Profissional de Educação Básica</w:t>
            </w:r>
          </w:p>
        </w:tc>
        <w:tc>
          <w:tcPr>
            <w:tcW w:w="1134" w:type="dxa"/>
            <w:tcBorders>
              <w:top w:val="nil"/>
              <w:left w:val="single" w:sz="4" w:space="0" w:color="000000"/>
              <w:bottom w:val="single" w:sz="4" w:space="0" w:color="000000"/>
              <w:right w:val="nil"/>
            </w:tcBorders>
            <w:vAlign w:val="center"/>
            <w:hideMark/>
          </w:tcPr>
          <w:p w14:paraId="315FD7A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2193 - Formação de profissional realizada</w:t>
            </w:r>
          </w:p>
        </w:tc>
        <w:tc>
          <w:tcPr>
            <w:tcW w:w="993" w:type="dxa"/>
            <w:tcBorders>
              <w:top w:val="nil"/>
              <w:left w:val="single" w:sz="4" w:space="0" w:color="000000"/>
              <w:bottom w:val="single" w:sz="4" w:space="0" w:color="000000"/>
              <w:right w:val="nil"/>
            </w:tcBorders>
            <w:vAlign w:val="center"/>
            <w:hideMark/>
          </w:tcPr>
          <w:p w14:paraId="44E172A5"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17F7EE4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1D7CAE1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532FD78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6D6C968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vAlign w:val="center"/>
            <w:hideMark/>
          </w:tcPr>
          <w:p w14:paraId="79D7D198"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30.000,00</w:t>
            </w:r>
          </w:p>
        </w:tc>
        <w:tc>
          <w:tcPr>
            <w:tcW w:w="1418" w:type="dxa"/>
            <w:tcBorders>
              <w:top w:val="nil"/>
              <w:left w:val="single" w:sz="4" w:space="0" w:color="000000"/>
              <w:bottom w:val="single" w:sz="4" w:space="0" w:color="000000"/>
              <w:right w:val="nil"/>
            </w:tcBorders>
            <w:vAlign w:val="center"/>
            <w:hideMark/>
          </w:tcPr>
          <w:p w14:paraId="6790AD87"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10.500,00</w:t>
            </w:r>
          </w:p>
        </w:tc>
        <w:tc>
          <w:tcPr>
            <w:tcW w:w="1276" w:type="dxa"/>
            <w:tcBorders>
              <w:top w:val="nil"/>
              <w:left w:val="single" w:sz="4" w:space="0" w:color="000000"/>
              <w:bottom w:val="single" w:sz="4" w:space="0" w:color="000000"/>
              <w:right w:val="nil"/>
            </w:tcBorders>
            <w:vAlign w:val="center"/>
            <w:hideMark/>
          </w:tcPr>
          <w:p w14:paraId="345DF0E1"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1134" w:type="dxa"/>
            <w:tcBorders>
              <w:top w:val="nil"/>
              <w:left w:val="single" w:sz="4" w:space="0" w:color="000000"/>
              <w:bottom w:val="single" w:sz="4" w:space="0" w:color="000000"/>
              <w:right w:val="nil"/>
            </w:tcBorders>
            <w:vAlign w:val="center"/>
            <w:hideMark/>
          </w:tcPr>
          <w:p w14:paraId="12EEC39A"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1569" w:type="dxa"/>
            <w:tcBorders>
              <w:top w:val="nil"/>
              <w:left w:val="single" w:sz="4" w:space="0" w:color="000000"/>
              <w:bottom w:val="single" w:sz="4" w:space="0" w:color="000000"/>
              <w:right w:val="nil"/>
            </w:tcBorders>
            <w:vAlign w:val="center"/>
            <w:hideMark/>
          </w:tcPr>
          <w:p w14:paraId="6CD2B8F1"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25" w:type="dxa"/>
            <w:vMerge/>
            <w:tcBorders>
              <w:top w:val="nil"/>
              <w:left w:val="single" w:sz="4" w:space="0" w:color="000000"/>
              <w:bottom w:val="nil"/>
              <w:right w:val="nil"/>
            </w:tcBorders>
            <w:vAlign w:val="center"/>
            <w:hideMark/>
          </w:tcPr>
          <w:p w14:paraId="6B0DF91F"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121B18F8" w14:textId="77777777" w:rsidR="00235960" w:rsidRPr="00BA0EDC" w:rsidRDefault="00235960">
            <w:pPr>
              <w:snapToGrid w:val="0"/>
              <w:ind w:left="0" w:hanging="2"/>
              <w:rPr>
                <w:rFonts w:ascii="Arial" w:eastAsia="Lucida Sans Unicode" w:hAnsi="Arial" w:cs="Arial"/>
                <w:b/>
                <w:bCs/>
                <w:kern w:val="2"/>
                <w:sz w:val="18"/>
                <w:szCs w:val="18"/>
                <w:lang w:bidi="ar-SA"/>
              </w:rPr>
            </w:pPr>
          </w:p>
        </w:tc>
      </w:tr>
      <w:tr w:rsidR="00235960" w:rsidRPr="00BA0EDC" w14:paraId="34938DB0" w14:textId="77777777" w:rsidTr="00235960">
        <w:tc>
          <w:tcPr>
            <w:tcW w:w="14578" w:type="dxa"/>
            <w:gridSpan w:val="12"/>
            <w:tcBorders>
              <w:top w:val="nil"/>
              <w:left w:val="single" w:sz="4" w:space="0" w:color="000000"/>
              <w:bottom w:val="single" w:sz="4" w:space="0" w:color="000000"/>
              <w:right w:val="nil"/>
            </w:tcBorders>
            <w:vAlign w:val="center"/>
          </w:tcPr>
          <w:p w14:paraId="03F1C95E" w14:textId="77777777" w:rsidR="00235960" w:rsidRPr="00BA0EDC" w:rsidRDefault="00235960">
            <w:pPr>
              <w:snapToGrid w:val="0"/>
              <w:ind w:left="0" w:hanging="2"/>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Iniciativa(s): 0021 - Assegurar o funcionamento dos cursos de graduação.</w:t>
            </w:r>
          </w:p>
          <w:p w14:paraId="6DC6DDC2" w14:textId="77777777" w:rsidR="00235960" w:rsidRPr="00BA0EDC" w:rsidRDefault="00235960">
            <w:pPr>
              <w:snapToGrid w:val="0"/>
              <w:ind w:left="0" w:hanging="2"/>
              <w:rPr>
                <w:rFonts w:ascii="Arial" w:eastAsia="Tahoma" w:hAnsi="Arial" w:cs="Arial"/>
                <w:sz w:val="18"/>
                <w:szCs w:val="18"/>
              </w:rPr>
            </w:pPr>
          </w:p>
        </w:tc>
        <w:tc>
          <w:tcPr>
            <w:tcW w:w="25" w:type="dxa"/>
            <w:tcBorders>
              <w:top w:val="nil"/>
              <w:left w:val="single" w:sz="4" w:space="0" w:color="000000"/>
              <w:bottom w:val="nil"/>
              <w:right w:val="nil"/>
            </w:tcBorders>
          </w:tcPr>
          <w:p w14:paraId="013647AD" w14:textId="77777777" w:rsidR="00235960" w:rsidRPr="00BA0EDC" w:rsidRDefault="00235960">
            <w:pPr>
              <w:snapToGrid w:val="0"/>
              <w:ind w:left="0" w:hanging="2"/>
              <w:rPr>
                <w:rFonts w:ascii="Arial" w:eastAsia="Lucida Sans Unicode" w:hAnsi="Arial" w:cs="Arial"/>
                <w:b/>
                <w:bCs/>
                <w:sz w:val="18"/>
                <w:szCs w:val="18"/>
                <w:lang w:bidi="ar-SA"/>
              </w:rPr>
            </w:pPr>
          </w:p>
        </w:tc>
        <w:tc>
          <w:tcPr>
            <w:tcW w:w="64" w:type="dxa"/>
          </w:tcPr>
          <w:p w14:paraId="1A68766A"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19A30A20"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1BAF5B5D"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lastRenderedPageBreak/>
              <w:t xml:space="preserve">Unidade Setorial de Planejamento (USP): 10 - </w:t>
            </w:r>
            <w:proofErr w:type="spellStart"/>
            <w:r w:rsidRPr="00BA0EDC">
              <w:rPr>
                <w:rFonts w:ascii="Arial" w:eastAsia="Lucida Sans Unicode" w:hAnsi="Arial" w:cs="Arial"/>
                <w:b/>
                <w:bCs/>
                <w:sz w:val="18"/>
                <w:szCs w:val="18"/>
                <w:lang w:bidi="ar-SA"/>
              </w:rPr>
              <w:t>Pró-Reitoria</w:t>
            </w:r>
            <w:proofErr w:type="spellEnd"/>
            <w:r w:rsidRPr="00BA0EDC">
              <w:rPr>
                <w:rFonts w:ascii="Arial" w:eastAsia="Lucida Sans Unicode" w:hAnsi="Arial" w:cs="Arial"/>
                <w:b/>
                <w:bCs/>
                <w:sz w:val="18"/>
                <w:szCs w:val="18"/>
                <w:lang w:bidi="ar-SA"/>
              </w:rPr>
              <w:t xml:space="preserve"> de Administração e Finanças</w:t>
            </w:r>
          </w:p>
        </w:tc>
        <w:tc>
          <w:tcPr>
            <w:tcW w:w="25" w:type="dxa"/>
            <w:vMerge w:val="restart"/>
            <w:tcBorders>
              <w:top w:val="nil"/>
              <w:left w:val="single" w:sz="4" w:space="0" w:color="000000"/>
              <w:bottom w:val="nil"/>
              <w:right w:val="nil"/>
            </w:tcBorders>
          </w:tcPr>
          <w:p w14:paraId="3150C661"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02D7534B"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17869182"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1EC82D5B"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0080C5F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6737D5B5"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640E66B1"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5BBC40C7"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2088EFB6"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4060D788"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5E39620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5A71CC4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5AB5B82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086752A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7EDB260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385019A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73F47CB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05619E6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0D05825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2766500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1B18B8C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1E76099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315A57B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71E314D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2FA3596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28A930B7"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7DBE98B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13F5CC8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57B4DA85"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02FFAFB"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7FFDDD46" w14:textId="77777777" w:rsidTr="009622B9">
        <w:tc>
          <w:tcPr>
            <w:tcW w:w="1243" w:type="dxa"/>
            <w:tcBorders>
              <w:top w:val="nil"/>
              <w:left w:val="single" w:sz="4" w:space="0" w:color="000000"/>
              <w:bottom w:val="single" w:sz="4" w:space="0" w:color="000000"/>
              <w:right w:val="nil"/>
            </w:tcBorders>
            <w:vAlign w:val="center"/>
            <w:hideMark/>
          </w:tcPr>
          <w:p w14:paraId="600E0B13"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sz w:val="18"/>
                <w:szCs w:val="18"/>
              </w:rPr>
              <w:t>6904 -Administração de Pessoal do Magistério Superior sob o Regime Especial de Contratação</w:t>
            </w:r>
          </w:p>
        </w:tc>
        <w:tc>
          <w:tcPr>
            <w:tcW w:w="1134" w:type="dxa"/>
            <w:tcBorders>
              <w:top w:val="nil"/>
              <w:left w:val="single" w:sz="4" w:space="0" w:color="000000"/>
              <w:bottom w:val="single" w:sz="4" w:space="0" w:color="000000"/>
              <w:right w:val="nil"/>
            </w:tcBorders>
            <w:vAlign w:val="center"/>
            <w:hideMark/>
          </w:tcPr>
          <w:p w14:paraId="15CBD09D"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0769 -Serviço finalístico remunerado</w:t>
            </w:r>
          </w:p>
        </w:tc>
        <w:tc>
          <w:tcPr>
            <w:tcW w:w="993" w:type="dxa"/>
            <w:tcBorders>
              <w:top w:val="nil"/>
              <w:left w:val="single" w:sz="4" w:space="0" w:color="000000"/>
              <w:bottom w:val="single" w:sz="4" w:space="0" w:color="000000"/>
              <w:right w:val="nil"/>
            </w:tcBorders>
            <w:vAlign w:val="center"/>
            <w:hideMark/>
          </w:tcPr>
          <w:p w14:paraId="470EE26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2110CC02"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1C6F37D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71BE78D7"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332EB75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vAlign w:val="center"/>
            <w:hideMark/>
          </w:tcPr>
          <w:p w14:paraId="223D0397"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7.150.000,00</w:t>
            </w:r>
          </w:p>
        </w:tc>
        <w:tc>
          <w:tcPr>
            <w:tcW w:w="1418" w:type="dxa"/>
            <w:tcBorders>
              <w:top w:val="nil"/>
              <w:left w:val="single" w:sz="4" w:space="0" w:color="000000"/>
              <w:bottom w:val="single" w:sz="4" w:space="0" w:color="000000"/>
              <w:right w:val="nil"/>
            </w:tcBorders>
            <w:vAlign w:val="center"/>
            <w:hideMark/>
          </w:tcPr>
          <w:p w14:paraId="19BF700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6.650.000,00</w:t>
            </w:r>
          </w:p>
        </w:tc>
        <w:tc>
          <w:tcPr>
            <w:tcW w:w="1276" w:type="dxa"/>
            <w:tcBorders>
              <w:top w:val="nil"/>
              <w:left w:val="single" w:sz="4" w:space="0" w:color="000000"/>
              <w:bottom w:val="single" w:sz="4" w:space="0" w:color="000000"/>
              <w:right w:val="nil"/>
            </w:tcBorders>
            <w:vAlign w:val="center"/>
            <w:hideMark/>
          </w:tcPr>
          <w:p w14:paraId="603A8567"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6.279.107,37</w:t>
            </w:r>
          </w:p>
        </w:tc>
        <w:tc>
          <w:tcPr>
            <w:tcW w:w="1134" w:type="dxa"/>
            <w:tcBorders>
              <w:top w:val="nil"/>
              <w:left w:val="single" w:sz="4" w:space="0" w:color="000000"/>
              <w:bottom w:val="single" w:sz="4" w:space="0" w:color="000000"/>
              <w:right w:val="nil"/>
            </w:tcBorders>
            <w:vAlign w:val="center"/>
            <w:hideMark/>
          </w:tcPr>
          <w:p w14:paraId="401CA2B9"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6.279.107,37</w:t>
            </w:r>
          </w:p>
        </w:tc>
        <w:tc>
          <w:tcPr>
            <w:tcW w:w="1569" w:type="dxa"/>
            <w:tcBorders>
              <w:top w:val="nil"/>
              <w:left w:val="single" w:sz="4" w:space="0" w:color="000000"/>
              <w:bottom w:val="single" w:sz="4" w:space="0" w:color="000000"/>
              <w:right w:val="nil"/>
            </w:tcBorders>
            <w:vAlign w:val="center"/>
            <w:hideMark/>
          </w:tcPr>
          <w:p w14:paraId="259B7909"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6.159.980,26</w:t>
            </w:r>
          </w:p>
        </w:tc>
        <w:tc>
          <w:tcPr>
            <w:tcW w:w="25" w:type="dxa"/>
            <w:tcBorders>
              <w:top w:val="nil"/>
              <w:left w:val="single" w:sz="4" w:space="0" w:color="000000"/>
              <w:bottom w:val="nil"/>
              <w:right w:val="nil"/>
            </w:tcBorders>
          </w:tcPr>
          <w:p w14:paraId="587F2257" w14:textId="77777777" w:rsidR="00235960" w:rsidRPr="00BA0EDC" w:rsidRDefault="00235960">
            <w:pPr>
              <w:snapToGrid w:val="0"/>
              <w:ind w:left="0" w:hanging="2"/>
              <w:rPr>
                <w:rFonts w:ascii="Arial" w:eastAsia="Lucida Sans Unicode" w:hAnsi="Arial" w:cs="Arial"/>
                <w:b/>
                <w:bCs/>
                <w:kern w:val="2"/>
                <w:sz w:val="18"/>
                <w:szCs w:val="18"/>
                <w:lang w:bidi="ar-SA"/>
              </w:rPr>
            </w:pPr>
          </w:p>
        </w:tc>
        <w:tc>
          <w:tcPr>
            <w:tcW w:w="64" w:type="dxa"/>
          </w:tcPr>
          <w:p w14:paraId="205535CE"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014900FB" w14:textId="77777777" w:rsidTr="009622B9">
        <w:tc>
          <w:tcPr>
            <w:tcW w:w="1243" w:type="dxa"/>
            <w:tcBorders>
              <w:top w:val="nil"/>
              <w:left w:val="single" w:sz="4" w:space="0" w:color="000000"/>
              <w:bottom w:val="single" w:sz="4" w:space="0" w:color="000000"/>
              <w:right w:val="nil"/>
            </w:tcBorders>
            <w:vAlign w:val="center"/>
            <w:hideMark/>
          </w:tcPr>
          <w:p w14:paraId="491EC489" w14:textId="77777777" w:rsidR="00235960" w:rsidRPr="00BA0EDC" w:rsidRDefault="00235960">
            <w:pPr>
              <w:pStyle w:val="Contedodatabela"/>
              <w:ind w:left="0" w:hanging="2"/>
              <w:jc w:val="center"/>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6905 - Administração de Pessoal do Magistério Superior</w:t>
            </w:r>
          </w:p>
        </w:tc>
        <w:tc>
          <w:tcPr>
            <w:tcW w:w="1134" w:type="dxa"/>
            <w:tcBorders>
              <w:top w:val="nil"/>
              <w:left w:val="single" w:sz="4" w:space="0" w:color="000000"/>
              <w:bottom w:val="single" w:sz="4" w:space="0" w:color="000000"/>
              <w:right w:val="nil"/>
            </w:tcBorders>
            <w:vAlign w:val="center"/>
            <w:hideMark/>
          </w:tcPr>
          <w:p w14:paraId="3C668A38" w14:textId="77777777" w:rsidR="00235960" w:rsidRPr="00BA0EDC" w:rsidRDefault="00235960">
            <w:pPr>
              <w:pStyle w:val="Contedodatabela"/>
              <w:snapToGrid w:val="0"/>
              <w:ind w:left="0" w:hanging="2"/>
              <w:jc w:val="center"/>
              <w:rPr>
                <w:rFonts w:ascii="Arial" w:eastAsia="Tahoma" w:hAnsi="Arial" w:cs="Arial"/>
                <w:b/>
                <w:bCs/>
                <w:sz w:val="18"/>
                <w:szCs w:val="18"/>
              </w:rPr>
            </w:pPr>
            <w:r w:rsidRPr="00BA0EDC">
              <w:rPr>
                <w:rFonts w:ascii="Arial" w:hAnsi="Arial" w:cs="Arial"/>
                <w:b/>
                <w:bCs/>
                <w:sz w:val="18"/>
                <w:szCs w:val="18"/>
              </w:rPr>
              <w:t>0769 -Serviço finalístico remunerado</w:t>
            </w:r>
          </w:p>
        </w:tc>
        <w:tc>
          <w:tcPr>
            <w:tcW w:w="993" w:type="dxa"/>
            <w:tcBorders>
              <w:top w:val="nil"/>
              <w:left w:val="single" w:sz="4" w:space="0" w:color="000000"/>
              <w:bottom w:val="single" w:sz="4" w:space="0" w:color="000000"/>
              <w:right w:val="nil"/>
            </w:tcBorders>
            <w:vAlign w:val="center"/>
            <w:hideMark/>
          </w:tcPr>
          <w:p w14:paraId="44D1670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306950FB"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535468D3"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684656F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6D834CA5"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vAlign w:val="center"/>
            <w:hideMark/>
          </w:tcPr>
          <w:p w14:paraId="61204D00"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161.013.000,00</w:t>
            </w:r>
          </w:p>
        </w:tc>
        <w:tc>
          <w:tcPr>
            <w:tcW w:w="1418" w:type="dxa"/>
            <w:tcBorders>
              <w:top w:val="nil"/>
              <w:left w:val="single" w:sz="4" w:space="0" w:color="000000"/>
              <w:bottom w:val="single" w:sz="4" w:space="0" w:color="000000"/>
              <w:right w:val="nil"/>
            </w:tcBorders>
            <w:vAlign w:val="center"/>
            <w:hideMark/>
          </w:tcPr>
          <w:p w14:paraId="2F36EAF8"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157.293.000,00</w:t>
            </w:r>
          </w:p>
        </w:tc>
        <w:tc>
          <w:tcPr>
            <w:tcW w:w="1276" w:type="dxa"/>
            <w:tcBorders>
              <w:top w:val="nil"/>
              <w:left w:val="single" w:sz="4" w:space="0" w:color="000000"/>
              <w:bottom w:val="single" w:sz="4" w:space="0" w:color="000000"/>
              <w:right w:val="nil"/>
            </w:tcBorders>
            <w:vAlign w:val="center"/>
            <w:hideMark/>
          </w:tcPr>
          <w:p w14:paraId="68E0EA22"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152.675.444,22</w:t>
            </w:r>
          </w:p>
        </w:tc>
        <w:tc>
          <w:tcPr>
            <w:tcW w:w="1134" w:type="dxa"/>
            <w:tcBorders>
              <w:top w:val="nil"/>
              <w:left w:val="single" w:sz="4" w:space="0" w:color="000000"/>
              <w:bottom w:val="single" w:sz="4" w:space="0" w:color="000000"/>
              <w:right w:val="nil"/>
            </w:tcBorders>
            <w:vAlign w:val="center"/>
            <w:hideMark/>
          </w:tcPr>
          <w:p w14:paraId="1783037B"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152.675.444,22</w:t>
            </w:r>
          </w:p>
        </w:tc>
        <w:tc>
          <w:tcPr>
            <w:tcW w:w="1569" w:type="dxa"/>
            <w:tcBorders>
              <w:top w:val="nil"/>
              <w:left w:val="single" w:sz="4" w:space="0" w:color="000000"/>
              <w:bottom w:val="single" w:sz="4" w:space="0" w:color="000000"/>
              <w:right w:val="nil"/>
            </w:tcBorders>
            <w:vAlign w:val="center"/>
            <w:hideMark/>
          </w:tcPr>
          <w:p w14:paraId="18293318"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151.939.464,21</w:t>
            </w:r>
          </w:p>
        </w:tc>
        <w:tc>
          <w:tcPr>
            <w:tcW w:w="25" w:type="dxa"/>
            <w:tcBorders>
              <w:top w:val="nil"/>
              <w:left w:val="single" w:sz="4" w:space="0" w:color="000000"/>
              <w:bottom w:val="nil"/>
              <w:right w:val="nil"/>
            </w:tcBorders>
          </w:tcPr>
          <w:p w14:paraId="7F99D60A" w14:textId="77777777" w:rsidR="00235960" w:rsidRPr="00BA0EDC" w:rsidRDefault="00235960">
            <w:pPr>
              <w:snapToGrid w:val="0"/>
              <w:ind w:left="0" w:hanging="2"/>
              <w:rPr>
                <w:rFonts w:ascii="Arial" w:eastAsia="Lucida Sans Unicode" w:hAnsi="Arial" w:cs="Arial"/>
                <w:b/>
                <w:bCs/>
                <w:kern w:val="2"/>
                <w:sz w:val="18"/>
                <w:szCs w:val="18"/>
                <w:lang w:bidi="ar-SA"/>
              </w:rPr>
            </w:pPr>
          </w:p>
        </w:tc>
        <w:tc>
          <w:tcPr>
            <w:tcW w:w="64" w:type="dxa"/>
          </w:tcPr>
          <w:p w14:paraId="4BB531EC"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7123E2DB" w14:textId="77777777" w:rsidTr="00235960">
        <w:tc>
          <w:tcPr>
            <w:tcW w:w="14578" w:type="dxa"/>
            <w:gridSpan w:val="12"/>
            <w:tcBorders>
              <w:top w:val="nil"/>
              <w:left w:val="single" w:sz="4" w:space="0" w:color="000000"/>
              <w:bottom w:val="single" w:sz="4" w:space="0" w:color="000000"/>
              <w:right w:val="nil"/>
            </w:tcBorders>
            <w:vAlign w:val="center"/>
          </w:tcPr>
          <w:p w14:paraId="68B75348" w14:textId="77777777" w:rsidR="00235960" w:rsidRPr="00BA0EDC" w:rsidRDefault="00235960">
            <w:pPr>
              <w:snapToGrid w:val="0"/>
              <w:ind w:left="0" w:hanging="2"/>
              <w:rPr>
                <w:rFonts w:ascii="Arial" w:eastAsia="Lucida Sans Unicode" w:hAnsi="Arial" w:cs="Arial"/>
                <w:b/>
                <w:bCs/>
                <w:sz w:val="18"/>
                <w:szCs w:val="18"/>
                <w:lang w:bidi="ar-SA"/>
              </w:rPr>
            </w:pPr>
            <w:bookmarkStart w:id="16" w:name="_Hlk92783022"/>
            <w:r w:rsidRPr="00BA0EDC">
              <w:rPr>
                <w:rFonts w:ascii="Arial" w:eastAsia="Lucida Sans Unicode" w:hAnsi="Arial" w:cs="Arial"/>
                <w:b/>
                <w:bCs/>
                <w:sz w:val="18"/>
                <w:szCs w:val="18"/>
                <w:lang w:bidi="ar-SA"/>
              </w:rPr>
              <w:t>Iniciativa(s): 0019 - Assegurar a realização de serviços finalísticos na rede estadual de educação superior</w:t>
            </w:r>
          </w:p>
          <w:p w14:paraId="5C02D08A" w14:textId="77777777" w:rsidR="00235960" w:rsidRPr="00BA0EDC" w:rsidRDefault="00235960">
            <w:pPr>
              <w:snapToGrid w:val="0"/>
              <w:ind w:left="0" w:hanging="2"/>
              <w:rPr>
                <w:rFonts w:ascii="Arial" w:eastAsia="Tahoma" w:hAnsi="Arial" w:cs="Arial"/>
                <w:sz w:val="18"/>
                <w:szCs w:val="18"/>
              </w:rPr>
            </w:pPr>
          </w:p>
        </w:tc>
        <w:tc>
          <w:tcPr>
            <w:tcW w:w="25" w:type="dxa"/>
            <w:tcBorders>
              <w:top w:val="nil"/>
              <w:left w:val="single" w:sz="4" w:space="0" w:color="000000"/>
              <w:bottom w:val="nil"/>
              <w:right w:val="nil"/>
            </w:tcBorders>
          </w:tcPr>
          <w:p w14:paraId="73072C33" w14:textId="77777777" w:rsidR="00235960" w:rsidRPr="00BA0EDC" w:rsidRDefault="00235960">
            <w:pPr>
              <w:snapToGrid w:val="0"/>
              <w:ind w:left="0" w:hanging="2"/>
              <w:rPr>
                <w:rFonts w:ascii="Arial" w:eastAsia="Lucida Sans Unicode" w:hAnsi="Arial" w:cs="Arial"/>
                <w:b/>
                <w:bCs/>
                <w:sz w:val="18"/>
                <w:szCs w:val="18"/>
                <w:lang w:bidi="ar-SA"/>
              </w:rPr>
            </w:pPr>
          </w:p>
        </w:tc>
        <w:tc>
          <w:tcPr>
            <w:tcW w:w="64" w:type="dxa"/>
          </w:tcPr>
          <w:p w14:paraId="75379A35" w14:textId="77777777" w:rsidR="00235960" w:rsidRPr="00BA0EDC" w:rsidRDefault="00235960">
            <w:pPr>
              <w:snapToGrid w:val="0"/>
              <w:ind w:left="0" w:hanging="2"/>
              <w:rPr>
                <w:rFonts w:ascii="Arial" w:eastAsia="Lucida Sans Unicode" w:hAnsi="Arial" w:cs="Arial"/>
                <w:b/>
                <w:bCs/>
                <w:sz w:val="18"/>
                <w:szCs w:val="18"/>
                <w:lang w:bidi="ar-SA"/>
              </w:rPr>
            </w:pPr>
          </w:p>
        </w:tc>
        <w:bookmarkEnd w:id="16"/>
      </w:tr>
      <w:tr w:rsidR="00235960" w:rsidRPr="00BA0EDC" w14:paraId="42E710E1" w14:textId="77777777" w:rsidTr="009622B9">
        <w:tc>
          <w:tcPr>
            <w:tcW w:w="1243" w:type="dxa"/>
            <w:tcBorders>
              <w:top w:val="nil"/>
              <w:left w:val="single" w:sz="4" w:space="0" w:color="000000"/>
              <w:bottom w:val="single" w:sz="4" w:space="0" w:color="000000"/>
              <w:right w:val="nil"/>
            </w:tcBorders>
            <w:vAlign w:val="center"/>
            <w:hideMark/>
          </w:tcPr>
          <w:p w14:paraId="08C2D24A" w14:textId="77777777" w:rsidR="00235960" w:rsidRPr="00BA0EDC" w:rsidRDefault="00235960">
            <w:pPr>
              <w:pStyle w:val="Contedodatabela"/>
              <w:ind w:left="0" w:hanging="2"/>
              <w:jc w:val="center"/>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7863 - Construção de Espaço Físico em Unidade Universitária</w:t>
            </w:r>
          </w:p>
        </w:tc>
        <w:tc>
          <w:tcPr>
            <w:tcW w:w="1134" w:type="dxa"/>
            <w:tcBorders>
              <w:top w:val="nil"/>
              <w:left w:val="single" w:sz="4" w:space="0" w:color="000000"/>
              <w:bottom w:val="single" w:sz="4" w:space="0" w:color="000000"/>
              <w:right w:val="nil"/>
            </w:tcBorders>
            <w:vAlign w:val="center"/>
            <w:hideMark/>
          </w:tcPr>
          <w:p w14:paraId="350A158F" w14:textId="77777777" w:rsidR="00235960" w:rsidRPr="00BA0EDC" w:rsidRDefault="00235960">
            <w:pPr>
              <w:pStyle w:val="Contedodatabela"/>
              <w:snapToGrid w:val="0"/>
              <w:ind w:left="0" w:hanging="2"/>
              <w:jc w:val="center"/>
              <w:rPr>
                <w:rFonts w:ascii="Arial" w:eastAsia="Tahoma" w:hAnsi="Arial" w:cs="Arial"/>
                <w:b/>
                <w:bCs/>
                <w:sz w:val="18"/>
                <w:szCs w:val="18"/>
              </w:rPr>
            </w:pPr>
            <w:r w:rsidRPr="00BA0EDC">
              <w:rPr>
                <w:rFonts w:ascii="Arial" w:hAnsi="Arial" w:cs="Arial"/>
                <w:b/>
                <w:bCs/>
                <w:sz w:val="18"/>
                <w:szCs w:val="18"/>
              </w:rPr>
              <w:t>0846 - Espaço físico universitário construído</w:t>
            </w:r>
          </w:p>
        </w:tc>
        <w:tc>
          <w:tcPr>
            <w:tcW w:w="993" w:type="dxa"/>
            <w:tcBorders>
              <w:top w:val="nil"/>
              <w:left w:val="single" w:sz="4" w:space="0" w:color="000000"/>
              <w:bottom w:val="single" w:sz="4" w:space="0" w:color="000000"/>
              <w:right w:val="nil"/>
            </w:tcBorders>
            <w:vAlign w:val="center"/>
            <w:hideMark/>
          </w:tcPr>
          <w:p w14:paraId="5EE9DD0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4CD1135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w:t>
            </w:r>
          </w:p>
        </w:tc>
        <w:tc>
          <w:tcPr>
            <w:tcW w:w="1134" w:type="dxa"/>
            <w:tcBorders>
              <w:top w:val="nil"/>
              <w:left w:val="single" w:sz="4" w:space="0" w:color="000000"/>
              <w:bottom w:val="single" w:sz="4" w:space="0" w:color="000000"/>
              <w:right w:val="nil"/>
            </w:tcBorders>
            <w:vAlign w:val="center"/>
            <w:hideMark/>
          </w:tcPr>
          <w:p w14:paraId="0BE084A5"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3</w:t>
            </w:r>
          </w:p>
        </w:tc>
        <w:tc>
          <w:tcPr>
            <w:tcW w:w="1134" w:type="dxa"/>
            <w:tcBorders>
              <w:top w:val="nil"/>
              <w:left w:val="single" w:sz="4" w:space="0" w:color="000000"/>
              <w:bottom w:val="single" w:sz="4" w:space="0" w:color="000000"/>
              <w:right w:val="nil"/>
            </w:tcBorders>
            <w:vAlign w:val="center"/>
            <w:hideMark/>
          </w:tcPr>
          <w:p w14:paraId="3F4D67B6"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17908CAF"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w:t>
            </w:r>
          </w:p>
        </w:tc>
        <w:tc>
          <w:tcPr>
            <w:tcW w:w="1275" w:type="dxa"/>
            <w:tcBorders>
              <w:top w:val="nil"/>
              <w:left w:val="single" w:sz="4" w:space="0" w:color="000000"/>
              <w:bottom w:val="single" w:sz="4" w:space="0" w:color="000000"/>
              <w:right w:val="nil"/>
            </w:tcBorders>
            <w:vAlign w:val="center"/>
            <w:hideMark/>
          </w:tcPr>
          <w:p w14:paraId="1F71C7B4"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4.200.000,00</w:t>
            </w:r>
          </w:p>
        </w:tc>
        <w:tc>
          <w:tcPr>
            <w:tcW w:w="1418" w:type="dxa"/>
            <w:tcBorders>
              <w:top w:val="nil"/>
              <w:left w:val="single" w:sz="4" w:space="0" w:color="000000"/>
              <w:bottom w:val="single" w:sz="4" w:space="0" w:color="000000"/>
              <w:right w:val="nil"/>
            </w:tcBorders>
            <w:vAlign w:val="center"/>
            <w:hideMark/>
          </w:tcPr>
          <w:p w14:paraId="6B070BB8"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8.863.192,00</w:t>
            </w:r>
          </w:p>
        </w:tc>
        <w:tc>
          <w:tcPr>
            <w:tcW w:w="1276" w:type="dxa"/>
            <w:tcBorders>
              <w:top w:val="nil"/>
              <w:left w:val="single" w:sz="4" w:space="0" w:color="000000"/>
              <w:bottom w:val="single" w:sz="4" w:space="0" w:color="000000"/>
              <w:right w:val="nil"/>
            </w:tcBorders>
            <w:vAlign w:val="center"/>
            <w:hideMark/>
          </w:tcPr>
          <w:p w14:paraId="08598F0D"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5.561.341,62</w:t>
            </w:r>
          </w:p>
        </w:tc>
        <w:tc>
          <w:tcPr>
            <w:tcW w:w="1134" w:type="dxa"/>
            <w:tcBorders>
              <w:top w:val="nil"/>
              <w:left w:val="single" w:sz="4" w:space="0" w:color="000000"/>
              <w:bottom w:val="single" w:sz="4" w:space="0" w:color="000000"/>
              <w:right w:val="nil"/>
            </w:tcBorders>
            <w:vAlign w:val="center"/>
            <w:hideMark/>
          </w:tcPr>
          <w:p w14:paraId="6ED1AD47"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5.338.148,59</w:t>
            </w:r>
          </w:p>
        </w:tc>
        <w:tc>
          <w:tcPr>
            <w:tcW w:w="1569" w:type="dxa"/>
            <w:tcBorders>
              <w:top w:val="nil"/>
              <w:left w:val="single" w:sz="4" w:space="0" w:color="000000"/>
              <w:bottom w:val="single" w:sz="4" w:space="0" w:color="000000"/>
              <w:right w:val="nil"/>
            </w:tcBorders>
            <w:vAlign w:val="center"/>
            <w:hideMark/>
          </w:tcPr>
          <w:p w14:paraId="7CF16889"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5.338.148,59</w:t>
            </w:r>
          </w:p>
        </w:tc>
        <w:tc>
          <w:tcPr>
            <w:tcW w:w="25" w:type="dxa"/>
            <w:tcBorders>
              <w:top w:val="nil"/>
              <w:left w:val="single" w:sz="4" w:space="0" w:color="000000"/>
              <w:bottom w:val="nil"/>
              <w:right w:val="nil"/>
            </w:tcBorders>
          </w:tcPr>
          <w:p w14:paraId="544457C3" w14:textId="77777777" w:rsidR="00235960" w:rsidRPr="00BA0EDC" w:rsidRDefault="00235960">
            <w:pPr>
              <w:snapToGrid w:val="0"/>
              <w:ind w:left="0" w:hanging="2"/>
              <w:rPr>
                <w:rFonts w:ascii="Arial" w:eastAsia="Lucida Sans Unicode" w:hAnsi="Arial" w:cs="Arial"/>
                <w:b/>
                <w:bCs/>
                <w:kern w:val="2"/>
                <w:sz w:val="18"/>
                <w:szCs w:val="18"/>
                <w:lang w:bidi="ar-SA"/>
              </w:rPr>
            </w:pPr>
          </w:p>
        </w:tc>
        <w:tc>
          <w:tcPr>
            <w:tcW w:w="64" w:type="dxa"/>
          </w:tcPr>
          <w:p w14:paraId="5CE7C7C1"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2388A1A5" w14:textId="77777777" w:rsidTr="009622B9">
        <w:tc>
          <w:tcPr>
            <w:tcW w:w="1243" w:type="dxa"/>
            <w:tcBorders>
              <w:top w:val="nil"/>
              <w:left w:val="single" w:sz="4" w:space="0" w:color="000000"/>
              <w:bottom w:val="single" w:sz="4" w:space="0" w:color="000000"/>
              <w:right w:val="nil"/>
            </w:tcBorders>
            <w:vAlign w:val="center"/>
            <w:hideMark/>
          </w:tcPr>
          <w:p w14:paraId="357F5271" w14:textId="77777777" w:rsidR="00235960" w:rsidRPr="00BA0EDC" w:rsidRDefault="00235960">
            <w:pPr>
              <w:pStyle w:val="Contedodatabela"/>
              <w:ind w:left="0" w:hanging="2"/>
              <w:jc w:val="center"/>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7867 - Aparelhamento de Unidade Universitária</w:t>
            </w:r>
          </w:p>
        </w:tc>
        <w:tc>
          <w:tcPr>
            <w:tcW w:w="1134" w:type="dxa"/>
            <w:tcBorders>
              <w:top w:val="nil"/>
              <w:left w:val="single" w:sz="4" w:space="0" w:color="000000"/>
              <w:bottom w:val="single" w:sz="4" w:space="0" w:color="000000"/>
              <w:right w:val="nil"/>
            </w:tcBorders>
            <w:vAlign w:val="center"/>
            <w:hideMark/>
          </w:tcPr>
          <w:p w14:paraId="708A968F" w14:textId="77777777" w:rsidR="00235960" w:rsidRPr="00BA0EDC" w:rsidRDefault="00235960">
            <w:pPr>
              <w:pStyle w:val="Contedodatabela"/>
              <w:snapToGrid w:val="0"/>
              <w:ind w:left="0" w:hanging="2"/>
              <w:jc w:val="center"/>
              <w:rPr>
                <w:rFonts w:ascii="Arial" w:eastAsia="Tahoma" w:hAnsi="Arial" w:cs="Arial"/>
                <w:b/>
                <w:bCs/>
                <w:sz w:val="18"/>
                <w:szCs w:val="18"/>
              </w:rPr>
            </w:pPr>
            <w:r w:rsidRPr="00BA0EDC">
              <w:rPr>
                <w:rFonts w:ascii="Arial" w:hAnsi="Arial" w:cs="Arial"/>
                <w:b/>
                <w:bCs/>
                <w:sz w:val="18"/>
                <w:szCs w:val="18"/>
              </w:rPr>
              <w:t>0850 - Unidade universitária equipada</w:t>
            </w:r>
          </w:p>
        </w:tc>
        <w:tc>
          <w:tcPr>
            <w:tcW w:w="993" w:type="dxa"/>
            <w:tcBorders>
              <w:top w:val="nil"/>
              <w:left w:val="single" w:sz="4" w:space="0" w:color="000000"/>
              <w:bottom w:val="single" w:sz="4" w:space="0" w:color="000000"/>
              <w:right w:val="nil"/>
            </w:tcBorders>
            <w:vAlign w:val="center"/>
            <w:hideMark/>
          </w:tcPr>
          <w:p w14:paraId="0FBEE02B"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28AA7A9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2F2E73DC"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241F99D0"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6B5C80B3"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vAlign w:val="center"/>
            <w:hideMark/>
          </w:tcPr>
          <w:p w14:paraId="56C23F73"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4.300.000,00</w:t>
            </w:r>
          </w:p>
        </w:tc>
        <w:tc>
          <w:tcPr>
            <w:tcW w:w="1418" w:type="dxa"/>
            <w:tcBorders>
              <w:top w:val="nil"/>
              <w:left w:val="single" w:sz="4" w:space="0" w:color="000000"/>
              <w:bottom w:val="single" w:sz="4" w:space="0" w:color="000000"/>
              <w:right w:val="nil"/>
            </w:tcBorders>
            <w:vAlign w:val="center"/>
            <w:hideMark/>
          </w:tcPr>
          <w:p w14:paraId="7508F252"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7.101.010,00</w:t>
            </w:r>
          </w:p>
        </w:tc>
        <w:tc>
          <w:tcPr>
            <w:tcW w:w="1276" w:type="dxa"/>
            <w:tcBorders>
              <w:top w:val="nil"/>
              <w:left w:val="single" w:sz="4" w:space="0" w:color="000000"/>
              <w:bottom w:val="single" w:sz="4" w:space="0" w:color="000000"/>
              <w:right w:val="nil"/>
            </w:tcBorders>
            <w:vAlign w:val="center"/>
            <w:hideMark/>
          </w:tcPr>
          <w:p w14:paraId="734521E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1.005.834,59</w:t>
            </w:r>
          </w:p>
        </w:tc>
        <w:tc>
          <w:tcPr>
            <w:tcW w:w="1134" w:type="dxa"/>
            <w:tcBorders>
              <w:top w:val="nil"/>
              <w:left w:val="single" w:sz="4" w:space="0" w:color="000000"/>
              <w:bottom w:val="single" w:sz="4" w:space="0" w:color="000000"/>
              <w:right w:val="nil"/>
            </w:tcBorders>
            <w:vAlign w:val="center"/>
            <w:hideMark/>
          </w:tcPr>
          <w:p w14:paraId="3E33A843"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1.005.834,59</w:t>
            </w:r>
          </w:p>
        </w:tc>
        <w:tc>
          <w:tcPr>
            <w:tcW w:w="1569" w:type="dxa"/>
            <w:tcBorders>
              <w:top w:val="nil"/>
              <w:left w:val="single" w:sz="4" w:space="0" w:color="000000"/>
              <w:bottom w:val="single" w:sz="4" w:space="0" w:color="000000"/>
              <w:right w:val="nil"/>
            </w:tcBorders>
            <w:vAlign w:val="center"/>
            <w:hideMark/>
          </w:tcPr>
          <w:p w14:paraId="5ECAF578"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1.005.834,59</w:t>
            </w:r>
          </w:p>
        </w:tc>
        <w:tc>
          <w:tcPr>
            <w:tcW w:w="25" w:type="dxa"/>
            <w:tcBorders>
              <w:top w:val="nil"/>
              <w:left w:val="single" w:sz="4" w:space="0" w:color="000000"/>
              <w:bottom w:val="nil"/>
              <w:right w:val="nil"/>
            </w:tcBorders>
          </w:tcPr>
          <w:p w14:paraId="2B37E259" w14:textId="77777777" w:rsidR="00235960" w:rsidRPr="00BA0EDC" w:rsidRDefault="00235960">
            <w:pPr>
              <w:snapToGrid w:val="0"/>
              <w:ind w:left="0" w:hanging="2"/>
              <w:rPr>
                <w:rFonts w:ascii="Arial" w:eastAsia="Lucida Sans Unicode" w:hAnsi="Arial" w:cs="Arial"/>
                <w:b/>
                <w:bCs/>
                <w:kern w:val="2"/>
                <w:sz w:val="18"/>
                <w:szCs w:val="18"/>
                <w:lang w:bidi="ar-SA"/>
              </w:rPr>
            </w:pPr>
          </w:p>
        </w:tc>
        <w:tc>
          <w:tcPr>
            <w:tcW w:w="64" w:type="dxa"/>
          </w:tcPr>
          <w:p w14:paraId="19F33D70"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184AADC1" w14:textId="77777777" w:rsidTr="009622B9">
        <w:tc>
          <w:tcPr>
            <w:tcW w:w="1243" w:type="dxa"/>
            <w:tcBorders>
              <w:top w:val="nil"/>
              <w:left w:val="single" w:sz="4" w:space="0" w:color="000000"/>
              <w:bottom w:val="single" w:sz="4" w:space="0" w:color="000000"/>
              <w:right w:val="nil"/>
            </w:tcBorders>
            <w:vAlign w:val="center"/>
            <w:hideMark/>
          </w:tcPr>
          <w:p w14:paraId="4BADF402" w14:textId="77777777" w:rsidR="00235960" w:rsidRPr="00BA0EDC" w:rsidRDefault="00235960">
            <w:pPr>
              <w:pStyle w:val="Contedodatabela"/>
              <w:ind w:left="0" w:hanging="2"/>
              <w:jc w:val="center"/>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7871 - Reforma em Unidade Universitária</w:t>
            </w:r>
          </w:p>
        </w:tc>
        <w:tc>
          <w:tcPr>
            <w:tcW w:w="1134" w:type="dxa"/>
            <w:tcBorders>
              <w:top w:val="nil"/>
              <w:left w:val="single" w:sz="4" w:space="0" w:color="000000"/>
              <w:bottom w:val="single" w:sz="4" w:space="0" w:color="000000"/>
              <w:right w:val="nil"/>
            </w:tcBorders>
            <w:vAlign w:val="center"/>
            <w:hideMark/>
          </w:tcPr>
          <w:p w14:paraId="6B76CBFD" w14:textId="77777777" w:rsidR="00235960" w:rsidRPr="00BA0EDC" w:rsidRDefault="00235960">
            <w:pPr>
              <w:pStyle w:val="Contedodatabela"/>
              <w:snapToGrid w:val="0"/>
              <w:ind w:left="0" w:hanging="2"/>
              <w:jc w:val="center"/>
              <w:rPr>
                <w:rFonts w:ascii="Arial" w:eastAsia="Tahoma" w:hAnsi="Arial" w:cs="Arial"/>
                <w:b/>
                <w:bCs/>
                <w:sz w:val="18"/>
                <w:szCs w:val="18"/>
              </w:rPr>
            </w:pPr>
            <w:r w:rsidRPr="00BA0EDC">
              <w:rPr>
                <w:rFonts w:ascii="Arial" w:hAnsi="Arial" w:cs="Arial"/>
                <w:b/>
                <w:bCs/>
                <w:sz w:val="18"/>
                <w:szCs w:val="18"/>
              </w:rPr>
              <w:t>0853 - Unidade universitária reformada</w:t>
            </w:r>
          </w:p>
        </w:tc>
        <w:tc>
          <w:tcPr>
            <w:tcW w:w="993" w:type="dxa"/>
            <w:tcBorders>
              <w:top w:val="nil"/>
              <w:left w:val="single" w:sz="4" w:space="0" w:color="000000"/>
              <w:bottom w:val="single" w:sz="4" w:space="0" w:color="000000"/>
              <w:right w:val="nil"/>
            </w:tcBorders>
            <w:vAlign w:val="center"/>
            <w:hideMark/>
          </w:tcPr>
          <w:p w14:paraId="477C8BE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100F81B9"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10</w:t>
            </w:r>
          </w:p>
        </w:tc>
        <w:tc>
          <w:tcPr>
            <w:tcW w:w="1134" w:type="dxa"/>
            <w:tcBorders>
              <w:top w:val="nil"/>
              <w:left w:val="single" w:sz="4" w:space="0" w:color="000000"/>
              <w:bottom w:val="single" w:sz="4" w:space="0" w:color="000000"/>
              <w:right w:val="nil"/>
            </w:tcBorders>
            <w:vAlign w:val="center"/>
            <w:hideMark/>
          </w:tcPr>
          <w:p w14:paraId="3DF04C28"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10</w:t>
            </w:r>
          </w:p>
        </w:tc>
        <w:tc>
          <w:tcPr>
            <w:tcW w:w="1134" w:type="dxa"/>
            <w:tcBorders>
              <w:top w:val="nil"/>
              <w:left w:val="single" w:sz="4" w:space="0" w:color="000000"/>
              <w:bottom w:val="single" w:sz="4" w:space="0" w:color="000000"/>
              <w:right w:val="nil"/>
            </w:tcBorders>
            <w:vAlign w:val="center"/>
            <w:hideMark/>
          </w:tcPr>
          <w:p w14:paraId="46A66BF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798940AA"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10</w:t>
            </w:r>
          </w:p>
        </w:tc>
        <w:tc>
          <w:tcPr>
            <w:tcW w:w="1275" w:type="dxa"/>
            <w:tcBorders>
              <w:top w:val="nil"/>
              <w:left w:val="single" w:sz="4" w:space="0" w:color="000000"/>
              <w:bottom w:val="single" w:sz="4" w:space="0" w:color="000000"/>
              <w:right w:val="nil"/>
            </w:tcBorders>
            <w:vAlign w:val="center"/>
            <w:hideMark/>
          </w:tcPr>
          <w:p w14:paraId="2182BAB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3.200.000,00</w:t>
            </w:r>
          </w:p>
        </w:tc>
        <w:tc>
          <w:tcPr>
            <w:tcW w:w="1418" w:type="dxa"/>
            <w:tcBorders>
              <w:top w:val="nil"/>
              <w:left w:val="single" w:sz="4" w:space="0" w:color="000000"/>
              <w:bottom w:val="single" w:sz="4" w:space="0" w:color="000000"/>
              <w:right w:val="nil"/>
            </w:tcBorders>
            <w:vAlign w:val="center"/>
            <w:hideMark/>
          </w:tcPr>
          <w:p w14:paraId="2F41A2D2"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3.050.000,00</w:t>
            </w:r>
          </w:p>
        </w:tc>
        <w:tc>
          <w:tcPr>
            <w:tcW w:w="1276" w:type="dxa"/>
            <w:tcBorders>
              <w:top w:val="nil"/>
              <w:left w:val="single" w:sz="4" w:space="0" w:color="000000"/>
              <w:bottom w:val="single" w:sz="4" w:space="0" w:color="000000"/>
              <w:right w:val="nil"/>
            </w:tcBorders>
            <w:vAlign w:val="center"/>
            <w:hideMark/>
          </w:tcPr>
          <w:p w14:paraId="04102FC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2.187.644,40</w:t>
            </w:r>
          </w:p>
        </w:tc>
        <w:tc>
          <w:tcPr>
            <w:tcW w:w="1134" w:type="dxa"/>
            <w:tcBorders>
              <w:top w:val="nil"/>
              <w:left w:val="single" w:sz="4" w:space="0" w:color="000000"/>
              <w:bottom w:val="single" w:sz="4" w:space="0" w:color="000000"/>
              <w:right w:val="nil"/>
            </w:tcBorders>
            <w:vAlign w:val="center"/>
            <w:hideMark/>
          </w:tcPr>
          <w:p w14:paraId="7C069952"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1.150.675,26</w:t>
            </w:r>
          </w:p>
        </w:tc>
        <w:tc>
          <w:tcPr>
            <w:tcW w:w="1569" w:type="dxa"/>
            <w:tcBorders>
              <w:top w:val="nil"/>
              <w:left w:val="single" w:sz="4" w:space="0" w:color="000000"/>
              <w:bottom w:val="single" w:sz="4" w:space="0" w:color="000000"/>
              <w:right w:val="nil"/>
            </w:tcBorders>
            <w:vAlign w:val="center"/>
            <w:hideMark/>
          </w:tcPr>
          <w:p w14:paraId="2434D46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1.150.675,26</w:t>
            </w:r>
          </w:p>
        </w:tc>
        <w:tc>
          <w:tcPr>
            <w:tcW w:w="25" w:type="dxa"/>
            <w:tcBorders>
              <w:top w:val="nil"/>
              <w:left w:val="single" w:sz="4" w:space="0" w:color="000000"/>
              <w:bottom w:val="nil"/>
              <w:right w:val="nil"/>
            </w:tcBorders>
          </w:tcPr>
          <w:p w14:paraId="19C63A55" w14:textId="77777777" w:rsidR="00235960" w:rsidRPr="00BA0EDC" w:rsidRDefault="00235960">
            <w:pPr>
              <w:snapToGrid w:val="0"/>
              <w:ind w:left="0" w:hanging="2"/>
              <w:rPr>
                <w:rFonts w:ascii="Arial" w:eastAsia="Lucida Sans Unicode" w:hAnsi="Arial" w:cs="Arial"/>
                <w:b/>
                <w:bCs/>
                <w:kern w:val="2"/>
                <w:sz w:val="18"/>
                <w:szCs w:val="18"/>
                <w:lang w:bidi="ar-SA"/>
              </w:rPr>
            </w:pPr>
          </w:p>
        </w:tc>
        <w:tc>
          <w:tcPr>
            <w:tcW w:w="64" w:type="dxa"/>
          </w:tcPr>
          <w:p w14:paraId="64B89576"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42B9DA43" w14:textId="77777777" w:rsidTr="00235960">
        <w:tc>
          <w:tcPr>
            <w:tcW w:w="14578" w:type="dxa"/>
            <w:gridSpan w:val="12"/>
            <w:tcBorders>
              <w:top w:val="nil"/>
              <w:left w:val="single" w:sz="4" w:space="0" w:color="000000"/>
              <w:bottom w:val="single" w:sz="4" w:space="0" w:color="000000"/>
              <w:right w:val="nil"/>
            </w:tcBorders>
            <w:vAlign w:val="center"/>
          </w:tcPr>
          <w:p w14:paraId="03F88F72" w14:textId="77777777" w:rsidR="00235960" w:rsidRPr="00BA0EDC" w:rsidRDefault="00235960">
            <w:pPr>
              <w:snapToGrid w:val="0"/>
              <w:ind w:left="0" w:hanging="2"/>
              <w:rPr>
                <w:rFonts w:ascii="Arial" w:eastAsia="Lucida Sans Unicode" w:hAnsi="Arial" w:cs="Arial"/>
                <w:sz w:val="18"/>
                <w:szCs w:val="18"/>
                <w:lang w:bidi="ar-SA"/>
              </w:rPr>
            </w:pPr>
            <w:r w:rsidRPr="00BA0EDC">
              <w:rPr>
                <w:rFonts w:ascii="Arial" w:eastAsia="Lucida Sans Unicode" w:hAnsi="Arial" w:cs="Arial"/>
                <w:b/>
                <w:bCs/>
                <w:sz w:val="18"/>
                <w:szCs w:val="18"/>
                <w:lang w:bidi="ar-SA"/>
              </w:rPr>
              <w:t>Iniciativa(s): 0022 - Realizar ações de obras de infraestrutura e aparelhamento em apoio à educação superior</w:t>
            </w:r>
            <w:r w:rsidRPr="00BA0EDC">
              <w:rPr>
                <w:rFonts w:ascii="Arial" w:eastAsia="Lucida Sans Unicode" w:hAnsi="Arial" w:cs="Arial"/>
                <w:sz w:val="18"/>
                <w:szCs w:val="18"/>
                <w:lang w:bidi="ar-SA"/>
              </w:rPr>
              <w:t>.</w:t>
            </w:r>
          </w:p>
          <w:p w14:paraId="71A3C315" w14:textId="77777777" w:rsidR="00235960" w:rsidRPr="00BA0EDC" w:rsidRDefault="00235960">
            <w:pPr>
              <w:snapToGrid w:val="0"/>
              <w:ind w:left="0" w:hanging="2"/>
              <w:rPr>
                <w:rFonts w:ascii="Arial" w:eastAsia="Tahoma" w:hAnsi="Arial" w:cs="Arial"/>
                <w:sz w:val="18"/>
                <w:szCs w:val="18"/>
              </w:rPr>
            </w:pPr>
          </w:p>
        </w:tc>
        <w:tc>
          <w:tcPr>
            <w:tcW w:w="25" w:type="dxa"/>
            <w:tcBorders>
              <w:top w:val="nil"/>
              <w:left w:val="single" w:sz="4" w:space="0" w:color="000000"/>
              <w:bottom w:val="nil"/>
              <w:right w:val="nil"/>
            </w:tcBorders>
          </w:tcPr>
          <w:p w14:paraId="327FDF16" w14:textId="77777777" w:rsidR="00235960" w:rsidRPr="00BA0EDC" w:rsidRDefault="00235960">
            <w:pPr>
              <w:snapToGrid w:val="0"/>
              <w:ind w:left="0" w:hanging="2"/>
              <w:rPr>
                <w:rFonts w:ascii="Arial" w:eastAsia="Lucida Sans Unicode" w:hAnsi="Arial" w:cs="Arial"/>
                <w:b/>
                <w:bCs/>
                <w:sz w:val="18"/>
                <w:szCs w:val="18"/>
                <w:lang w:bidi="ar-SA"/>
              </w:rPr>
            </w:pPr>
          </w:p>
        </w:tc>
        <w:tc>
          <w:tcPr>
            <w:tcW w:w="64" w:type="dxa"/>
          </w:tcPr>
          <w:p w14:paraId="6E9E1C8A"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15DBCE40" w14:textId="77777777" w:rsidTr="00235960">
        <w:trPr>
          <w:gridAfter w:val="2"/>
          <w:wAfter w:w="89" w:type="dxa"/>
        </w:trPr>
        <w:tc>
          <w:tcPr>
            <w:tcW w:w="14578" w:type="dxa"/>
            <w:gridSpan w:val="12"/>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6EF70731"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 xml:space="preserve">Unidade Setorial de Planejamento (USP): 15 - </w:t>
            </w:r>
            <w:proofErr w:type="spellStart"/>
            <w:r w:rsidRPr="00BA0EDC">
              <w:rPr>
                <w:rFonts w:ascii="Arial" w:eastAsia="Lucida Sans Unicode" w:hAnsi="Arial" w:cs="Arial"/>
                <w:b/>
                <w:bCs/>
                <w:sz w:val="18"/>
                <w:szCs w:val="18"/>
                <w:lang w:bidi="ar-SA"/>
              </w:rPr>
              <w:t>Pró-Reitoria</w:t>
            </w:r>
            <w:proofErr w:type="spellEnd"/>
            <w:r w:rsidRPr="00BA0EDC">
              <w:rPr>
                <w:rFonts w:ascii="Arial" w:eastAsia="Lucida Sans Unicode" w:hAnsi="Arial" w:cs="Arial"/>
                <w:b/>
                <w:bCs/>
                <w:sz w:val="18"/>
                <w:szCs w:val="18"/>
                <w:lang w:bidi="ar-SA"/>
              </w:rPr>
              <w:t xml:space="preserve"> de Extensão</w:t>
            </w:r>
          </w:p>
        </w:tc>
      </w:tr>
      <w:tr w:rsidR="00235960" w:rsidRPr="00BA0EDC" w14:paraId="7D9E7E3B" w14:textId="77777777" w:rsidTr="009622B9">
        <w:trPr>
          <w:gridAfter w:val="2"/>
          <w:wAfter w:w="89" w:type="dxa"/>
        </w:trPr>
        <w:tc>
          <w:tcPr>
            <w:tcW w:w="7906" w:type="dxa"/>
            <w:gridSpan w:val="7"/>
            <w:tcBorders>
              <w:top w:val="single" w:sz="4" w:space="0" w:color="000000"/>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C843302"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66A5B1A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r>
      <w:tr w:rsidR="009622B9" w:rsidRPr="00BA0EDC" w14:paraId="1C09F603" w14:textId="77777777" w:rsidTr="009622B9">
        <w:trPr>
          <w:gridAfter w:val="2"/>
          <w:wAfter w:w="89" w:type="dxa"/>
        </w:trPr>
        <w:tc>
          <w:tcPr>
            <w:tcW w:w="124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45DA0B5"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56EB2295"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59A9E6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67BA8018"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78D113E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07F5501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690DA39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4B48FA7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49BEA78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322E24F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F4CC45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2F140DD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2F632C8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0AB0C8FC"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3B1B220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1AF4F5A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4281E236"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tcMar>
              <w:top w:w="55" w:type="dxa"/>
              <w:left w:w="55" w:type="dxa"/>
              <w:bottom w:w="55" w:type="dxa"/>
              <w:right w:w="55" w:type="dxa"/>
            </w:tcMar>
            <w:vAlign w:val="center"/>
            <w:hideMark/>
          </w:tcPr>
          <w:p w14:paraId="0BD00ED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single" w:sz="4" w:space="0" w:color="000000"/>
            </w:tcBorders>
            <w:shd w:val="clear" w:color="auto" w:fill="DDDDDD"/>
            <w:tcMar>
              <w:top w:w="55" w:type="dxa"/>
              <w:left w:w="55" w:type="dxa"/>
              <w:bottom w:w="55" w:type="dxa"/>
              <w:right w:w="55" w:type="dxa"/>
            </w:tcMar>
            <w:vAlign w:val="center"/>
            <w:hideMark/>
          </w:tcPr>
          <w:p w14:paraId="47D5B35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6C4E89D1"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r>
      <w:tr w:rsidR="00235960" w:rsidRPr="00BA0EDC" w14:paraId="25647FE6" w14:textId="77777777" w:rsidTr="009622B9">
        <w:trPr>
          <w:gridAfter w:val="2"/>
          <w:wAfter w:w="89" w:type="dxa"/>
        </w:trPr>
        <w:tc>
          <w:tcPr>
            <w:tcW w:w="124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52F97E6" w14:textId="77777777" w:rsidR="00235960" w:rsidRPr="00BA0EDC" w:rsidRDefault="00235960">
            <w:pPr>
              <w:pStyle w:val="Contedodatabela"/>
              <w:ind w:left="0" w:hanging="2"/>
              <w:jc w:val="center"/>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lastRenderedPageBreak/>
              <w:t>7861 - Apoio ao Programa Universidade para Todos</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4DE31EFB" w14:textId="77777777" w:rsidR="00235960" w:rsidRPr="00BA0EDC" w:rsidRDefault="00235960">
            <w:pPr>
              <w:pStyle w:val="Contedodatabela"/>
              <w:snapToGrid w:val="0"/>
              <w:ind w:left="0" w:hanging="2"/>
              <w:jc w:val="center"/>
              <w:rPr>
                <w:rFonts w:ascii="Arial" w:eastAsia="Tahoma" w:hAnsi="Arial" w:cs="Arial"/>
                <w:b/>
                <w:bCs/>
                <w:sz w:val="18"/>
                <w:szCs w:val="18"/>
              </w:rPr>
            </w:pPr>
            <w:r w:rsidRPr="00BA0EDC">
              <w:rPr>
                <w:rFonts w:ascii="Arial" w:hAnsi="Arial" w:cs="Arial"/>
                <w:b/>
                <w:bCs/>
                <w:sz w:val="18"/>
                <w:szCs w:val="18"/>
              </w:rPr>
              <w:t>2275 - Programa universitário apoiado</w:t>
            </w:r>
          </w:p>
        </w:tc>
        <w:tc>
          <w:tcPr>
            <w:tcW w:w="993"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D28678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217EEBF"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B2EED47"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251991B"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7F6B7241"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580B1276"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430.000,00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BD0139B"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2.762.422,00</w:t>
            </w:r>
          </w:p>
        </w:tc>
        <w:tc>
          <w:tcPr>
            <w:tcW w:w="1276"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388CF9E0"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405.546,00</w:t>
            </w:r>
          </w:p>
        </w:tc>
        <w:tc>
          <w:tcPr>
            <w:tcW w:w="1134" w:type="dxa"/>
            <w:tcBorders>
              <w:top w:val="nil"/>
              <w:left w:val="single" w:sz="4" w:space="0" w:color="000000"/>
              <w:bottom w:val="single" w:sz="4" w:space="0" w:color="000000"/>
              <w:right w:val="nil"/>
            </w:tcBorders>
            <w:tcMar>
              <w:top w:w="55" w:type="dxa"/>
              <w:left w:w="55" w:type="dxa"/>
              <w:bottom w:w="55" w:type="dxa"/>
              <w:right w:w="55" w:type="dxa"/>
            </w:tcMar>
            <w:vAlign w:val="center"/>
            <w:hideMark/>
          </w:tcPr>
          <w:p w14:paraId="135AD4A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380.560,00</w:t>
            </w:r>
          </w:p>
        </w:tc>
        <w:tc>
          <w:tcPr>
            <w:tcW w:w="1569" w:type="dxa"/>
            <w:tcBorders>
              <w:top w:val="nil"/>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E9DC392"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380.560,00</w:t>
            </w:r>
          </w:p>
        </w:tc>
      </w:tr>
      <w:tr w:rsidR="00235960" w:rsidRPr="00BA0EDC" w14:paraId="5403AC54" w14:textId="77777777" w:rsidTr="00235960">
        <w:trPr>
          <w:gridAfter w:val="2"/>
          <w:wAfter w:w="89" w:type="dxa"/>
        </w:trPr>
        <w:tc>
          <w:tcPr>
            <w:tcW w:w="14578" w:type="dxa"/>
            <w:gridSpan w:val="1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8B5573" w14:textId="77777777" w:rsidR="00235960" w:rsidRPr="00BA0EDC" w:rsidRDefault="00235960">
            <w:pPr>
              <w:ind w:left="0" w:hanging="2"/>
              <w:rPr>
                <w:rFonts w:ascii="Arial" w:eastAsia="Lucida Sans Unicode" w:hAnsi="Arial" w:cs="Arial"/>
                <w:b/>
                <w:bCs/>
                <w:sz w:val="18"/>
                <w:szCs w:val="18"/>
                <w:lang w:bidi="ar-SA"/>
              </w:rPr>
            </w:pPr>
            <w:r w:rsidRPr="00BA0EDC">
              <w:rPr>
                <w:rFonts w:ascii="Arial" w:eastAsia="Lucida Sans Unicode" w:hAnsi="Arial" w:cs="Arial"/>
                <w:b/>
                <w:bCs/>
                <w:sz w:val="18"/>
                <w:szCs w:val="18"/>
                <w:lang w:bidi="ar-SA"/>
              </w:rPr>
              <w:t>Iniciativa(s): 0021 - Assegurar o funcionamento dos cursos de graduação.</w:t>
            </w:r>
          </w:p>
          <w:p w14:paraId="4B59EDC6" w14:textId="77777777" w:rsidR="00235960" w:rsidRPr="00BA0EDC" w:rsidRDefault="00235960">
            <w:pPr>
              <w:ind w:left="0" w:hanging="2"/>
              <w:rPr>
                <w:rFonts w:ascii="Arial" w:eastAsia="Lucida Sans Unicode" w:hAnsi="Arial" w:cs="Arial"/>
                <w:b/>
                <w:bCs/>
                <w:sz w:val="18"/>
                <w:szCs w:val="18"/>
                <w:lang w:bidi="ar-SA"/>
              </w:rPr>
            </w:pPr>
          </w:p>
        </w:tc>
      </w:tr>
      <w:tr w:rsidR="00235960" w:rsidRPr="00BA0EDC" w14:paraId="0F027652" w14:textId="77777777" w:rsidTr="00235960">
        <w:tc>
          <w:tcPr>
            <w:tcW w:w="14578" w:type="dxa"/>
            <w:gridSpan w:val="12"/>
            <w:tcBorders>
              <w:top w:val="nil"/>
              <w:left w:val="single" w:sz="4" w:space="0" w:color="000000"/>
              <w:bottom w:val="single" w:sz="4" w:space="0" w:color="000000"/>
              <w:right w:val="nil"/>
            </w:tcBorders>
            <w:shd w:val="clear" w:color="auto" w:fill="B2B2B2"/>
            <w:vAlign w:val="center"/>
            <w:hideMark/>
          </w:tcPr>
          <w:p w14:paraId="2BF705D5" w14:textId="77777777" w:rsidR="00235960" w:rsidRPr="00BA0EDC" w:rsidRDefault="00235960">
            <w:pPr>
              <w:ind w:left="0" w:hanging="2"/>
              <w:rPr>
                <w:rFonts w:ascii="Arial" w:hAnsi="Arial" w:cs="Arial"/>
                <w:sz w:val="18"/>
                <w:szCs w:val="18"/>
              </w:rPr>
            </w:pPr>
            <w:r w:rsidRPr="00BA0EDC">
              <w:rPr>
                <w:rFonts w:ascii="Arial" w:eastAsia="Lucida Sans Unicode" w:hAnsi="Arial" w:cs="Arial"/>
                <w:b/>
                <w:bCs/>
                <w:sz w:val="18"/>
                <w:szCs w:val="18"/>
                <w:lang w:bidi="ar-SA"/>
              </w:rPr>
              <w:t>Programa: 314 – Segurança Pública e Defesa Social</w:t>
            </w:r>
          </w:p>
        </w:tc>
        <w:tc>
          <w:tcPr>
            <w:tcW w:w="25" w:type="dxa"/>
            <w:vMerge w:val="restart"/>
            <w:tcBorders>
              <w:top w:val="nil"/>
              <w:left w:val="single" w:sz="4" w:space="0" w:color="000000"/>
              <w:bottom w:val="nil"/>
              <w:right w:val="nil"/>
            </w:tcBorders>
          </w:tcPr>
          <w:p w14:paraId="3EA784C3" w14:textId="77777777" w:rsidR="00235960" w:rsidRPr="00BA0EDC" w:rsidRDefault="00235960">
            <w:pPr>
              <w:snapToGrid w:val="0"/>
              <w:ind w:left="0" w:hanging="2"/>
              <w:rPr>
                <w:rFonts w:ascii="Arial" w:eastAsia="Lucida Sans Unicode" w:hAnsi="Arial" w:cs="Arial"/>
                <w:b/>
                <w:bCs/>
                <w:sz w:val="18"/>
                <w:szCs w:val="18"/>
                <w:lang w:bidi="ar-SA"/>
              </w:rPr>
            </w:pPr>
          </w:p>
        </w:tc>
        <w:tc>
          <w:tcPr>
            <w:tcW w:w="64" w:type="dxa"/>
          </w:tcPr>
          <w:p w14:paraId="3B9CF226"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19790F78" w14:textId="77777777" w:rsidTr="00BA0EDC">
        <w:tc>
          <w:tcPr>
            <w:tcW w:w="14578" w:type="dxa"/>
            <w:gridSpan w:val="12"/>
            <w:tcBorders>
              <w:top w:val="nil"/>
              <w:left w:val="single" w:sz="4" w:space="0" w:color="000000"/>
              <w:bottom w:val="single" w:sz="4" w:space="0" w:color="000000"/>
              <w:right w:val="nil"/>
            </w:tcBorders>
            <w:shd w:val="clear" w:color="auto" w:fill="B2B2B2"/>
            <w:vAlign w:val="center"/>
            <w:hideMark/>
          </w:tcPr>
          <w:p w14:paraId="6C81EB72" w14:textId="74FC7A7A"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Compromisso: 0</w:t>
            </w:r>
            <w:r w:rsidR="00997CF3" w:rsidRPr="00BA0EDC">
              <w:rPr>
                <w:rFonts w:ascii="Arial" w:eastAsia="Lucida Sans Unicode" w:hAnsi="Arial" w:cs="Arial"/>
                <w:b/>
                <w:bCs/>
                <w:sz w:val="18"/>
                <w:szCs w:val="18"/>
                <w:lang w:bidi="ar-SA"/>
              </w:rPr>
              <w:t>8</w:t>
            </w:r>
            <w:r w:rsidRPr="00BA0EDC">
              <w:rPr>
                <w:rFonts w:ascii="Arial" w:eastAsia="Lucida Sans Unicode" w:hAnsi="Arial" w:cs="Arial"/>
                <w:b/>
                <w:bCs/>
                <w:sz w:val="18"/>
                <w:szCs w:val="18"/>
                <w:lang w:bidi="ar-SA"/>
              </w:rPr>
              <w:t xml:space="preserve"> - Fortalecer o Sistema Estadual de Defesa Civil com ações de prevenção, preparação, resposta e recuperação, assim como, atender a situações emergenciais no território baiano para garantir a integridade física do</w:t>
            </w:r>
          </w:p>
        </w:tc>
        <w:tc>
          <w:tcPr>
            <w:tcW w:w="25" w:type="dxa"/>
            <w:vMerge/>
            <w:tcBorders>
              <w:top w:val="nil"/>
              <w:left w:val="single" w:sz="4" w:space="0" w:color="000000"/>
              <w:bottom w:val="nil"/>
              <w:right w:val="nil"/>
            </w:tcBorders>
            <w:vAlign w:val="center"/>
            <w:hideMark/>
          </w:tcPr>
          <w:p w14:paraId="4F327571" w14:textId="77777777" w:rsidR="00235960" w:rsidRPr="00BA0EDC" w:rsidRDefault="00235960">
            <w:pPr>
              <w:ind w:left="0" w:hanging="2"/>
              <w:rPr>
                <w:rFonts w:ascii="Arial" w:eastAsia="Lucida Sans Unicode" w:hAnsi="Arial" w:cs="Arial"/>
                <w:b/>
                <w:bCs/>
                <w:kern w:val="2"/>
                <w:sz w:val="18"/>
                <w:szCs w:val="18"/>
                <w:lang w:bidi="ar-SA"/>
              </w:rPr>
            </w:pPr>
          </w:p>
        </w:tc>
        <w:tc>
          <w:tcPr>
            <w:tcW w:w="64" w:type="dxa"/>
          </w:tcPr>
          <w:p w14:paraId="5DD041CC"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3F479330" w14:textId="77777777" w:rsidTr="00235960">
        <w:tc>
          <w:tcPr>
            <w:tcW w:w="14578" w:type="dxa"/>
            <w:gridSpan w:val="12"/>
            <w:tcBorders>
              <w:top w:val="single" w:sz="4" w:space="0" w:color="000000"/>
              <w:left w:val="single" w:sz="4" w:space="0" w:color="000000"/>
              <w:bottom w:val="single" w:sz="4" w:space="0" w:color="000000"/>
              <w:right w:val="nil"/>
            </w:tcBorders>
            <w:shd w:val="clear" w:color="auto" w:fill="DDDDDD"/>
            <w:vAlign w:val="center"/>
            <w:hideMark/>
          </w:tcPr>
          <w:p w14:paraId="545338B2" w14:textId="77777777" w:rsidR="00235960" w:rsidRPr="00BA0EDC" w:rsidRDefault="00235960">
            <w:pPr>
              <w:ind w:left="0" w:hanging="2"/>
              <w:rPr>
                <w:rFonts w:ascii="Arial" w:eastAsia="Tahoma" w:hAnsi="Arial" w:cs="Arial"/>
                <w:sz w:val="18"/>
                <w:szCs w:val="18"/>
              </w:rPr>
            </w:pPr>
            <w:bookmarkStart w:id="17" w:name="_Hlk92720820"/>
            <w:bookmarkStart w:id="18" w:name="_Hlk92720352"/>
            <w:bookmarkStart w:id="19" w:name="_Hlk92719760"/>
            <w:r w:rsidRPr="00BA0EDC">
              <w:rPr>
                <w:rFonts w:ascii="Arial" w:eastAsia="Lucida Sans Unicode" w:hAnsi="Arial" w:cs="Arial"/>
                <w:b/>
                <w:bCs/>
                <w:sz w:val="18"/>
                <w:szCs w:val="18"/>
                <w:lang w:bidi="ar-SA"/>
              </w:rPr>
              <w:t xml:space="preserve">Unidade Setorial de Planejamento (USP): 10 - </w:t>
            </w:r>
            <w:proofErr w:type="spellStart"/>
            <w:r w:rsidRPr="00BA0EDC">
              <w:rPr>
                <w:rFonts w:ascii="Arial" w:eastAsia="Lucida Sans Unicode" w:hAnsi="Arial" w:cs="Arial"/>
                <w:b/>
                <w:bCs/>
                <w:sz w:val="18"/>
                <w:szCs w:val="18"/>
                <w:lang w:bidi="ar-SA"/>
              </w:rPr>
              <w:t>Pró-Reitoria</w:t>
            </w:r>
            <w:proofErr w:type="spellEnd"/>
            <w:r w:rsidRPr="00BA0EDC">
              <w:rPr>
                <w:rFonts w:ascii="Arial" w:eastAsia="Lucida Sans Unicode" w:hAnsi="Arial" w:cs="Arial"/>
                <w:b/>
                <w:bCs/>
                <w:sz w:val="18"/>
                <w:szCs w:val="18"/>
                <w:lang w:bidi="ar-SA"/>
              </w:rPr>
              <w:t xml:space="preserve"> de Administração e Finanças</w:t>
            </w:r>
          </w:p>
        </w:tc>
        <w:tc>
          <w:tcPr>
            <w:tcW w:w="25" w:type="dxa"/>
            <w:vMerge w:val="restart"/>
            <w:tcBorders>
              <w:top w:val="nil"/>
              <w:left w:val="single" w:sz="4" w:space="0" w:color="000000"/>
              <w:bottom w:val="nil"/>
              <w:right w:val="nil"/>
            </w:tcBorders>
          </w:tcPr>
          <w:p w14:paraId="17B2F728" w14:textId="77777777" w:rsidR="00235960" w:rsidRPr="00BA0EDC" w:rsidRDefault="00235960">
            <w:pPr>
              <w:snapToGrid w:val="0"/>
              <w:ind w:left="0" w:hanging="2"/>
              <w:rPr>
                <w:rFonts w:ascii="Arial" w:eastAsia="Lucida Sans Unicode" w:hAnsi="Arial" w:cs="Arial"/>
                <w:b/>
                <w:bCs/>
                <w:sz w:val="18"/>
                <w:szCs w:val="18"/>
              </w:rPr>
            </w:pPr>
          </w:p>
        </w:tc>
        <w:tc>
          <w:tcPr>
            <w:tcW w:w="64" w:type="dxa"/>
          </w:tcPr>
          <w:p w14:paraId="47C081FD" w14:textId="77777777" w:rsidR="00235960" w:rsidRPr="00BA0EDC" w:rsidRDefault="00235960">
            <w:pPr>
              <w:snapToGrid w:val="0"/>
              <w:ind w:left="0" w:hanging="2"/>
              <w:rPr>
                <w:rFonts w:ascii="Arial" w:eastAsia="Lucida Sans Unicode" w:hAnsi="Arial" w:cs="Arial"/>
                <w:b/>
                <w:bCs/>
                <w:sz w:val="18"/>
                <w:szCs w:val="18"/>
              </w:rPr>
            </w:pPr>
          </w:p>
        </w:tc>
      </w:tr>
      <w:tr w:rsidR="00235960" w:rsidRPr="00BA0EDC" w14:paraId="5EEB78B0" w14:textId="77777777" w:rsidTr="009622B9">
        <w:tc>
          <w:tcPr>
            <w:tcW w:w="7906" w:type="dxa"/>
            <w:gridSpan w:val="7"/>
            <w:tcBorders>
              <w:top w:val="single" w:sz="4" w:space="0" w:color="000000"/>
              <w:left w:val="single" w:sz="4" w:space="0" w:color="000000"/>
              <w:bottom w:val="single" w:sz="4" w:space="0" w:color="000000"/>
              <w:right w:val="nil"/>
            </w:tcBorders>
            <w:shd w:val="clear" w:color="auto" w:fill="DDDDDD"/>
            <w:vAlign w:val="center"/>
            <w:hideMark/>
          </w:tcPr>
          <w:p w14:paraId="37E66ED5"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Execução Física</w:t>
            </w:r>
          </w:p>
        </w:tc>
        <w:tc>
          <w:tcPr>
            <w:tcW w:w="6672" w:type="dxa"/>
            <w:gridSpan w:val="5"/>
            <w:tcBorders>
              <w:top w:val="single" w:sz="4" w:space="0" w:color="000000"/>
              <w:left w:val="single" w:sz="4" w:space="0" w:color="000000"/>
              <w:bottom w:val="single" w:sz="4" w:space="0" w:color="000000"/>
              <w:right w:val="nil"/>
            </w:tcBorders>
            <w:shd w:val="clear" w:color="auto" w:fill="DDDDDD"/>
            <w:vAlign w:val="center"/>
            <w:hideMark/>
          </w:tcPr>
          <w:p w14:paraId="1E36A56B"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Execução Orçamentária e Financeira</w:t>
            </w:r>
          </w:p>
        </w:tc>
        <w:tc>
          <w:tcPr>
            <w:tcW w:w="25" w:type="dxa"/>
            <w:vMerge/>
            <w:tcBorders>
              <w:top w:val="nil"/>
              <w:left w:val="single" w:sz="4" w:space="0" w:color="000000"/>
              <w:bottom w:val="nil"/>
              <w:right w:val="nil"/>
            </w:tcBorders>
            <w:vAlign w:val="center"/>
            <w:hideMark/>
          </w:tcPr>
          <w:p w14:paraId="3174AAA7"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63C385A8" w14:textId="77777777" w:rsidR="00235960" w:rsidRPr="00BA0EDC" w:rsidRDefault="00235960">
            <w:pPr>
              <w:snapToGrid w:val="0"/>
              <w:ind w:left="0" w:hanging="2"/>
              <w:rPr>
                <w:rFonts w:ascii="Arial" w:eastAsia="Lucida Sans Unicode" w:hAnsi="Arial" w:cs="Arial"/>
                <w:b/>
                <w:bCs/>
                <w:sz w:val="18"/>
                <w:szCs w:val="18"/>
              </w:rPr>
            </w:pPr>
          </w:p>
        </w:tc>
      </w:tr>
      <w:tr w:rsidR="009622B9" w:rsidRPr="00BA0EDC" w14:paraId="2D8EFE94" w14:textId="77777777" w:rsidTr="009622B9">
        <w:tc>
          <w:tcPr>
            <w:tcW w:w="1243" w:type="dxa"/>
            <w:tcBorders>
              <w:top w:val="nil"/>
              <w:left w:val="single" w:sz="4" w:space="0" w:color="000000"/>
              <w:bottom w:val="single" w:sz="4" w:space="0" w:color="000000"/>
              <w:right w:val="nil"/>
            </w:tcBorders>
            <w:shd w:val="clear" w:color="auto" w:fill="DDDDDD"/>
            <w:vAlign w:val="center"/>
            <w:hideMark/>
          </w:tcPr>
          <w:p w14:paraId="0A81DF0B"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rPr>
              <w:t xml:space="preserve">Ação </w:t>
            </w:r>
            <w:r w:rsidRPr="00BA0EDC">
              <w:rPr>
                <w:rFonts w:ascii="Arial" w:eastAsia="Lucida Sans Unicode" w:hAnsi="Arial" w:cs="Arial"/>
                <w:b/>
                <w:bCs/>
                <w:sz w:val="18"/>
                <w:szCs w:val="18"/>
                <w:vertAlign w:val="superscript"/>
                <w:lang w:bidi="ar-SA"/>
              </w:rPr>
              <w:t xml:space="preserve">(1) </w:t>
            </w:r>
          </w:p>
          <w:p w14:paraId="33565A13" w14:textId="77777777" w:rsidR="00235960" w:rsidRPr="00BA0EDC" w:rsidRDefault="00235960">
            <w:pPr>
              <w:pStyle w:val="Contedodatabela"/>
              <w:ind w:left="0" w:hanging="2"/>
              <w:jc w:val="center"/>
              <w:rPr>
                <w:rFonts w:ascii="Arial" w:hAnsi="Arial" w:cs="Arial"/>
                <w:sz w:val="18"/>
                <w:szCs w:val="18"/>
              </w:rPr>
            </w:pPr>
            <w:r w:rsidRPr="00BA0EDC">
              <w:rPr>
                <w:rFonts w:ascii="Arial" w:eastAsia="Lucida Sans Unicode" w:hAnsi="Arial" w:cs="Arial"/>
                <w:b/>
                <w:bCs/>
                <w:sz w:val="18"/>
                <w:szCs w:val="18"/>
              </w:rPr>
              <w:t>(Código e descrição)</w:t>
            </w:r>
          </w:p>
        </w:tc>
        <w:tc>
          <w:tcPr>
            <w:tcW w:w="1134" w:type="dxa"/>
            <w:tcBorders>
              <w:top w:val="nil"/>
              <w:left w:val="single" w:sz="4" w:space="0" w:color="000000"/>
              <w:bottom w:val="single" w:sz="4" w:space="0" w:color="000000"/>
              <w:right w:val="nil"/>
            </w:tcBorders>
            <w:shd w:val="clear" w:color="auto" w:fill="DDDDDD"/>
            <w:vAlign w:val="center"/>
            <w:hideMark/>
          </w:tcPr>
          <w:p w14:paraId="12CA63C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Produto</w:t>
            </w:r>
          </w:p>
        </w:tc>
        <w:tc>
          <w:tcPr>
            <w:tcW w:w="993" w:type="dxa"/>
            <w:tcBorders>
              <w:top w:val="nil"/>
              <w:left w:val="single" w:sz="4" w:space="0" w:color="000000"/>
              <w:bottom w:val="single" w:sz="4" w:space="0" w:color="000000"/>
              <w:right w:val="nil"/>
            </w:tcBorders>
            <w:shd w:val="clear" w:color="auto" w:fill="DDDDDD"/>
            <w:vAlign w:val="center"/>
            <w:hideMark/>
          </w:tcPr>
          <w:p w14:paraId="79624060"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Unidade </w:t>
            </w:r>
          </w:p>
          <w:p w14:paraId="494C8B7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de medida</w:t>
            </w:r>
          </w:p>
        </w:tc>
        <w:tc>
          <w:tcPr>
            <w:tcW w:w="1134" w:type="dxa"/>
            <w:tcBorders>
              <w:top w:val="nil"/>
              <w:left w:val="single" w:sz="4" w:space="0" w:color="000000"/>
              <w:bottom w:val="single" w:sz="4" w:space="0" w:color="000000"/>
              <w:right w:val="nil"/>
            </w:tcBorders>
            <w:shd w:val="clear" w:color="auto" w:fill="DDDDDD"/>
            <w:vAlign w:val="center"/>
            <w:hideMark/>
          </w:tcPr>
          <w:p w14:paraId="188F90A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56AE100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Inicial</w:t>
            </w:r>
          </w:p>
        </w:tc>
        <w:tc>
          <w:tcPr>
            <w:tcW w:w="1134" w:type="dxa"/>
            <w:tcBorders>
              <w:top w:val="nil"/>
              <w:left w:val="single" w:sz="4" w:space="0" w:color="000000"/>
              <w:bottom w:val="single" w:sz="4" w:space="0" w:color="000000"/>
              <w:right w:val="nil"/>
            </w:tcBorders>
            <w:shd w:val="clear" w:color="auto" w:fill="DDDDDD"/>
            <w:vAlign w:val="center"/>
            <w:hideMark/>
          </w:tcPr>
          <w:p w14:paraId="6EA95B1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Previsto</w:t>
            </w:r>
          </w:p>
          <w:p w14:paraId="72197CC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Atual</w:t>
            </w:r>
          </w:p>
        </w:tc>
        <w:tc>
          <w:tcPr>
            <w:tcW w:w="1134" w:type="dxa"/>
            <w:tcBorders>
              <w:top w:val="nil"/>
              <w:left w:val="single" w:sz="4" w:space="0" w:color="000000"/>
              <w:bottom w:val="single" w:sz="4" w:space="0" w:color="000000"/>
              <w:right w:val="nil"/>
            </w:tcBorders>
            <w:shd w:val="clear" w:color="auto" w:fill="DDDDDD"/>
            <w:vAlign w:val="center"/>
            <w:hideMark/>
          </w:tcPr>
          <w:p w14:paraId="56D54AF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 Execução</w:t>
            </w:r>
          </w:p>
        </w:tc>
        <w:tc>
          <w:tcPr>
            <w:tcW w:w="1134" w:type="dxa"/>
            <w:tcBorders>
              <w:top w:val="nil"/>
              <w:left w:val="single" w:sz="4" w:space="0" w:color="000000"/>
              <w:bottom w:val="single" w:sz="4" w:space="0" w:color="000000"/>
              <w:right w:val="nil"/>
            </w:tcBorders>
            <w:shd w:val="clear" w:color="auto" w:fill="DDDDDD"/>
            <w:vAlign w:val="center"/>
            <w:hideMark/>
          </w:tcPr>
          <w:p w14:paraId="4FAAC49E"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Concluído</w:t>
            </w:r>
          </w:p>
        </w:tc>
        <w:tc>
          <w:tcPr>
            <w:tcW w:w="1275" w:type="dxa"/>
            <w:tcBorders>
              <w:top w:val="nil"/>
              <w:left w:val="single" w:sz="4" w:space="0" w:color="000000"/>
              <w:bottom w:val="single" w:sz="4" w:space="0" w:color="000000"/>
              <w:right w:val="nil"/>
            </w:tcBorders>
            <w:shd w:val="clear" w:color="auto" w:fill="DDDDDD"/>
            <w:vAlign w:val="center"/>
            <w:hideMark/>
          </w:tcPr>
          <w:p w14:paraId="6545D323"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inicial </w:t>
            </w:r>
          </w:p>
          <w:p w14:paraId="42C1DB9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418" w:type="dxa"/>
            <w:tcBorders>
              <w:top w:val="nil"/>
              <w:left w:val="single" w:sz="4" w:space="0" w:color="000000"/>
              <w:bottom w:val="single" w:sz="4" w:space="0" w:color="000000"/>
              <w:right w:val="nil"/>
            </w:tcBorders>
            <w:shd w:val="clear" w:color="auto" w:fill="DDDDDD"/>
            <w:vAlign w:val="center"/>
            <w:hideMark/>
          </w:tcPr>
          <w:p w14:paraId="22118BE4"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 xml:space="preserve">Orçado atual </w:t>
            </w:r>
          </w:p>
          <w:p w14:paraId="16307C7A"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276" w:type="dxa"/>
            <w:tcBorders>
              <w:top w:val="nil"/>
              <w:left w:val="single" w:sz="4" w:space="0" w:color="000000"/>
              <w:bottom w:val="single" w:sz="4" w:space="0" w:color="000000"/>
              <w:right w:val="nil"/>
            </w:tcBorders>
            <w:shd w:val="clear" w:color="auto" w:fill="DDDDDD"/>
            <w:vAlign w:val="center"/>
            <w:hideMark/>
          </w:tcPr>
          <w:p w14:paraId="5D241535"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Empenhado</w:t>
            </w:r>
          </w:p>
          <w:p w14:paraId="4C4E77A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1134" w:type="dxa"/>
            <w:tcBorders>
              <w:top w:val="nil"/>
              <w:left w:val="single" w:sz="4" w:space="0" w:color="000000"/>
              <w:bottom w:val="single" w:sz="4" w:space="0" w:color="000000"/>
              <w:right w:val="nil"/>
            </w:tcBorders>
            <w:shd w:val="clear" w:color="auto" w:fill="DDDDDD"/>
            <w:vAlign w:val="center"/>
            <w:hideMark/>
          </w:tcPr>
          <w:p w14:paraId="79505279"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Liquidado (R$)</w:t>
            </w:r>
          </w:p>
        </w:tc>
        <w:tc>
          <w:tcPr>
            <w:tcW w:w="1569" w:type="dxa"/>
            <w:tcBorders>
              <w:top w:val="nil"/>
              <w:left w:val="single" w:sz="4" w:space="0" w:color="000000"/>
              <w:bottom w:val="single" w:sz="4" w:space="0" w:color="000000"/>
              <w:right w:val="nil"/>
            </w:tcBorders>
            <w:shd w:val="clear" w:color="auto" w:fill="DDDDDD"/>
            <w:vAlign w:val="center"/>
            <w:hideMark/>
          </w:tcPr>
          <w:p w14:paraId="1978D6E2"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Pago</w:t>
            </w:r>
          </w:p>
          <w:p w14:paraId="4BD8575F" w14:textId="77777777" w:rsidR="00235960" w:rsidRPr="00BA0EDC" w:rsidRDefault="00235960">
            <w:pPr>
              <w:pStyle w:val="Contedodatabela"/>
              <w:ind w:left="0" w:hanging="2"/>
              <w:jc w:val="center"/>
              <w:rPr>
                <w:rFonts w:ascii="Arial" w:hAnsi="Arial" w:cs="Arial"/>
                <w:sz w:val="18"/>
                <w:szCs w:val="18"/>
              </w:rPr>
            </w:pPr>
            <w:r w:rsidRPr="00BA0EDC">
              <w:rPr>
                <w:rFonts w:ascii="Arial" w:hAnsi="Arial" w:cs="Arial"/>
                <w:b/>
                <w:bCs/>
                <w:sz w:val="18"/>
                <w:szCs w:val="18"/>
              </w:rPr>
              <w:t>(R$)</w:t>
            </w:r>
          </w:p>
        </w:tc>
        <w:tc>
          <w:tcPr>
            <w:tcW w:w="25" w:type="dxa"/>
            <w:vMerge/>
            <w:tcBorders>
              <w:top w:val="nil"/>
              <w:left w:val="single" w:sz="4" w:space="0" w:color="000000"/>
              <w:bottom w:val="nil"/>
              <w:right w:val="nil"/>
            </w:tcBorders>
            <w:vAlign w:val="center"/>
            <w:hideMark/>
          </w:tcPr>
          <w:p w14:paraId="459CA4FD"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257250B5" w14:textId="77777777" w:rsidR="00235960" w:rsidRPr="00BA0EDC" w:rsidRDefault="00235960">
            <w:pPr>
              <w:snapToGrid w:val="0"/>
              <w:ind w:left="0" w:hanging="2"/>
              <w:rPr>
                <w:rFonts w:ascii="Arial" w:eastAsia="Lucida Sans Unicode" w:hAnsi="Arial" w:cs="Arial"/>
                <w:b/>
                <w:bCs/>
                <w:sz w:val="18"/>
                <w:szCs w:val="18"/>
                <w:lang w:bidi="ar-SA"/>
              </w:rPr>
            </w:pPr>
          </w:p>
        </w:tc>
      </w:tr>
      <w:tr w:rsidR="00235960" w:rsidRPr="00BA0EDC" w14:paraId="18A57F45" w14:textId="77777777" w:rsidTr="009622B9">
        <w:tc>
          <w:tcPr>
            <w:tcW w:w="1243" w:type="dxa"/>
            <w:tcBorders>
              <w:top w:val="nil"/>
              <w:left w:val="single" w:sz="4" w:space="0" w:color="000000"/>
              <w:bottom w:val="single" w:sz="4" w:space="0" w:color="000000"/>
              <w:right w:val="nil"/>
            </w:tcBorders>
            <w:vAlign w:val="center"/>
            <w:hideMark/>
          </w:tcPr>
          <w:p w14:paraId="61C950E6" w14:textId="77777777" w:rsidR="00235960" w:rsidRPr="00BA0EDC" w:rsidRDefault="00235960">
            <w:pPr>
              <w:pStyle w:val="Contedodatabela"/>
              <w:ind w:left="0" w:hanging="2"/>
              <w:jc w:val="center"/>
              <w:rPr>
                <w:rFonts w:ascii="Arial" w:eastAsia="Tahoma" w:hAnsi="Arial" w:cs="Arial"/>
                <w:sz w:val="18"/>
                <w:szCs w:val="18"/>
              </w:rPr>
            </w:pPr>
            <w:r w:rsidRPr="00BA0EDC">
              <w:rPr>
                <w:rFonts w:ascii="Arial" w:eastAsia="Lucida Sans Unicode" w:hAnsi="Arial" w:cs="Arial"/>
                <w:b/>
                <w:bCs/>
                <w:sz w:val="18"/>
                <w:szCs w:val="18"/>
                <w:lang w:bidi="ar-SA"/>
              </w:rPr>
              <w:t>5365 - Apoio a Ações de Combate à Pandemia da Covid-19</w:t>
            </w:r>
          </w:p>
        </w:tc>
        <w:tc>
          <w:tcPr>
            <w:tcW w:w="1134" w:type="dxa"/>
            <w:tcBorders>
              <w:top w:val="nil"/>
              <w:left w:val="single" w:sz="4" w:space="0" w:color="000000"/>
              <w:bottom w:val="single" w:sz="4" w:space="0" w:color="000000"/>
              <w:right w:val="nil"/>
            </w:tcBorders>
            <w:vAlign w:val="center"/>
            <w:hideMark/>
          </w:tcPr>
          <w:p w14:paraId="03317F4B"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2646 -Ação de combate à Covid-19 apoiada</w:t>
            </w:r>
          </w:p>
        </w:tc>
        <w:tc>
          <w:tcPr>
            <w:tcW w:w="993" w:type="dxa"/>
            <w:tcBorders>
              <w:top w:val="nil"/>
              <w:left w:val="single" w:sz="4" w:space="0" w:color="000000"/>
              <w:bottom w:val="single" w:sz="4" w:space="0" w:color="000000"/>
              <w:right w:val="nil"/>
            </w:tcBorders>
            <w:vAlign w:val="center"/>
            <w:hideMark/>
          </w:tcPr>
          <w:p w14:paraId="1CED1DC4"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UN</w:t>
            </w:r>
          </w:p>
        </w:tc>
        <w:tc>
          <w:tcPr>
            <w:tcW w:w="1134" w:type="dxa"/>
            <w:tcBorders>
              <w:top w:val="nil"/>
              <w:left w:val="single" w:sz="4" w:space="0" w:color="000000"/>
              <w:bottom w:val="single" w:sz="4" w:space="0" w:color="000000"/>
              <w:right w:val="nil"/>
            </w:tcBorders>
            <w:vAlign w:val="center"/>
            <w:hideMark/>
          </w:tcPr>
          <w:p w14:paraId="4F9BA08D"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206B227B"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134" w:type="dxa"/>
            <w:tcBorders>
              <w:top w:val="nil"/>
              <w:left w:val="single" w:sz="4" w:space="0" w:color="000000"/>
              <w:bottom w:val="single" w:sz="4" w:space="0" w:color="000000"/>
              <w:right w:val="nil"/>
            </w:tcBorders>
            <w:vAlign w:val="center"/>
            <w:hideMark/>
          </w:tcPr>
          <w:p w14:paraId="491699AE"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0</w:t>
            </w:r>
          </w:p>
        </w:tc>
        <w:tc>
          <w:tcPr>
            <w:tcW w:w="1134" w:type="dxa"/>
            <w:tcBorders>
              <w:top w:val="nil"/>
              <w:left w:val="single" w:sz="4" w:space="0" w:color="000000"/>
              <w:bottom w:val="single" w:sz="4" w:space="0" w:color="000000"/>
              <w:right w:val="nil"/>
            </w:tcBorders>
            <w:vAlign w:val="center"/>
            <w:hideMark/>
          </w:tcPr>
          <w:p w14:paraId="03128F9E" w14:textId="77777777" w:rsidR="00235960" w:rsidRPr="00BA0EDC" w:rsidRDefault="00235960">
            <w:pPr>
              <w:pStyle w:val="Contedodatabela"/>
              <w:snapToGrid w:val="0"/>
              <w:ind w:left="0" w:hanging="2"/>
              <w:jc w:val="center"/>
              <w:rPr>
                <w:rFonts w:ascii="Arial" w:hAnsi="Arial" w:cs="Arial"/>
                <w:b/>
                <w:bCs/>
                <w:sz w:val="18"/>
                <w:szCs w:val="18"/>
              </w:rPr>
            </w:pPr>
            <w:r w:rsidRPr="00BA0EDC">
              <w:rPr>
                <w:rFonts w:ascii="Arial" w:hAnsi="Arial" w:cs="Arial"/>
                <w:b/>
                <w:bCs/>
                <w:sz w:val="18"/>
                <w:szCs w:val="18"/>
              </w:rPr>
              <w:t>1</w:t>
            </w:r>
          </w:p>
        </w:tc>
        <w:tc>
          <w:tcPr>
            <w:tcW w:w="1275" w:type="dxa"/>
            <w:tcBorders>
              <w:top w:val="nil"/>
              <w:left w:val="single" w:sz="4" w:space="0" w:color="000000"/>
              <w:bottom w:val="single" w:sz="4" w:space="0" w:color="000000"/>
              <w:right w:val="nil"/>
            </w:tcBorders>
            <w:vAlign w:val="center"/>
            <w:hideMark/>
          </w:tcPr>
          <w:p w14:paraId="7A1C46FC"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0,00</w:t>
            </w:r>
          </w:p>
        </w:tc>
        <w:tc>
          <w:tcPr>
            <w:tcW w:w="1418" w:type="dxa"/>
            <w:tcBorders>
              <w:top w:val="nil"/>
              <w:left w:val="single" w:sz="4" w:space="0" w:color="000000"/>
              <w:bottom w:val="single" w:sz="4" w:space="0" w:color="000000"/>
              <w:right w:val="nil"/>
            </w:tcBorders>
            <w:vAlign w:val="center"/>
            <w:hideMark/>
          </w:tcPr>
          <w:p w14:paraId="29DC204B"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1.200.000,00</w:t>
            </w:r>
          </w:p>
        </w:tc>
        <w:tc>
          <w:tcPr>
            <w:tcW w:w="1276" w:type="dxa"/>
            <w:tcBorders>
              <w:top w:val="nil"/>
              <w:left w:val="single" w:sz="4" w:space="0" w:color="000000"/>
              <w:bottom w:val="single" w:sz="4" w:space="0" w:color="000000"/>
              <w:right w:val="nil"/>
            </w:tcBorders>
            <w:vAlign w:val="center"/>
            <w:hideMark/>
          </w:tcPr>
          <w:p w14:paraId="7CCFB9A1"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794.827,67</w:t>
            </w:r>
          </w:p>
        </w:tc>
        <w:tc>
          <w:tcPr>
            <w:tcW w:w="1134" w:type="dxa"/>
            <w:tcBorders>
              <w:top w:val="nil"/>
              <w:left w:val="single" w:sz="4" w:space="0" w:color="000000"/>
              <w:bottom w:val="single" w:sz="4" w:space="0" w:color="000000"/>
              <w:right w:val="nil"/>
            </w:tcBorders>
            <w:vAlign w:val="center"/>
            <w:hideMark/>
          </w:tcPr>
          <w:p w14:paraId="48115444"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234.289,97</w:t>
            </w:r>
          </w:p>
        </w:tc>
        <w:tc>
          <w:tcPr>
            <w:tcW w:w="1569" w:type="dxa"/>
            <w:tcBorders>
              <w:top w:val="nil"/>
              <w:left w:val="single" w:sz="4" w:space="0" w:color="000000"/>
              <w:bottom w:val="single" w:sz="4" w:space="0" w:color="000000"/>
              <w:right w:val="nil"/>
            </w:tcBorders>
            <w:vAlign w:val="center"/>
            <w:hideMark/>
          </w:tcPr>
          <w:p w14:paraId="5BDA9B6E" w14:textId="77777777" w:rsidR="00235960" w:rsidRPr="00BA0EDC" w:rsidRDefault="00235960">
            <w:pPr>
              <w:ind w:left="0" w:hanging="2"/>
              <w:jc w:val="center"/>
              <w:rPr>
                <w:rFonts w:ascii="Arial" w:hAnsi="Arial" w:cs="Arial"/>
                <w:kern w:val="0"/>
                <w:sz w:val="18"/>
                <w:szCs w:val="18"/>
                <w:lang w:eastAsia="pt-BR" w:bidi="ar-SA"/>
              </w:rPr>
            </w:pPr>
            <w:r w:rsidRPr="00BA0EDC">
              <w:rPr>
                <w:rFonts w:ascii="Arial" w:hAnsi="Arial" w:cs="Arial"/>
                <w:sz w:val="18"/>
                <w:szCs w:val="18"/>
              </w:rPr>
              <w:t>234.289,97</w:t>
            </w:r>
          </w:p>
        </w:tc>
        <w:tc>
          <w:tcPr>
            <w:tcW w:w="25" w:type="dxa"/>
            <w:vMerge/>
            <w:tcBorders>
              <w:top w:val="nil"/>
              <w:left w:val="single" w:sz="4" w:space="0" w:color="000000"/>
              <w:bottom w:val="nil"/>
              <w:right w:val="nil"/>
            </w:tcBorders>
            <w:vAlign w:val="center"/>
            <w:hideMark/>
          </w:tcPr>
          <w:p w14:paraId="6C89A5EC"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77AF3C34" w14:textId="77777777" w:rsidR="00235960" w:rsidRPr="00BA0EDC" w:rsidRDefault="00235960">
            <w:pPr>
              <w:snapToGrid w:val="0"/>
              <w:ind w:left="0" w:hanging="2"/>
              <w:rPr>
                <w:rFonts w:ascii="Arial" w:eastAsia="Lucida Sans Unicode" w:hAnsi="Arial" w:cs="Arial"/>
                <w:b/>
                <w:bCs/>
                <w:kern w:val="2"/>
                <w:sz w:val="18"/>
                <w:szCs w:val="18"/>
                <w:lang w:bidi="ar-SA"/>
              </w:rPr>
            </w:pPr>
          </w:p>
        </w:tc>
        <w:bookmarkEnd w:id="17"/>
      </w:tr>
      <w:tr w:rsidR="00235960" w:rsidRPr="00BA0EDC" w14:paraId="2B883159" w14:textId="77777777" w:rsidTr="00BA0EDC">
        <w:tc>
          <w:tcPr>
            <w:tcW w:w="14578" w:type="dxa"/>
            <w:gridSpan w:val="12"/>
            <w:tcBorders>
              <w:top w:val="single" w:sz="4" w:space="0" w:color="000000"/>
              <w:left w:val="single" w:sz="4" w:space="0" w:color="000000"/>
              <w:bottom w:val="single" w:sz="4" w:space="0" w:color="000000"/>
              <w:right w:val="nil"/>
            </w:tcBorders>
            <w:vAlign w:val="center"/>
          </w:tcPr>
          <w:p w14:paraId="20102E98" w14:textId="77777777" w:rsidR="00235960" w:rsidRPr="00BA0EDC" w:rsidRDefault="00235960">
            <w:pPr>
              <w:ind w:left="0" w:hanging="2"/>
              <w:rPr>
                <w:rFonts w:ascii="Arial" w:eastAsia="Tahoma" w:hAnsi="Arial" w:cs="Arial"/>
                <w:sz w:val="18"/>
                <w:szCs w:val="18"/>
              </w:rPr>
            </w:pPr>
            <w:r w:rsidRPr="00BA0EDC">
              <w:rPr>
                <w:rFonts w:ascii="Arial" w:eastAsia="Lucida Sans Unicode" w:hAnsi="Arial" w:cs="Arial"/>
                <w:b/>
                <w:bCs/>
                <w:sz w:val="18"/>
                <w:szCs w:val="18"/>
                <w:lang w:bidi="ar-SA"/>
              </w:rPr>
              <w:t>Iniciativa(s): 0001 - Assistir municípios em situação de emergência ou calamidade pública</w:t>
            </w:r>
          </w:p>
          <w:p w14:paraId="27D83D5C" w14:textId="77777777" w:rsidR="00235960" w:rsidRPr="00BA0EDC" w:rsidRDefault="00235960">
            <w:pPr>
              <w:ind w:left="0" w:hanging="2"/>
              <w:rPr>
                <w:rFonts w:ascii="Arial" w:eastAsia="Lucida Sans Unicode" w:hAnsi="Arial" w:cs="Arial"/>
                <w:b/>
                <w:bCs/>
                <w:sz w:val="18"/>
                <w:szCs w:val="18"/>
                <w:lang w:bidi="ar-SA"/>
              </w:rPr>
            </w:pPr>
          </w:p>
        </w:tc>
        <w:tc>
          <w:tcPr>
            <w:tcW w:w="25" w:type="dxa"/>
            <w:vMerge/>
            <w:tcBorders>
              <w:top w:val="nil"/>
              <w:left w:val="single" w:sz="4" w:space="0" w:color="000000"/>
              <w:bottom w:val="nil"/>
              <w:right w:val="nil"/>
            </w:tcBorders>
            <w:vAlign w:val="center"/>
            <w:hideMark/>
          </w:tcPr>
          <w:p w14:paraId="2DB6B87B" w14:textId="77777777" w:rsidR="00235960" w:rsidRPr="00BA0EDC" w:rsidRDefault="00235960">
            <w:pPr>
              <w:ind w:left="0" w:hanging="2"/>
              <w:rPr>
                <w:rFonts w:ascii="Arial" w:eastAsia="Lucida Sans Unicode" w:hAnsi="Arial" w:cs="Arial"/>
                <w:b/>
                <w:bCs/>
                <w:kern w:val="2"/>
                <w:sz w:val="18"/>
                <w:szCs w:val="18"/>
              </w:rPr>
            </w:pPr>
          </w:p>
        </w:tc>
        <w:tc>
          <w:tcPr>
            <w:tcW w:w="64" w:type="dxa"/>
          </w:tcPr>
          <w:p w14:paraId="55D01A27" w14:textId="77777777" w:rsidR="00235960" w:rsidRPr="00BA0EDC" w:rsidRDefault="00235960">
            <w:pPr>
              <w:snapToGrid w:val="0"/>
              <w:ind w:left="0" w:hanging="2"/>
              <w:rPr>
                <w:rFonts w:ascii="Arial" w:eastAsia="Lucida Sans Unicode" w:hAnsi="Arial" w:cs="Arial"/>
                <w:b/>
                <w:bCs/>
                <w:sz w:val="18"/>
                <w:szCs w:val="18"/>
                <w:lang w:bidi="ar-SA"/>
              </w:rPr>
            </w:pPr>
          </w:p>
        </w:tc>
        <w:bookmarkEnd w:id="18"/>
        <w:bookmarkEnd w:id="19"/>
      </w:tr>
    </w:tbl>
    <w:p w14:paraId="22D9DB61" w14:textId="77777777" w:rsidR="00646355" w:rsidRDefault="00D1210E" w:rsidP="00235960">
      <w:pPr>
        <w:pBdr>
          <w:top w:val="nil"/>
          <w:left w:val="nil"/>
          <w:bottom w:val="nil"/>
          <w:right w:val="nil"/>
          <w:between w:val="nil"/>
        </w:pBdr>
        <w:spacing w:line="240" w:lineRule="auto"/>
        <w:ind w:leftChars="0" w:left="0" w:firstLineChars="0" w:firstLine="0"/>
        <w:rPr>
          <w:color w:val="000000"/>
          <w:sz w:val="36"/>
          <w:szCs w:val="36"/>
        </w:rPr>
      </w:pPr>
      <w:r>
        <w:rPr>
          <w:rFonts w:ascii="Arial" w:eastAsia="Arial" w:hAnsi="Arial" w:cs="Arial"/>
          <w:color w:val="000000"/>
          <w:sz w:val="16"/>
          <w:szCs w:val="16"/>
        </w:rPr>
        <w:t xml:space="preserve">Fonte: </w:t>
      </w:r>
      <w:proofErr w:type="spellStart"/>
      <w:r>
        <w:rPr>
          <w:rFonts w:ascii="Arial" w:eastAsia="Arial" w:hAnsi="Arial" w:cs="Arial"/>
          <w:color w:val="000000"/>
          <w:sz w:val="16"/>
          <w:szCs w:val="16"/>
        </w:rPr>
        <w:t>Fiplan</w:t>
      </w:r>
      <w:proofErr w:type="spellEnd"/>
      <w:r>
        <w:rPr>
          <w:rFonts w:ascii="Arial" w:eastAsia="Arial" w:hAnsi="Arial" w:cs="Arial"/>
          <w:color w:val="000000"/>
          <w:sz w:val="16"/>
          <w:szCs w:val="16"/>
        </w:rPr>
        <w:t>, menu Relatórios – Planejamento – Relatório de Monitoramento e Avaliação – Acompanhamento 2020-2023 – M&amp;A 011.</w:t>
      </w:r>
    </w:p>
    <w:p w14:paraId="1AC1ECFC" w14:textId="77777777" w:rsidR="00646355" w:rsidRDefault="00646355">
      <w:pPr>
        <w:pBdr>
          <w:top w:val="nil"/>
          <w:left w:val="nil"/>
          <w:bottom w:val="nil"/>
          <w:right w:val="nil"/>
          <w:between w:val="nil"/>
        </w:pBdr>
        <w:spacing w:line="360" w:lineRule="auto"/>
        <w:ind w:left="0" w:hanging="2"/>
        <w:rPr>
          <w:rFonts w:ascii="Arial" w:eastAsia="Arial" w:hAnsi="Arial" w:cs="Arial"/>
          <w:color w:val="000000"/>
          <w:sz w:val="16"/>
          <w:szCs w:val="16"/>
        </w:rPr>
        <w:sectPr w:rsidR="00646355">
          <w:footerReference w:type="even" r:id="rId29"/>
          <w:footerReference w:type="default" r:id="rId30"/>
          <w:footerReference w:type="first" r:id="rId31"/>
          <w:pgSz w:w="16838" w:h="11906" w:orient="landscape"/>
          <w:pgMar w:top="1134" w:right="1134" w:bottom="1134" w:left="1134" w:header="720" w:footer="720" w:gutter="0"/>
          <w:cols w:space="720"/>
        </w:sectPr>
      </w:pPr>
    </w:p>
    <w:p w14:paraId="1CAD43BC" w14:textId="77777777" w:rsidR="008D6D4E" w:rsidRDefault="008D6D4E" w:rsidP="008D6D4E">
      <w:pPr>
        <w:ind w:leftChars="0" w:left="0" w:firstLineChars="0" w:firstLine="720"/>
        <w:jc w:val="both"/>
        <w:rPr>
          <w:rFonts w:ascii="Arial" w:eastAsia="Lucida Sans Unicode" w:hAnsi="Arial"/>
          <w:color w:val="000000"/>
          <w:kern w:val="2"/>
          <w:position w:val="0"/>
          <w:lang w:bidi="ar-SA"/>
        </w:rPr>
      </w:pPr>
      <w:r>
        <w:rPr>
          <w:rFonts w:ascii="Arial" w:eastAsia="Lucida Sans Unicode" w:hAnsi="Arial"/>
          <w:color w:val="000000"/>
          <w:lang w:bidi="ar-SA"/>
        </w:rPr>
        <w:lastRenderedPageBreak/>
        <w:t>A seguir, descrevem-se as ações desenvolvidas no âmbito institucional</w:t>
      </w:r>
      <w:r w:rsidR="00D743D3">
        <w:rPr>
          <w:rFonts w:ascii="Arial" w:eastAsia="Lucida Sans Unicode" w:hAnsi="Arial"/>
          <w:color w:val="000000"/>
          <w:lang w:bidi="ar-SA"/>
        </w:rPr>
        <w:t>,</w:t>
      </w:r>
      <w:r>
        <w:rPr>
          <w:rFonts w:ascii="Arial" w:eastAsia="Lucida Sans Unicode" w:hAnsi="Arial"/>
          <w:color w:val="000000"/>
          <w:lang w:bidi="ar-SA"/>
        </w:rPr>
        <w:t xml:space="preserve"> no sentido da execução dos compromissos assumidos pela UESC, apresentando e destacando as questões mais importantes em cada ação orçamentária.</w:t>
      </w:r>
    </w:p>
    <w:p w14:paraId="3E0C4203" w14:textId="77777777" w:rsidR="008D6D4E" w:rsidRDefault="008D6D4E" w:rsidP="008D6D4E">
      <w:pPr>
        <w:ind w:left="0" w:hanging="2"/>
        <w:rPr>
          <w:rFonts w:ascii="Arial" w:eastAsia="Lucida Sans Unicode" w:hAnsi="Arial"/>
          <w:b/>
          <w:bCs/>
          <w:color w:val="000000"/>
          <w:lang w:bidi="ar-SA"/>
        </w:rPr>
      </w:pPr>
    </w:p>
    <w:p w14:paraId="774D4833" w14:textId="77777777" w:rsidR="008D6D4E" w:rsidRDefault="008D6D4E" w:rsidP="008D6D4E">
      <w:pPr>
        <w:ind w:left="0" w:hanging="2"/>
        <w:jc w:val="both"/>
        <w:rPr>
          <w:rFonts w:ascii="Arial" w:eastAsia="Lucida Sans Unicode" w:hAnsi="Arial"/>
          <w:b/>
          <w:bCs/>
          <w:color w:val="000000"/>
          <w:lang w:bidi="ar-SA"/>
        </w:rPr>
      </w:pPr>
      <w:r>
        <w:rPr>
          <w:rFonts w:ascii="Arial" w:eastAsia="Lucida Sans Unicode" w:hAnsi="Arial"/>
          <w:b/>
          <w:bCs/>
          <w:color w:val="000000"/>
          <w:lang w:bidi="ar-SA"/>
        </w:rPr>
        <w:t>COMPROMISSO 5: FORTALECER AS AÇÕES DE ENSINO, PESQUISA E EXTENSÃO NAS UNIVERSIDADES ESTADUAIS, EM ESPECIAL, VOLTADAS PARA O DESENVOLVIMENTO LOCAL E TERRITORIAL</w:t>
      </w:r>
    </w:p>
    <w:p w14:paraId="6AD7C7EF" w14:textId="77777777" w:rsidR="008D6D4E" w:rsidRDefault="008D6D4E" w:rsidP="008D6D4E">
      <w:pPr>
        <w:ind w:left="0" w:hanging="2"/>
        <w:jc w:val="both"/>
        <w:rPr>
          <w:rFonts w:ascii="Arial" w:eastAsia="Lucida Sans Unicode" w:hAnsi="Arial"/>
          <w:b/>
          <w:bCs/>
          <w:color w:val="000000"/>
          <w:lang w:bidi="ar-SA"/>
        </w:rPr>
      </w:pPr>
    </w:p>
    <w:p w14:paraId="20CF7149" w14:textId="77777777" w:rsidR="00443D26" w:rsidRDefault="00443D26" w:rsidP="00443D26">
      <w:pPr>
        <w:spacing w:line="276" w:lineRule="auto"/>
        <w:ind w:left="0" w:hanging="2"/>
        <w:jc w:val="both"/>
        <w:rPr>
          <w:rFonts w:ascii="Arial" w:eastAsia="Tahoma" w:hAnsi="Arial"/>
          <w:b/>
          <w:bCs/>
        </w:rPr>
      </w:pPr>
      <w:r>
        <w:rPr>
          <w:rFonts w:ascii="Arial" w:hAnsi="Arial"/>
          <w:b/>
          <w:bCs/>
        </w:rPr>
        <w:t>Ação 3419: Publicação de documento científico, tecnológico e de inovação</w:t>
      </w:r>
    </w:p>
    <w:p w14:paraId="5139BDBB" w14:textId="77777777" w:rsidR="00443D26" w:rsidRDefault="00443D26" w:rsidP="00443D26">
      <w:pPr>
        <w:spacing w:line="276" w:lineRule="auto"/>
        <w:ind w:left="0" w:hanging="2"/>
        <w:jc w:val="both"/>
        <w:rPr>
          <w:rFonts w:ascii="Arial" w:hAnsi="Arial"/>
        </w:rPr>
      </w:pPr>
    </w:p>
    <w:p w14:paraId="2F30A253" w14:textId="77777777" w:rsidR="00443D26" w:rsidRDefault="00443D26" w:rsidP="00E66654">
      <w:pPr>
        <w:spacing w:line="240" w:lineRule="auto"/>
        <w:ind w:leftChars="0" w:left="0" w:firstLineChars="0" w:firstLine="720"/>
        <w:jc w:val="both"/>
        <w:rPr>
          <w:rFonts w:ascii="Arial" w:eastAsia="Lucida Sans Unicode" w:hAnsi="Arial"/>
          <w:b/>
          <w:bCs/>
          <w:color w:val="000000"/>
          <w:lang w:bidi="ar-SA"/>
        </w:rPr>
      </w:pPr>
      <w:r>
        <w:rPr>
          <w:rFonts w:ascii="Arial" w:hAnsi="Arial"/>
        </w:rPr>
        <w:t xml:space="preserve">Esta ação trata do fomento à divulgação dos resultados da geração de conhecimento por meio da produção de documento científico e tecnológico. </w:t>
      </w:r>
    </w:p>
    <w:p w14:paraId="77D01980" w14:textId="77777777" w:rsidR="00443D26" w:rsidRDefault="00443D26" w:rsidP="00E66654">
      <w:pPr>
        <w:spacing w:line="240" w:lineRule="auto"/>
        <w:ind w:leftChars="0" w:left="0" w:firstLineChars="0" w:firstLine="720"/>
        <w:jc w:val="both"/>
        <w:rPr>
          <w:rFonts w:ascii="Arial" w:eastAsia="Lucida Sans Unicode" w:hAnsi="Arial"/>
          <w:color w:val="000000"/>
          <w:lang w:bidi="ar-SA"/>
        </w:rPr>
      </w:pPr>
      <w:r>
        <w:rPr>
          <w:rFonts w:ascii="Arial" w:eastAsia="Lucida Sans Unicode" w:hAnsi="Arial"/>
          <w:color w:val="000000"/>
          <w:lang w:bidi="ar-SA"/>
        </w:rPr>
        <w:t xml:space="preserve">Em 2021 previa-se, inicialmente, publicação de 598 artigos. Contudo, com a revisão do PPA, este número subiu 361, atingindo 67,3% da meta física, enquanto todas as demais ações previstas já se encontram em execução. A meta financeira, por sua vez, atingiu o patamar de 22,9%, aproximadamente. </w:t>
      </w:r>
    </w:p>
    <w:p w14:paraId="731DFBF4" w14:textId="044D8606" w:rsidR="008D6D4E" w:rsidRDefault="008D6D4E" w:rsidP="008D6D4E">
      <w:pPr>
        <w:ind w:left="0" w:hanging="2"/>
        <w:jc w:val="both"/>
        <w:rPr>
          <w:rFonts w:ascii="Arial" w:eastAsia="Lucida Sans Unicode" w:hAnsi="Arial"/>
          <w:b/>
          <w:bCs/>
          <w:color w:val="000000"/>
          <w:lang w:bidi="ar-SA"/>
        </w:rPr>
      </w:pPr>
    </w:p>
    <w:p w14:paraId="0B56812C" w14:textId="77777777" w:rsidR="00443D26" w:rsidRDefault="00443D26" w:rsidP="00443D26">
      <w:pPr>
        <w:spacing w:after="240" w:line="276" w:lineRule="auto"/>
        <w:ind w:left="0" w:hanging="2"/>
        <w:jc w:val="both"/>
        <w:rPr>
          <w:rFonts w:ascii="Arial" w:hAnsi="Arial"/>
          <w:b/>
          <w:bCs/>
        </w:rPr>
      </w:pPr>
      <w:r>
        <w:rPr>
          <w:rFonts w:ascii="Arial" w:hAnsi="Arial"/>
          <w:b/>
          <w:bCs/>
        </w:rPr>
        <w:t>Ação 5444: Capacitação do Profissional do Ensino Superior</w:t>
      </w:r>
    </w:p>
    <w:p w14:paraId="10A62491" w14:textId="77777777" w:rsidR="00443D26" w:rsidRDefault="00443D26" w:rsidP="00E66654">
      <w:pPr>
        <w:spacing w:line="240" w:lineRule="auto"/>
        <w:ind w:leftChars="0" w:left="0" w:firstLineChars="0" w:firstLine="720"/>
        <w:jc w:val="both"/>
        <w:rPr>
          <w:rFonts w:ascii="Arial" w:hAnsi="Arial"/>
        </w:rPr>
      </w:pPr>
      <w:r>
        <w:rPr>
          <w:rFonts w:ascii="Arial" w:hAnsi="Arial"/>
        </w:rPr>
        <w:t>Esta ação propõe a ofertar cursos de qualificação e capacitação aos profissionais de educação do Ensino Superior.</w:t>
      </w:r>
    </w:p>
    <w:p w14:paraId="50D58F43" w14:textId="77777777" w:rsidR="00443D26" w:rsidRDefault="00443D26" w:rsidP="00E66654">
      <w:pPr>
        <w:spacing w:line="240" w:lineRule="auto"/>
        <w:ind w:leftChars="0" w:left="0" w:firstLineChars="0" w:firstLine="720"/>
        <w:jc w:val="both"/>
        <w:rPr>
          <w:rFonts w:ascii="Arial" w:hAnsi="Arial"/>
        </w:rPr>
      </w:pPr>
      <w:r>
        <w:rPr>
          <w:rFonts w:ascii="Arial" w:hAnsi="Arial"/>
        </w:rPr>
        <w:t xml:space="preserve">No exercício de 2021 foram ofertados 14 cursos da educação superior de forma não presencial. </w:t>
      </w:r>
    </w:p>
    <w:p w14:paraId="2BE5ED36" w14:textId="77777777" w:rsidR="00443D26" w:rsidRDefault="00443D26" w:rsidP="00E66654">
      <w:pPr>
        <w:spacing w:line="240" w:lineRule="auto"/>
        <w:ind w:leftChars="0" w:left="0" w:firstLineChars="0" w:firstLine="720"/>
        <w:jc w:val="both"/>
        <w:rPr>
          <w:rFonts w:ascii="Arial" w:hAnsi="Arial"/>
        </w:rPr>
      </w:pPr>
      <w:r>
        <w:rPr>
          <w:rFonts w:ascii="Arial" w:hAnsi="Arial"/>
        </w:rPr>
        <w:t>Devido à calamidade em saúde pública provocada pela pandemia, foi executado apenas 28% da sua meta física e 28% da sua meta financeira.</w:t>
      </w:r>
    </w:p>
    <w:p w14:paraId="2D1B4C9A" w14:textId="407BFD11" w:rsidR="00443D26" w:rsidRDefault="00443D26" w:rsidP="008D6D4E">
      <w:pPr>
        <w:ind w:left="0" w:hanging="2"/>
        <w:jc w:val="both"/>
        <w:rPr>
          <w:rFonts w:ascii="Arial" w:eastAsia="Lucida Sans Unicode" w:hAnsi="Arial"/>
          <w:b/>
          <w:bCs/>
          <w:color w:val="000000"/>
          <w:lang w:bidi="ar-SA"/>
        </w:rPr>
      </w:pPr>
    </w:p>
    <w:p w14:paraId="25AA2C9D" w14:textId="77777777" w:rsidR="00443D26" w:rsidRDefault="00443D26" w:rsidP="00443D26">
      <w:pPr>
        <w:spacing w:after="240" w:line="276" w:lineRule="auto"/>
        <w:ind w:left="0" w:hanging="2"/>
        <w:jc w:val="both"/>
        <w:rPr>
          <w:rFonts w:ascii="Arial" w:eastAsia="Lucida Sans Unicode" w:hAnsi="Arial"/>
          <w:b/>
          <w:bCs/>
          <w:color w:val="000000"/>
          <w:lang w:bidi="ar-SA"/>
        </w:rPr>
      </w:pPr>
      <w:r>
        <w:rPr>
          <w:rFonts w:ascii="Arial" w:hAnsi="Arial"/>
          <w:b/>
          <w:bCs/>
        </w:rPr>
        <w:t>Ação 6989: Concessão de bolsa de iniciação científica, tecnológica e inovação</w:t>
      </w:r>
    </w:p>
    <w:p w14:paraId="0C7E376A" w14:textId="77777777" w:rsidR="00443D26" w:rsidRDefault="00443D26" w:rsidP="00E66654">
      <w:pPr>
        <w:spacing w:line="240" w:lineRule="auto"/>
        <w:ind w:leftChars="0" w:left="0" w:firstLineChars="0" w:firstLine="720"/>
        <w:jc w:val="both"/>
        <w:rPr>
          <w:rFonts w:ascii="Arial" w:eastAsia="Lucida Sans Unicode" w:hAnsi="Arial"/>
          <w:b/>
          <w:bCs/>
          <w:color w:val="000000"/>
          <w:lang w:bidi="ar-SA"/>
        </w:rPr>
      </w:pPr>
      <w:r>
        <w:rPr>
          <w:rFonts w:ascii="Arial" w:hAnsi="Arial"/>
        </w:rPr>
        <w:t xml:space="preserve">A ação propõe conceder bolsas de iniciação científica, iniciação tecnológica e de inovação, assegurando o desenvolvimento científico, tecnológico e de inovação no âmbito das universidades, bem como a qualidade da formação de estudantes ou profissionais de educação. </w:t>
      </w:r>
    </w:p>
    <w:p w14:paraId="61208FB5" w14:textId="77777777" w:rsidR="00443D26" w:rsidRDefault="00443D26" w:rsidP="00E66654">
      <w:pPr>
        <w:spacing w:line="240" w:lineRule="auto"/>
        <w:ind w:leftChars="0" w:left="0" w:firstLineChars="0" w:firstLine="720"/>
        <w:jc w:val="both"/>
        <w:rPr>
          <w:rFonts w:ascii="Arial" w:eastAsia="Tahoma" w:hAnsi="Arial"/>
        </w:rPr>
      </w:pPr>
      <w:r>
        <w:rPr>
          <w:rFonts w:ascii="Arial" w:eastAsia="Lucida Sans Unicode" w:hAnsi="Arial"/>
          <w:color w:val="000000"/>
          <w:lang w:bidi="ar-SA"/>
        </w:rPr>
        <w:t xml:space="preserve">Em 2021 foram concedidas 63 bolsas de </w:t>
      </w:r>
      <w:r>
        <w:rPr>
          <w:rFonts w:ascii="Arial" w:hAnsi="Arial"/>
        </w:rPr>
        <w:t xml:space="preserve">Inovação Tecnológica para os alunos de graduação da Instituição, com isso, a ação alcançou a execução física de 55,75% e a meta orçamentária financeira de 92,24%. </w:t>
      </w:r>
    </w:p>
    <w:p w14:paraId="6FA8469F" w14:textId="186D5F23" w:rsidR="00443D26" w:rsidRDefault="00443D26" w:rsidP="008D6D4E">
      <w:pPr>
        <w:ind w:left="0" w:hanging="2"/>
        <w:jc w:val="both"/>
        <w:rPr>
          <w:rFonts w:ascii="Arial" w:eastAsia="Lucida Sans Unicode" w:hAnsi="Arial"/>
          <w:b/>
          <w:bCs/>
          <w:color w:val="000000"/>
          <w:lang w:bidi="ar-SA"/>
        </w:rPr>
      </w:pPr>
    </w:p>
    <w:p w14:paraId="68BE4803" w14:textId="77777777" w:rsidR="00443D26" w:rsidRDefault="00443D26" w:rsidP="00443D26">
      <w:pPr>
        <w:spacing w:line="276" w:lineRule="auto"/>
        <w:ind w:left="0" w:hanging="2"/>
        <w:jc w:val="both"/>
        <w:rPr>
          <w:rFonts w:ascii="Arial" w:hAnsi="Arial"/>
          <w:b/>
          <w:bCs/>
        </w:rPr>
      </w:pPr>
      <w:r>
        <w:rPr>
          <w:rFonts w:ascii="Arial" w:hAnsi="Arial"/>
          <w:b/>
          <w:bCs/>
        </w:rPr>
        <w:t>Ação 6990: Funcionamento do Núcleo de Inovação Tecnológica</w:t>
      </w:r>
    </w:p>
    <w:p w14:paraId="66DD9944" w14:textId="77777777" w:rsidR="00443D26" w:rsidRDefault="00443D26" w:rsidP="00443D26">
      <w:pPr>
        <w:spacing w:line="276" w:lineRule="auto"/>
        <w:ind w:left="0" w:hanging="2"/>
        <w:jc w:val="both"/>
        <w:rPr>
          <w:rFonts w:ascii="Arial" w:hAnsi="Arial"/>
          <w:b/>
          <w:bCs/>
        </w:rPr>
      </w:pPr>
    </w:p>
    <w:p w14:paraId="5E4DC169" w14:textId="77777777" w:rsidR="00443D26" w:rsidRDefault="00443D26" w:rsidP="00E66654">
      <w:pPr>
        <w:spacing w:line="240" w:lineRule="auto"/>
        <w:ind w:left="0" w:hanging="2"/>
        <w:jc w:val="both"/>
        <w:rPr>
          <w:rFonts w:ascii="Arial" w:hAnsi="Arial"/>
          <w:bCs/>
        </w:rPr>
      </w:pPr>
      <w:r>
        <w:rPr>
          <w:rFonts w:ascii="Arial" w:hAnsi="Arial"/>
          <w:b/>
          <w:bCs/>
        </w:rPr>
        <w:tab/>
      </w:r>
      <w:r>
        <w:rPr>
          <w:rFonts w:ascii="Arial" w:hAnsi="Arial"/>
          <w:b/>
          <w:bCs/>
        </w:rPr>
        <w:tab/>
      </w:r>
      <w:r>
        <w:rPr>
          <w:rFonts w:ascii="Arial" w:hAnsi="Arial"/>
          <w:bCs/>
        </w:rPr>
        <w:t>Esta ação visa a assegurar o funcionamento do Centro Juvenil de Ciência e Cultura – CJCC, por meio da aquisição de insumos e equipamentos, possibilitando aos estudantes acesso a conhecimentos científicos, culturais e artísticos- contemporâneos.</w:t>
      </w:r>
    </w:p>
    <w:p w14:paraId="6801AEB6" w14:textId="77777777" w:rsidR="00443D26" w:rsidRDefault="00443D26" w:rsidP="00E66654">
      <w:pPr>
        <w:spacing w:line="240" w:lineRule="auto"/>
        <w:ind w:left="0" w:hanging="2"/>
        <w:jc w:val="both"/>
        <w:rPr>
          <w:rFonts w:ascii="Arial" w:hAnsi="Arial"/>
          <w:bCs/>
        </w:rPr>
      </w:pPr>
      <w:r>
        <w:rPr>
          <w:rFonts w:ascii="Arial" w:hAnsi="Arial"/>
          <w:bCs/>
        </w:rPr>
        <w:tab/>
      </w:r>
      <w:r>
        <w:rPr>
          <w:rFonts w:ascii="Arial" w:hAnsi="Arial"/>
          <w:bCs/>
        </w:rPr>
        <w:tab/>
        <w:t>A execução orçamentária e financeira ficou em torno de 38,86% e a execução física ficou em 100%.</w:t>
      </w:r>
    </w:p>
    <w:p w14:paraId="23986698" w14:textId="77777777" w:rsidR="00443D26" w:rsidRDefault="00443D26" w:rsidP="00443D26">
      <w:pPr>
        <w:spacing w:line="276" w:lineRule="auto"/>
        <w:ind w:left="0" w:hanging="2"/>
        <w:jc w:val="both"/>
        <w:rPr>
          <w:rFonts w:ascii="Arial" w:hAnsi="Arial"/>
          <w:b/>
          <w:bCs/>
        </w:rPr>
      </w:pPr>
    </w:p>
    <w:p w14:paraId="57F8BD13" w14:textId="77777777" w:rsidR="00E66654" w:rsidRDefault="00E66654" w:rsidP="00443D26">
      <w:pPr>
        <w:spacing w:after="240" w:line="276" w:lineRule="auto"/>
        <w:ind w:left="0" w:hanging="2"/>
        <w:jc w:val="both"/>
        <w:rPr>
          <w:rFonts w:ascii="Arial" w:hAnsi="Arial"/>
          <w:b/>
          <w:bCs/>
        </w:rPr>
      </w:pPr>
    </w:p>
    <w:p w14:paraId="7D2F98EA" w14:textId="77777777" w:rsidR="00E66654" w:rsidRDefault="00E66654" w:rsidP="00443D26">
      <w:pPr>
        <w:spacing w:after="240" w:line="276" w:lineRule="auto"/>
        <w:ind w:left="0" w:hanging="2"/>
        <w:jc w:val="both"/>
        <w:rPr>
          <w:rFonts w:ascii="Arial" w:hAnsi="Arial"/>
          <w:b/>
          <w:bCs/>
        </w:rPr>
      </w:pPr>
    </w:p>
    <w:p w14:paraId="75A1579A" w14:textId="77777777" w:rsidR="00E66654" w:rsidRDefault="00E66654" w:rsidP="00443D26">
      <w:pPr>
        <w:spacing w:after="240" w:line="276" w:lineRule="auto"/>
        <w:ind w:left="0" w:hanging="2"/>
        <w:jc w:val="both"/>
        <w:rPr>
          <w:rFonts w:ascii="Arial" w:hAnsi="Arial"/>
          <w:b/>
          <w:bCs/>
        </w:rPr>
      </w:pPr>
    </w:p>
    <w:p w14:paraId="5B64428F" w14:textId="260A5666" w:rsidR="00443D26" w:rsidRDefault="00443D26" w:rsidP="00443D26">
      <w:pPr>
        <w:spacing w:after="240" w:line="276" w:lineRule="auto"/>
        <w:ind w:left="0" w:hanging="2"/>
        <w:jc w:val="both"/>
        <w:rPr>
          <w:rFonts w:ascii="Arial" w:hAnsi="Arial"/>
          <w:b/>
          <w:bCs/>
        </w:rPr>
      </w:pPr>
      <w:r>
        <w:rPr>
          <w:rFonts w:ascii="Arial" w:hAnsi="Arial"/>
          <w:b/>
          <w:bCs/>
        </w:rPr>
        <w:lastRenderedPageBreak/>
        <w:t>Ação 6912: Realização de ações da Editora Universitária</w:t>
      </w:r>
    </w:p>
    <w:p w14:paraId="305A56B2" w14:textId="77777777" w:rsidR="00443D26" w:rsidRDefault="00443D26" w:rsidP="00E66654">
      <w:pPr>
        <w:spacing w:line="240" w:lineRule="auto"/>
        <w:ind w:leftChars="0" w:left="0" w:firstLineChars="0" w:firstLine="720"/>
        <w:jc w:val="both"/>
        <w:rPr>
          <w:rFonts w:ascii="Arial" w:hAnsi="Arial"/>
        </w:rPr>
      </w:pPr>
      <w:r>
        <w:rPr>
          <w:rFonts w:ascii="Arial" w:hAnsi="Arial"/>
        </w:rPr>
        <w:t xml:space="preserve">Realizar as ações da editora universitária por meio da produção e edição de material científico, tecnológico, cultural, literário, artístico, dentre outros, com o objetivo de difundir o conhecimento produzido. </w:t>
      </w:r>
    </w:p>
    <w:p w14:paraId="14BCAFFA" w14:textId="77777777" w:rsidR="00443D26" w:rsidRDefault="00443D26" w:rsidP="00E66654">
      <w:pPr>
        <w:spacing w:line="240" w:lineRule="auto"/>
        <w:ind w:leftChars="0" w:left="0" w:firstLineChars="0" w:firstLine="720"/>
        <w:jc w:val="both"/>
        <w:rPr>
          <w:rFonts w:ascii="Arial" w:hAnsi="Arial"/>
        </w:rPr>
      </w:pPr>
      <w:r>
        <w:rPr>
          <w:rFonts w:ascii="Arial" w:eastAsia="Lucida Sans Unicode" w:hAnsi="Arial"/>
          <w:color w:val="000000"/>
          <w:lang w:bidi="ar-SA"/>
        </w:rPr>
        <w:t>No exercício financeiro de 2021, a Editora da UESC publicou 20 títulos, atingindo</w:t>
      </w:r>
      <w:r>
        <w:rPr>
          <w:rFonts w:ascii="Arial" w:hAnsi="Arial"/>
        </w:rPr>
        <w:t xml:space="preserve"> aproximadamente 33,33% da meta física prevista para o exercício. O que representa uma evolução de 30%, comparando com a execução o exercício de 2020. </w:t>
      </w:r>
    </w:p>
    <w:p w14:paraId="36E7769D" w14:textId="77777777" w:rsidR="00443D26" w:rsidRDefault="00443D26" w:rsidP="008D6D4E">
      <w:pPr>
        <w:ind w:left="0" w:hanging="2"/>
        <w:jc w:val="both"/>
        <w:rPr>
          <w:rFonts w:ascii="Arial" w:eastAsia="Lucida Sans Unicode" w:hAnsi="Arial"/>
          <w:b/>
          <w:bCs/>
          <w:color w:val="000000"/>
          <w:lang w:bidi="ar-SA"/>
        </w:rPr>
      </w:pPr>
    </w:p>
    <w:p w14:paraId="6057C1A4" w14:textId="77777777" w:rsidR="008D6D4E" w:rsidRDefault="008D6D4E" w:rsidP="008D6D4E">
      <w:pPr>
        <w:spacing w:line="276" w:lineRule="auto"/>
        <w:ind w:left="0" w:hanging="2"/>
        <w:jc w:val="both"/>
        <w:rPr>
          <w:rFonts w:ascii="Arial" w:eastAsia="Tahoma" w:hAnsi="Arial"/>
          <w:b/>
        </w:rPr>
      </w:pPr>
      <w:r>
        <w:rPr>
          <w:rFonts w:ascii="Arial" w:eastAsia="Lucida Sans Unicode" w:hAnsi="Arial"/>
          <w:b/>
          <w:bCs/>
          <w:color w:val="000000"/>
          <w:lang w:bidi="ar-SA"/>
        </w:rPr>
        <w:t xml:space="preserve">AÇÃO 6910: </w:t>
      </w:r>
      <w:r>
        <w:rPr>
          <w:rFonts w:ascii="Arial" w:hAnsi="Arial"/>
          <w:b/>
        </w:rPr>
        <w:t>Promoção de Assistência ao Estudante Universitário</w:t>
      </w:r>
    </w:p>
    <w:p w14:paraId="21AC901D" w14:textId="77777777" w:rsidR="008D6D4E" w:rsidRDefault="008D6D4E" w:rsidP="008D6D4E">
      <w:pPr>
        <w:spacing w:line="276" w:lineRule="auto"/>
        <w:ind w:left="0" w:hanging="2"/>
        <w:jc w:val="both"/>
        <w:rPr>
          <w:rFonts w:ascii="Arial" w:hAnsi="Arial"/>
        </w:rPr>
      </w:pPr>
    </w:p>
    <w:p w14:paraId="742172B6" w14:textId="7B5B4215" w:rsidR="008D6D4E" w:rsidRDefault="008D6D4E" w:rsidP="00E66654">
      <w:pPr>
        <w:spacing w:line="240" w:lineRule="auto"/>
        <w:ind w:leftChars="0" w:left="0" w:firstLineChars="0" w:firstLine="720"/>
        <w:jc w:val="both"/>
        <w:rPr>
          <w:rFonts w:ascii="Arial" w:eastAsia="Lucida Sans Unicode" w:hAnsi="Arial"/>
          <w:color w:val="000000"/>
          <w:lang w:bidi="ar-SA"/>
        </w:rPr>
      </w:pPr>
      <w:r>
        <w:rPr>
          <w:rFonts w:ascii="Arial" w:hAnsi="Arial"/>
        </w:rPr>
        <w:t xml:space="preserve">Esta ação visa à Promoção à assistência ao estudante universitário, por meio de acesso </w:t>
      </w:r>
      <w:r w:rsidR="00D743D3">
        <w:rPr>
          <w:rFonts w:ascii="Arial" w:hAnsi="Arial"/>
        </w:rPr>
        <w:t>à</w:t>
      </w:r>
      <w:r>
        <w:rPr>
          <w:rFonts w:ascii="Arial" w:hAnsi="Arial"/>
        </w:rPr>
        <w:t xml:space="preserve"> alimentação, transporte e outros benefícios, proporcionando as condições necessárias à sua permanência na Universidade e participação em eventos de formação acadêmica.</w:t>
      </w:r>
      <w:r>
        <w:rPr>
          <w:rFonts w:ascii="Arial" w:eastAsia="Lucida Sans Unicode" w:hAnsi="Arial"/>
          <w:color w:val="000000"/>
          <w:lang w:bidi="ar-SA"/>
        </w:rPr>
        <w:t xml:space="preserve"> </w:t>
      </w:r>
    </w:p>
    <w:p w14:paraId="550FE394" w14:textId="77777777" w:rsidR="00B46BF9" w:rsidRDefault="008D6D4E" w:rsidP="00E66654">
      <w:pPr>
        <w:spacing w:line="240" w:lineRule="auto"/>
        <w:ind w:leftChars="0" w:left="0" w:firstLineChars="0" w:firstLine="720"/>
        <w:jc w:val="both"/>
        <w:rPr>
          <w:rFonts w:ascii="Arial" w:hAnsi="Arial"/>
        </w:rPr>
      </w:pPr>
      <w:r>
        <w:rPr>
          <w:rFonts w:ascii="Arial" w:eastAsia="Lucida Sans Unicode" w:hAnsi="Arial"/>
          <w:color w:val="000000"/>
          <w:lang w:bidi="ar-SA"/>
        </w:rPr>
        <w:t xml:space="preserve">Devido ao </w:t>
      </w:r>
      <w:r>
        <w:rPr>
          <w:rFonts w:ascii="Arial" w:hAnsi="Arial"/>
        </w:rPr>
        <w:t xml:space="preserve">Decreto nº 19.549 de 18 de março de 2020, que declarou situação de emergência em virtude da Pandemia do COVID-19, a Instituição, suspendeu as atividades administrativas e acadêmicas instituindo o ensino não presencial, através das Resoluções CONSU 18/2020 e CONSEPE 38/2020.  </w:t>
      </w:r>
    </w:p>
    <w:p w14:paraId="423AA993" w14:textId="7D658E92" w:rsidR="008D6D4E" w:rsidRDefault="008D6D4E" w:rsidP="00E66654">
      <w:pPr>
        <w:spacing w:line="240" w:lineRule="auto"/>
        <w:ind w:leftChars="0" w:left="0" w:firstLineChars="0" w:firstLine="720"/>
        <w:jc w:val="both"/>
        <w:rPr>
          <w:rFonts w:ascii="Arial" w:eastAsia="Tahoma" w:hAnsi="Arial"/>
        </w:rPr>
      </w:pPr>
      <w:r>
        <w:rPr>
          <w:rFonts w:ascii="Arial" w:hAnsi="Arial"/>
        </w:rPr>
        <w:t xml:space="preserve">Além das atividades presenciais, ficaram suspensas viagens para eventos e o atendimento do Restaurante Universitário. Sendo assim, a ação foi remanejada emergencialmente, para subsidiar o auxílio digital para os 950 alunos de baixa renda de graduação e pós-graduação no último trimestre do ano, o que justifica </w:t>
      </w:r>
      <w:r>
        <w:rPr>
          <w:rFonts w:ascii="Arial" w:eastAsia="Lucida Sans Unicode" w:hAnsi="Arial"/>
          <w:color w:val="000000"/>
          <w:lang w:bidi="ar-SA"/>
        </w:rPr>
        <w:t xml:space="preserve">a execução física da meta 1,5% e a execução orçamentária de </w:t>
      </w:r>
      <w:r w:rsidR="00A373A3">
        <w:rPr>
          <w:rFonts w:ascii="Arial" w:eastAsia="Lucida Sans Unicode" w:hAnsi="Arial"/>
          <w:color w:val="000000"/>
          <w:lang w:bidi="ar-SA"/>
        </w:rPr>
        <w:t>46,6</w:t>
      </w:r>
      <w:r>
        <w:rPr>
          <w:rFonts w:ascii="Arial" w:eastAsia="Lucida Sans Unicode" w:hAnsi="Arial"/>
          <w:color w:val="000000"/>
          <w:lang w:bidi="ar-SA"/>
        </w:rPr>
        <w:t xml:space="preserve">%. </w:t>
      </w:r>
    </w:p>
    <w:p w14:paraId="5F88572C" w14:textId="77777777" w:rsidR="008D6D4E" w:rsidRDefault="008D6D4E" w:rsidP="008D6D4E">
      <w:pPr>
        <w:spacing w:line="276" w:lineRule="auto"/>
        <w:ind w:left="0" w:hanging="2"/>
        <w:jc w:val="both"/>
        <w:rPr>
          <w:rFonts w:ascii="Arial" w:eastAsia="Lucida Sans Unicode" w:hAnsi="Arial"/>
          <w:color w:val="000000"/>
          <w:lang w:bidi="ar-SA"/>
        </w:rPr>
      </w:pPr>
    </w:p>
    <w:p w14:paraId="740BF698" w14:textId="77777777" w:rsidR="00443D26" w:rsidRDefault="00443D26" w:rsidP="00443D26">
      <w:pPr>
        <w:spacing w:line="276" w:lineRule="auto"/>
        <w:ind w:left="0" w:hanging="2"/>
        <w:jc w:val="both"/>
        <w:rPr>
          <w:rFonts w:ascii="Arial" w:eastAsia="Lucida Sans Unicode" w:hAnsi="Arial"/>
          <w:b/>
          <w:bCs/>
          <w:color w:val="000000"/>
          <w:lang w:bidi="ar-SA"/>
        </w:rPr>
      </w:pPr>
      <w:r>
        <w:rPr>
          <w:rFonts w:ascii="Arial" w:eastAsia="Lucida Sans Unicode" w:hAnsi="Arial"/>
          <w:b/>
          <w:bCs/>
          <w:color w:val="000000"/>
          <w:lang w:bidi="ar-SA"/>
        </w:rPr>
        <w:t>Ação 6915: Realização de cursos de educação à distância</w:t>
      </w:r>
    </w:p>
    <w:p w14:paraId="0A001876" w14:textId="77777777" w:rsidR="00443D26" w:rsidRDefault="00443D26" w:rsidP="00443D26">
      <w:pPr>
        <w:spacing w:line="276" w:lineRule="auto"/>
        <w:ind w:left="0" w:hanging="2"/>
        <w:jc w:val="both"/>
        <w:rPr>
          <w:rFonts w:ascii="Arial" w:eastAsia="Lucida Sans Unicode" w:hAnsi="Arial"/>
          <w:b/>
          <w:bCs/>
          <w:color w:val="000000"/>
          <w:lang w:bidi="ar-SA"/>
        </w:rPr>
      </w:pPr>
    </w:p>
    <w:p w14:paraId="40B7286E" w14:textId="77777777" w:rsidR="00443D26" w:rsidRDefault="00443D26" w:rsidP="00E66654">
      <w:pPr>
        <w:spacing w:line="240" w:lineRule="auto"/>
        <w:ind w:left="0" w:hanging="2"/>
        <w:jc w:val="both"/>
        <w:rPr>
          <w:rFonts w:ascii="Arial" w:eastAsia="Lucida Sans Unicode" w:hAnsi="Arial"/>
          <w:bCs/>
          <w:color w:val="000000"/>
          <w:lang w:bidi="ar-SA"/>
        </w:rPr>
      </w:pPr>
      <w:r>
        <w:rPr>
          <w:rFonts w:ascii="Arial" w:eastAsia="Lucida Sans Unicode" w:hAnsi="Arial"/>
          <w:b/>
          <w:bCs/>
          <w:color w:val="000000"/>
          <w:lang w:bidi="ar-SA"/>
        </w:rPr>
        <w:tab/>
      </w:r>
      <w:r>
        <w:rPr>
          <w:rFonts w:ascii="Arial" w:eastAsia="Lucida Sans Unicode" w:hAnsi="Arial"/>
          <w:b/>
          <w:bCs/>
          <w:color w:val="000000"/>
          <w:lang w:bidi="ar-SA"/>
        </w:rPr>
        <w:tab/>
      </w:r>
      <w:r>
        <w:rPr>
          <w:rFonts w:ascii="Arial" w:eastAsia="Lucida Sans Unicode" w:hAnsi="Arial"/>
          <w:bCs/>
          <w:color w:val="000000"/>
          <w:lang w:bidi="ar-SA"/>
        </w:rPr>
        <w:t>A ação visa a criar condições de funcionamento e gestão de cursos, através da educação à distância, com vistas a potencializar o ensino de graduação, pós-graduação, extensão, bem como expandir e diversificar as oportunidades de acesso à Universidade.</w:t>
      </w:r>
    </w:p>
    <w:p w14:paraId="4D96DB54" w14:textId="77777777" w:rsidR="00443D26" w:rsidRDefault="00443D26" w:rsidP="00E66654">
      <w:pPr>
        <w:spacing w:line="240" w:lineRule="auto"/>
        <w:ind w:left="0" w:hanging="2"/>
        <w:jc w:val="both"/>
        <w:rPr>
          <w:rFonts w:ascii="Arial" w:eastAsia="Lucida Sans Unicode" w:hAnsi="Arial"/>
          <w:bCs/>
          <w:color w:val="000000"/>
          <w:lang w:bidi="ar-SA"/>
        </w:rPr>
      </w:pPr>
      <w:r>
        <w:rPr>
          <w:rFonts w:ascii="Arial" w:eastAsia="Lucida Sans Unicode" w:hAnsi="Arial"/>
          <w:bCs/>
          <w:color w:val="000000"/>
          <w:lang w:bidi="ar-SA"/>
        </w:rPr>
        <w:tab/>
      </w:r>
      <w:r>
        <w:rPr>
          <w:rFonts w:ascii="Arial" w:eastAsia="Lucida Sans Unicode" w:hAnsi="Arial"/>
          <w:bCs/>
          <w:color w:val="000000"/>
          <w:lang w:bidi="ar-SA"/>
        </w:rPr>
        <w:tab/>
        <w:t>No exercício de 2021 foram fomentados os 5 cursos, na modalidade EAD, nos diversos polos de abrangência da UESC, atingindo a meta estabelecida no âmbito do PPA</w:t>
      </w:r>
    </w:p>
    <w:p w14:paraId="0C852CF9" w14:textId="2B5A0392" w:rsidR="008D6D4E" w:rsidRDefault="008D6D4E" w:rsidP="008D6D4E">
      <w:pPr>
        <w:spacing w:line="276" w:lineRule="auto"/>
        <w:ind w:left="0" w:hanging="2"/>
        <w:jc w:val="both"/>
        <w:rPr>
          <w:rFonts w:ascii="Arial" w:eastAsia="Lucida Sans Unicode" w:hAnsi="Arial"/>
          <w:color w:val="000000"/>
          <w:lang w:bidi="ar-SA"/>
        </w:rPr>
      </w:pPr>
    </w:p>
    <w:p w14:paraId="5685765A" w14:textId="77777777" w:rsidR="00443D26" w:rsidRDefault="00443D26" w:rsidP="00443D26">
      <w:pPr>
        <w:spacing w:line="276" w:lineRule="auto"/>
        <w:ind w:left="0" w:hanging="2"/>
        <w:jc w:val="both"/>
        <w:rPr>
          <w:rFonts w:ascii="Arial" w:hAnsi="Arial"/>
          <w:b/>
          <w:bCs/>
        </w:rPr>
      </w:pPr>
      <w:r>
        <w:rPr>
          <w:rFonts w:ascii="Arial" w:hAnsi="Arial"/>
          <w:b/>
          <w:bCs/>
        </w:rPr>
        <w:t xml:space="preserve">Ação 6907: Desenvolver ações de extensões </w:t>
      </w:r>
    </w:p>
    <w:p w14:paraId="591A488A" w14:textId="77777777" w:rsidR="00443D26" w:rsidRDefault="00443D26" w:rsidP="00443D26">
      <w:pPr>
        <w:spacing w:line="276" w:lineRule="auto"/>
        <w:ind w:left="0" w:hanging="2"/>
        <w:jc w:val="both"/>
        <w:rPr>
          <w:rFonts w:ascii="Arial" w:hAnsi="Arial"/>
          <w:b/>
          <w:bCs/>
        </w:rPr>
      </w:pPr>
    </w:p>
    <w:p w14:paraId="605DBAE9" w14:textId="363DF06A" w:rsidR="00443D26" w:rsidRDefault="00443D26" w:rsidP="00E66654">
      <w:pPr>
        <w:spacing w:line="240" w:lineRule="auto"/>
        <w:ind w:left="0" w:hanging="2"/>
        <w:jc w:val="both"/>
        <w:rPr>
          <w:rFonts w:ascii="Arial" w:hAnsi="Arial"/>
          <w:bCs/>
        </w:rPr>
      </w:pPr>
      <w:r>
        <w:rPr>
          <w:rFonts w:ascii="Arial" w:hAnsi="Arial"/>
          <w:b/>
          <w:bCs/>
        </w:rPr>
        <w:tab/>
      </w:r>
      <w:r>
        <w:rPr>
          <w:rFonts w:ascii="Arial" w:hAnsi="Arial"/>
          <w:b/>
          <w:bCs/>
        </w:rPr>
        <w:tab/>
      </w:r>
      <w:r>
        <w:rPr>
          <w:rFonts w:ascii="Arial" w:hAnsi="Arial"/>
          <w:bCs/>
        </w:rPr>
        <w:t xml:space="preserve">A ação tem a finalidade de realizar extensão universitária, por meio da implementação de programas, projetos e atividades de extensão, com vistas a proporcionar a interação de estudantes de graduação com a realidade social, dando condições para o melhoramento dos padrões de excelência científica e acadêmica das instituições. </w:t>
      </w:r>
    </w:p>
    <w:p w14:paraId="3747BF5F" w14:textId="5A34C820" w:rsidR="00443D26" w:rsidRDefault="00443D26" w:rsidP="00E66654">
      <w:pPr>
        <w:spacing w:line="240" w:lineRule="auto"/>
        <w:ind w:left="0" w:hanging="2"/>
        <w:jc w:val="both"/>
        <w:rPr>
          <w:rFonts w:ascii="Arial" w:hAnsi="Arial"/>
          <w:bCs/>
        </w:rPr>
      </w:pPr>
      <w:r>
        <w:rPr>
          <w:rFonts w:ascii="Arial" w:hAnsi="Arial"/>
          <w:bCs/>
        </w:rPr>
        <w:tab/>
      </w:r>
      <w:r>
        <w:rPr>
          <w:rFonts w:ascii="Arial" w:hAnsi="Arial"/>
          <w:bCs/>
        </w:rPr>
        <w:tab/>
        <w:t>No exercício de 2021 muitos projetos aconteceram de forma presencial obedecendo a todos os protocolos de segurança em virtude da pandemia.</w:t>
      </w:r>
    </w:p>
    <w:p w14:paraId="35EE496B" w14:textId="118366E4" w:rsidR="00443D26" w:rsidRDefault="00443D26" w:rsidP="00443D26">
      <w:pPr>
        <w:spacing w:line="276" w:lineRule="auto"/>
        <w:ind w:left="0" w:hanging="2"/>
        <w:jc w:val="both"/>
        <w:rPr>
          <w:rFonts w:ascii="Arial" w:hAnsi="Arial"/>
          <w:bCs/>
        </w:rPr>
      </w:pPr>
    </w:p>
    <w:p w14:paraId="009CEBF5" w14:textId="77777777" w:rsidR="00E66654" w:rsidRDefault="00E66654" w:rsidP="00443D26">
      <w:pPr>
        <w:spacing w:line="276" w:lineRule="auto"/>
        <w:ind w:left="0" w:hanging="2"/>
        <w:jc w:val="both"/>
        <w:rPr>
          <w:rFonts w:ascii="Arial" w:eastAsia="Lucida Sans Unicode" w:hAnsi="Arial"/>
          <w:b/>
          <w:bCs/>
          <w:color w:val="000000"/>
          <w:lang w:bidi="ar-SA"/>
        </w:rPr>
      </w:pPr>
    </w:p>
    <w:p w14:paraId="78A54655" w14:textId="77777777" w:rsidR="00E66654" w:rsidRDefault="00E66654" w:rsidP="00443D26">
      <w:pPr>
        <w:spacing w:line="276" w:lineRule="auto"/>
        <w:ind w:left="0" w:hanging="2"/>
        <w:jc w:val="both"/>
        <w:rPr>
          <w:rFonts w:ascii="Arial" w:eastAsia="Lucida Sans Unicode" w:hAnsi="Arial"/>
          <w:b/>
          <w:bCs/>
          <w:color w:val="000000"/>
          <w:lang w:bidi="ar-SA"/>
        </w:rPr>
      </w:pPr>
    </w:p>
    <w:p w14:paraId="3C139B7C" w14:textId="77777777" w:rsidR="00E66654" w:rsidRDefault="00E66654" w:rsidP="00443D26">
      <w:pPr>
        <w:spacing w:line="276" w:lineRule="auto"/>
        <w:ind w:left="0" w:hanging="2"/>
        <w:jc w:val="both"/>
        <w:rPr>
          <w:rFonts w:ascii="Arial" w:eastAsia="Lucida Sans Unicode" w:hAnsi="Arial"/>
          <w:b/>
          <w:bCs/>
          <w:color w:val="000000"/>
          <w:lang w:bidi="ar-SA"/>
        </w:rPr>
      </w:pPr>
    </w:p>
    <w:p w14:paraId="67B656AC" w14:textId="77777777" w:rsidR="00E66654" w:rsidRDefault="00E66654" w:rsidP="00443D26">
      <w:pPr>
        <w:spacing w:line="276" w:lineRule="auto"/>
        <w:ind w:left="0" w:hanging="2"/>
        <w:jc w:val="both"/>
        <w:rPr>
          <w:rFonts w:ascii="Arial" w:eastAsia="Lucida Sans Unicode" w:hAnsi="Arial"/>
          <w:b/>
          <w:bCs/>
          <w:color w:val="000000"/>
          <w:lang w:bidi="ar-SA"/>
        </w:rPr>
      </w:pPr>
    </w:p>
    <w:p w14:paraId="4B55CBFA" w14:textId="5740B03F" w:rsidR="00443D26" w:rsidRDefault="00443D26" w:rsidP="00443D26">
      <w:pPr>
        <w:spacing w:line="276" w:lineRule="auto"/>
        <w:ind w:left="0" w:hanging="2"/>
        <w:jc w:val="both"/>
        <w:rPr>
          <w:rFonts w:ascii="Arial" w:eastAsia="Lucida Sans Unicode" w:hAnsi="Arial"/>
          <w:b/>
          <w:bCs/>
          <w:color w:val="000000"/>
          <w:lang w:bidi="ar-SA"/>
        </w:rPr>
      </w:pPr>
      <w:r>
        <w:rPr>
          <w:rFonts w:ascii="Arial" w:eastAsia="Lucida Sans Unicode" w:hAnsi="Arial"/>
          <w:b/>
          <w:bCs/>
          <w:color w:val="000000"/>
          <w:lang w:bidi="ar-SA"/>
        </w:rPr>
        <w:lastRenderedPageBreak/>
        <w:t>Ação 6932: Concessão de bolsas de monitoria de extensão</w:t>
      </w:r>
    </w:p>
    <w:p w14:paraId="357F0013" w14:textId="77777777" w:rsidR="00443D26" w:rsidRDefault="00443D26" w:rsidP="00443D26">
      <w:pPr>
        <w:spacing w:line="276" w:lineRule="auto"/>
        <w:ind w:left="0" w:hanging="2"/>
        <w:jc w:val="both"/>
        <w:rPr>
          <w:rFonts w:ascii="Arial" w:eastAsia="Lucida Sans Unicode" w:hAnsi="Arial"/>
          <w:b/>
          <w:bCs/>
          <w:color w:val="000000"/>
          <w:lang w:bidi="ar-SA"/>
        </w:rPr>
      </w:pPr>
    </w:p>
    <w:p w14:paraId="6432B2F7" w14:textId="77777777" w:rsidR="00443D26" w:rsidRDefault="00443D26" w:rsidP="00E66654">
      <w:pPr>
        <w:spacing w:line="240" w:lineRule="auto"/>
        <w:ind w:left="0" w:hanging="2"/>
        <w:jc w:val="both"/>
        <w:rPr>
          <w:rFonts w:ascii="Arial" w:eastAsia="Lucida Sans Unicode" w:hAnsi="Arial"/>
          <w:bCs/>
          <w:color w:val="000000"/>
          <w:lang w:bidi="ar-SA"/>
        </w:rPr>
      </w:pPr>
      <w:r>
        <w:rPr>
          <w:rFonts w:ascii="Arial" w:eastAsia="Lucida Sans Unicode" w:hAnsi="Arial"/>
          <w:b/>
          <w:bCs/>
          <w:color w:val="000000"/>
          <w:lang w:bidi="ar-SA"/>
        </w:rPr>
        <w:tab/>
      </w:r>
      <w:r>
        <w:rPr>
          <w:rFonts w:ascii="Arial" w:eastAsia="Lucida Sans Unicode" w:hAnsi="Arial"/>
          <w:b/>
          <w:bCs/>
          <w:color w:val="000000"/>
          <w:lang w:bidi="ar-SA"/>
        </w:rPr>
        <w:tab/>
      </w:r>
      <w:r>
        <w:rPr>
          <w:rFonts w:ascii="Arial" w:eastAsia="Lucida Sans Unicode" w:hAnsi="Arial"/>
          <w:bCs/>
          <w:color w:val="000000"/>
          <w:lang w:bidi="ar-SA"/>
        </w:rPr>
        <w:t>A ação tem como objetivo conceder bolsas de monitoria de extensão, apoiando o desenvolvimento de competências e as habilidades didático-pedagógicas em graduandos.</w:t>
      </w:r>
    </w:p>
    <w:p w14:paraId="08089450" w14:textId="77777777" w:rsidR="00443D26" w:rsidRDefault="00443D26" w:rsidP="00E66654">
      <w:pPr>
        <w:spacing w:line="240" w:lineRule="auto"/>
        <w:ind w:left="0" w:hanging="2"/>
        <w:jc w:val="both"/>
        <w:rPr>
          <w:rFonts w:ascii="Arial" w:eastAsia="Lucida Sans Unicode" w:hAnsi="Arial"/>
          <w:bCs/>
          <w:color w:val="000000"/>
          <w:lang w:bidi="ar-SA"/>
        </w:rPr>
      </w:pPr>
      <w:r>
        <w:rPr>
          <w:rFonts w:ascii="Arial" w:eastAsia="Lucida Sans Unicode" w:hAnsi="Arial"/>
          <w:bCs/>
          <w:color w:val="000000"/>
          <w:lang w:bidi="ar-SA"/>
        </w:rPr>
        <w:tab/>
      </w:r>
      <w:r>
        <w:rPr>
          <w:rFonts w:ascii="Arial" w:eastAsia="Lucida Sans Unicode" w:hAnsi="Arial"/>
          <w:bCs/>
          <w:color w:val="000000"/>
          <w:lang w:bidi="ar-SA"/>
        </w:rPr>
        <w:tab/>
        <w:t>Com a retomada dos lançamentos de editais de projetos de extensão, no exercício de 2021, houve uma alteração na previsão inicial de 100 para 251 bolsas e, um acréscimo na execução orçamentária e financeira de, aproximadamente, 45%.</w:t>
      </w:r>
    </w:p>
    <w:p w14:paraId="790EE435" w14:textId="77777777" w:rsidR="00443D26" w:rsidRDefault="00443D26" w:rsidP="00443D26">
      <w:pPr>
        <w:spacing w:line="276" w:lineRule="auto"/>
        <w:ind w:left="0" w:hanging="2"/>
        <w:jc w:val="both"/>
        <w:rPr>
          <w:rFonts w:ascii="Arial" w:eastAsia="Lucida Sans Unicode" w:hAnsi="Arial"/>
          <w:color w:val="000000"/>
          <w:lang w:bidi="ar-SA"/>
        </w:rPr>
      </w:pPr>
    </w:p>
    <w:p w14:paraId="6C1AF4D7" w14:textId="6324E840" w:rsidR="008D6D4E" w:rsidRDefault="008D6D4E" w:rsidP="008D6D4E">
      <w:pPr>
        <w:spacing w:line="276" w:lineRule="auto"/>
        <w:ind w:left="0" w:hanging="2"/>
        <w:jc w:val="both"/>
        <w:rPr>
          <w:rFonts w:ascii="Arial" w:eastAsia="Lucida Sans Unicode" w:hAnsi="Arial"/>
          <w:b/>
          <w:bCs/>
          <w:color w:val="000000"/>
          <w:lang w:bidi="ar-SA"/>
        </w:rPr>
      </w:pPr>
      <w:r>
        <w:rPr>
          <w:rFonts w:ascii="Arial" w:hAnsi="Arial"/>
          <w:b/>
          <w:bCs/>
        </w:rPr>
        <w:t xml:space="preserve">Ação 6913: </w:t>
      </w:r>
      <w:r w:rsidR="00021194" w:rsidRPr="00021194">
        <w:rPr>
          <w:rFonts w:ascii="Arial" w:hAnsi="Arial"/>
          <w:b/>
          <w:bCs/>
        </w:rPr>
        <w:t>Funcionamento do Sistema de Bibliotecas Universitárias</w:t>
      </w:r>
    </w:p>
    <w:p w14:paraId="612FD8A2" w14:textId="77777777" w:rsidR="008D6D4E" w:rsidRDefault="008D6D4E" w:rsidP="008D6D4E">
      <w:pPr>
        <w:spacing w:line="276" w:lineRule="auto"/>
        <w:ind w:left="0" w:hanging="2"/>
        <w:jc w:val="both"/>
        <w:rPr>
          <w:rFonts w:ascii="Arial" w:eastAsia="Tahoma" w:hAnsi="Arial"/>
        </w:rPr>
      </w:pPr>
    </w:p>
    <w:p w14:paraId="0396BADD" w14:textId="7066B647" w:rsidR="008D6D4E" w:rsidRDefault="008D6D4E" w:rsidP="00E66654">
      <w:pPr>
        <w:spacing w:line="240" w:lineRule="auto"/>
        <w:ind w:leftChars="0" w:left="0" w:firstLineChars="0" w:firstLine="720"/>
        <w:jc w:val="both"/>
        <w:rPr>
          <w:rFonts w:ascii="Arial" w:hAnsi="Arial"/>
        </w:rPr>
      </w:pPr>
      <w:r>
        <w:rPr>
          <w:rFonts w:ascii="Arial" w:hAnsi="Arial"/>
        </w:rPr>
        <w:t>A ação visa assegurar o funcionamento do Sistema Integrado de Bibliotecas tendo seu orçamento inicial sendo reduzido em torno de 85,6%</w:t>
      </w:r>
      <w:r w:rsidR="004D2AC9">
        <w:rPr>
          <w:rFonts w:ascii="Arial" w:hAnsi="Arial"/>
        </w:rPr>
        <w:t xml:space="preserve"> se comparado com o orçamento atual.</w:t>
      </w:r>
      <w:r>
        <w:rPr>
          <w:rFonts w:ascii="Arial" w:hAnsi="Arial"/>
        </w:rPr>
        <w:t xml:space="preserve"> </w:t>
      </w:r>
      <w:r w:rsidR="004D2AC9">
        <w:rPr>
          <w:rFonts w:ascii="Arial" w:hAnsi="Arial"/>
        </w:rPr>
        <w:t xml:space="preserve">A </w:t>
      </w:r>
      <w:r>
        <w:rPr>
          <w:rFonts w:ascii="Arial" w:hAnsi="Arial"/>
        </w:rPr>
        <w:t xml:space="preserve">execução financeira </w:t>
      </w:r>
      <w:r w:rsidR="004D2AC9">
        <w:rPr>
          <w:rFonts w:ascii="Arial" w:hAnsi="Arial"/>
        </w:rPr>
        <w:t>atingiu</w:t>
      </w:r>
      <w:r>
        <w:rPr>
          <w:rFonts w:ascii="Arial" w:hAnsi="Arial"/>
        </w:rPr>
        <w:t xml:space="preserve"> 23,7%</w:t>
      </w:r>
      <w:r w:rsidR="004D2AC9">
        <w:rPr>
          <w:rFonts w:ascii="Arial" w:hAnsi="Arial"/>
        </w:rPr>
        <w:t>, em se analisando o que foi empenhado com relação ao orçamento atual.</w:t>
      </w:r>
    </w:p>
    <w:p w14:paraId="488B5500" w14:textId="77777777" w:rsidR="008D6D4E" w:rsidRDefault="008D6D4E" w:rsidP="00E66654">
      <w:pPr>
        <w:spacing w:line="240" w:lineRule="auto"/>
        <w:ind w:leftChars="0" w:left="0" w:firstLineChars="0" w:firstLine="720"/>
        <w:jc w:val="both"/>
        <w:rPr>
          <w:rFonts w:ascii="Arial" w:hAnsi="Arial"/>
        </w:rPr>
      </w:pPr>
      <w:r>
        <w:rPr>
          <w:rFonts w:ascii="Arial" w:hAnsi="Arial"/>
        </w:rPr>
        <w:t>Em virtude de ser considerada e contabilizada como uma ação de forma binária, a realização de qualquer atividade considera cumprida a totalidade da ação.</w:t>
      </w:r>
    </w:p>
    <w:p w14:paraId="2448BAFE" w14:textId="77777777" w:rsidR="008D6D4E" w:rsidRDefault="008D6D4E" w:rsidP="008D6D4E">
      <w:pPr>
        <w:spacing w:line="276" w:lineRule="auto"/>
        <w:ind w:left="0" w:hanging="2"/>
        <w:jc w:val="both"/>
        <w:rPr>
          <w:rFonts w:ascii="Arial" w:hAnsi="Arial"/>
        </w:rPr>
      </w:pPr>
    </w:p>
    <w:p w14:paraId="44F04626" w14:textId="5BF51D56" w:rsidR="008D6D4E" w:rsidRDefault="008D6D4E" w:rsidP="00443D26">
      <w:pPr>
        <w:spacing w:line="276" w:lineRule="auto"/>
        <w:ind w:left="0" w:hanging="2"/>
        <w:jc w:val="both"/>
        <w:rPr>
          <w:rFonts w:ascii="Arial" w:hAnsi="Arial"/>
          <w:b/>
          <w:bCs/>
        </w:rPr>
      </w:pPr>
      <w:r>
        <w:rPr>
          <w:rFonts w:ascii="Arial" w:hAnsi="Arial"/>
          <w:b/>
          <w:bCs/>
        </w:rPr>
        <w:t>Ação 3424: Concessão de bolsas de iniciação científica</w:t>
      </w:r>
    </w:p>
    <w:p w14:paraId="65735FB4" w14:textId="77777777" w:rsidR="00443D26" w:rsidRDefault="00443D26" w:rsidP="005855D0">
      <w:pPr>
        <w:spacing w:line="276" w:lineRule="auto"/>
        <w:ind w:left="0" w:hanging="2"/>
        <w:jc w:val="both"/>
        <w:rPr>
          <w:rFonts w:ascii="Arial" w:eastAsia="Lucida Sans Unicode" w:hAnsi="Arial"/>
          <w:b/>
          <w:bCs/>
          <w:color w:val="000000"/>
          <w:lang w:bidi="ar-SA"/>
        </w:rPr>
      </w:pPr>
    </w:p>
    <w:p w14:paraId="50C000C3" w14:textId="77777777" w:rsidR="008D6D4E" w:rsidRDefault="008D6D4E" w:rsidP="00E66654">
      <w:pPr>
        <w:spacing w:line="240" w:lineRule="auto"/>
        <w:ind w:leftChars="0" w:left="0" w:firstLineChars="0" w:firstLine="720"/>
        <w:jc w:val="both"/>
        <w:rPr>
          <w:rFonts w:ascii="Arial" w:eastAsia="Tahoma" w:hAnsi="Arial"/>
          <w:color w:val="000000"/>
        </w:rPr>
      </w:pPr>
      <w:r>
        <w:rPr>
          <w:rFonts w:ascii="Arial" w:hAnsi="Arial"/>
          <w:color w:val="000000"/>
        </w:rPr>
        <w:t xml:space="preserve">Objetiva conceder bolsas de iniciação científica, fortalecendo as ações de incentivo à participação de estudantes universitários em projetos de iniciação científica, com vistas a formar futuros pesquisadores. </w:t>
      </w:r>
    </w:p>
    <w:p w14:paraId="70EA1453" w14:textId="77777777" w:rsidR="008D6D4E" w:rsidRDefault="008D6D4E" w:rsidP="00E66654">
      <w:pPr>
        <w:spacing w:line="240" w:lineRule="auto"/>
        <w:ind w:leftChars="0" w:left="0" w:firstLineChars="0" w:firstLine="720"/>
        <w:jc w:val="both"/>
        <w:rPr>
          <w:rFonts w:ascii="Arial" w:hAnsi="Arial"/>
          <w:color w:val="000000"/>
        </w:rPr>
      </w:pPr>
      <w:r>
        <w:rPr>
          <w:rFonts w:ascii="Arial" w:hAnsi="Arial"/>
          <w:color w:val="000000"/>
        </w:rPr>
        <w:t xml:space="preserve">No exercício financeiro de 2021, com o agravamento da pandemia, o Governo do Estado manteve os pagamentos das bolsas aos alunos e, com isso, houve um alcance de 100% da execução da sua meta física e 97,38% da meta financeira.  </w:t>
      </w:r>
    </w:p>
    <w:p w14:paraId="5F1AAC09" w14:textId="77777777" w:rsidR="008D6D4E" w:rsidRDefault="008D6D4E" w:rsidP="008D6D4E">
      <w:pPr>
        <w:spacing w:line="276" w:lineRule="auto"/>
        <w:ind w:left="0" w:hanging="2"/>
        <w:jc w:val="both"/>
        <w:rPr>
          <w:rFonts w:ascii="Arial" w:eastAsia="Lucida Sans Unicode" w:hAnsi="Arial"/>
          <w:b/>
          <w:bCs/>
          <w:color w:val="000000"/>
          <w:lang w:bidi="ar-SA"/>
        </w:rPr>
      </w:pPr>
    </w:p>
    <w:p w14:paraId="1D46C717" w14:textId="77777777" w:rsidR="008D6D4E" w:rsidRDefault="008D6D4E" w:rsidP="008D6D4E">
      <w:pPr>
        <w:spacing w:after="240" w:line="276" w:lineRule="auto"/>
        <w:ind w:left="0" w:hanging="2"/>
        <w:jc w:val="both"/>
        <w:rPr>
          <w:rFonts w:ascii="Arial" w:eastAsia="Lucida Sans Unicode" w:hAnsi="Arial"/>
          <w:b/>
          <w:bCs/>
          <w:color w:val="000000"/>
          <w:lang w:bidi="ar-SA"/>
        </w:rPr>
      </w:pPr>
      <w:r>
        <w:rPr>
          <w:rFonts w:ascii="Arial" w:hAnsi="Arial"/>
          <w:b/>
          <w:bCs/>
        </w:rPr>
        <w:t>Ação 6927: Apoio às ações de pesquisa e Iniciação Científica e Tecnológica</w:t>
      </w:r>
    </w:p>
    <w:p w14:paraId="3F506D76" w14:textId="25DECF20" w:rsidR="008D6D4E" w:rsidRDefault="008D6D4E" w:rsidP="00E66654">
      <w:pPr>
        <w:spacing w:line="240" w:lineRule="auto"/>
        <w:ind w:leftChars="0" w:left="0" w:firstLineChars="0" w:firstLine="720"/>
        <w:jc w:val="both"/>
        <w:rPr>
          <w:rFonts w:ascii="Arial" w:eastAsia="Tahoma" w:hAnsi="Arial"/>
        </w:rPr>
      </w:pPr>
      <w:r>
        <w:rPr>
          <w:rFonts w:ascii="Arial" w:hAnsi="Arial"/>
        </w:rPr>
        <w:t xml:space="preserve">Esta ação visa </w:t>
      </w:r>
      <w:r w:rsidR="00CE323E">
        <w:rPr>
          <w:rFonts w:ascii="Arial" w:hAnsi="Arial"/>
        </w:rPr>
        <w:t>à promoção</w:t>
      </w:r>
      <w:r>
        <w:rPr>
          <w:rFonts w:ascii="Arial" w:hAnsi="Arial"/>
        </w:rPr>
        <w:t>, foment</w:t>
      </w:r>
      <w:r w:rsidR="00CE323E">
        <w:rPr>
          <w:rFonts w:ascii="Arial" w:hAnsi="Arial"/>
        </w:rPr>
        <w:t>o</w:t>
      </w:r>
      <w:r>
        <w:rPr>
          <w:rFonts w:ascii="Arial" w:hAnsi="Arial"/>
        </w:rPr>
        <w:t xml:space="preserve"> e incentiv</w:t>
      </w:r>
      <w:r w:rsidR="00CE323E">
        <w:rPr>
          <w:rFonts w:ascii="Arial" w:hAnsi="Arial"/>
        </w:rPr>
        <w:t>o</w:t>
      </w:r>
      <w:r>
        <w:rPr>
          <w:rFonts w:ascii="Arial" w:hAnsi="Arial"/>
        </w:rPr>
        <w:t xml:space="preserve"> </w:t>
      </w:r>
      <w:r w:rsidR="00CE323E">
        <w:rPr>
          <w:rFonts w:ascii="Arial" w:hAnsi="Arial"/>
        </w:rPr>
        <w:t>d</w:t>
      </w:r>
      <w:r>
        <w:rPr>
          <w:rFonts w:ascii="Arial" w:hAnsi="Arial"/>
        </w:rPr>
        <w:t xml:space="preserve">o desenvolvimento e realização de pesquisas, dentro da política institucional de P&amp;D, e </w:t>
      </w:r>
      <w:r w:rsidR="00CE323E">
        <w:rPr>
          <w:rFonts w:ascii="Arial" w:hAnsi="Arial"/>
        </w:rPr>
        <w:t xml:space="preserve">ao </w:t>
      </w:r>
      <w:r>
        <w:rPr>
          <w:rFonts w:ascii="Arial" w:hAnsi="Arial"/>
        </w:rPr>
        <w:t>fortalec</w:t>
      </w:r>
      <w:r w:rsidR="00CE323E">
        <w:rPr>
          <w:rFonts w:ascii="Arial" w:hAnsi="Arial"/>
        </w:rPr>
        <w:t>imento</w:t>
      </w:r>
      <w:r>
        <w:rPr>
          <w:rFonts w:ascii="Arial" w:hAnsi="Arial"/>
        </w:rPr>
        <w:t xml:space="preserve"> </w:t>
      </w:r>
      <w:r w:rsidR="00CE323E">
        <w:rPr>
          <w:rFonts w:ascii="Arial" w:hAnsi="Arial"/>
        </w:rPr>
        <w:t>d</w:t>
      </w:r>
      <w:r>
        <w:rPr>
          <w:rFonts w:ascii="Arial" w:hAnsi="Arial"/>
        </w:rPr>
        <w:t xml:space="preserve">a infraestrutura, </w:t>
      </w:r>
      <w:r w:rsidR="00CE323E">
        <w:rPr>
          <w:rFonts w:ascii="Arial" w:hAnsi="Arial"/>
        </w:rPr>
        <w:t xml:space="preserve">com vistas </w:t>
      </w:r>
      <w:r>
        <w:rPr>
          <w:rFonts w:ascii="Arial" w:hAnsi="Arial"/>
        </w:rPr>
        <w:t>à geração e difusão de novas tecnologias</w:t>
      </w:r>
      <w:r w:rsidR="00CE323E">
        <w:rPr>
          <w:rFonts w:ascii="Arial" w:hAnsi="Arial"/>
        </w:rPr>
        <w:t>,</w:t>
      </w:r>
      <w:r>
        <w:rPr>
          <w:rFonts w:ascii="Arial" w:hAnsi="Arial"/>
        </w:rPr>
        <w:t xml:space="preserve"> potencializando o desenvolvimento científico e tecnológico.</w:t>
      </w:r>
    </w:p>
    <w:p w14:paraId="0B8412E0" w14:textId="77777777" w:rsidR="008D6D4E" w:rsidRDefault="008D6D4E" w:rsidP="00E66654">
      <w:pPr>
        <w:spacing w:line="240" w:lineRule="auto"/>
        <w:ind w:leftChars="0" w:left="0" w:firstLineChars="0" w:firstLine="720"/>
        <w:jc w:val="both"/>
        <w:rPr>
          <w:rFonts w:ascii="Arial" w:hAnsi="Arial"/>
        </w:rPr>
      </w:pPr>
      <w:r>
        <w:rPr>
          <w:rFonts w:ascii="Arial" w:hAnsi="Arial"/>
        </w:rPr>
        <w:t xml:space="preserve">No exercício de 2021 foram cadastrados 76 projetos na </w:t>
      </w:r>
      <w:proofErr w:type="spellStart"/>
      <w:r>
        <w:rPr>
          <w:rFonts w:ascii="Arial" w:hAnsi="Arial"/>
        </w:rPr>
        <w:t>Pró-Reitoria</w:t>
      </w:r>
      <w:proofErr w:type="spellEnd"/>
      <w:r>
        <w:rPr>
          <w:rFonts w:ascii="Arial" w:hAnsi="Arial"/>
        </w:rPr>
        <w:t xml:space="preserve"> de Pesquisa, perfazendo 33,03% da execução física da ação, aproximadamente. </w:t>
      </w:r>
    </w:p>
    <w:p w14:paraId="64D4C808" w14:textId="77777777" w:rsidR="008D6D4E" w:rsidRDefault="008D6D4E" w:rsidP="008D6D4E">
      <w:pPr>
        <w:spacing w:line="276" w:lineRule="auto"/>
        <w:ind w:leftChars="0" w:left="0" w:firstLineChars="0" w:firstLine="0"/>
        <w:jc w:val="both"/>
        <w:rPr>
          <w:rFonts w:ascii="Arial" w:hAnsi="Arial"/>
        </w:rPr>
      </w:pPr>
    </w:p>
    <w:p w14:paraId="520ABEA3" w14:textId="77777777" w:rsidR="008D6D4E" w:rsidRDefault="008D6D4E" w:rsidP="008D6D4E">
      <w:pPr>
        <w:spacing w:after="240" w:line="276" w:lineRule="auto"/>
        <w:ind w:left="0" w:hanging="2"/>
        <w:jc w:val="both"/>
        <w:rPr>
          <w:rFonts w:ascii="Arial" w:hAnsi="Arial"/>
          <w:b/>
          <w:bCs/>
        </w:rPr>
      </w:pPr>
      <w:r w:rsidRPr="00520AC3">
        <w:rPr>
          <w:rFonts w:ascii="Arial" w:hAnsi="Arial"/>
          <w:b/>
          <w:bCs/>
        </w:rPr>
        <w:t>Ação 6909: Gestão das ações do ensino de pós-graduação</w:t>
      </w:r>
    </w:p>
    <w:p w14:paraId="014043FE" w14:textId="31D4AE86" w:rsidR="008D6D4E" w:rsidRDefault="008D6D4E" w:rsidP="00E66654">
      <w:pPr>
        <w:spacing w:line="240" w:lineRule="auto"/>
        <w:ind w:leftChars="0" w:left="0" w:firstLineChars="0" w:firstLine="720"/>
        <w:jc w:val="both"/>
        <w:rPr>
          <w:rFonts w:ascii="Arial" w:hAnsi="Arial"/>
        </w:rPr>
      </w:pPr>
      <w:r>
        <w:rPr>
          <w:rFonts w:ascii="Arial" w:hAnsi="Arial"/>
        </w:rPr>
        <w:t xml:space="preserve">A ação visa </w:t>
      </w:r>
      <w:r w:rsidR="000F2462">
        <w:rPr>
          <w:rFonts w:ascii="Arial" w:hAnsi="Arial"/>
        </w:rPr>
        <w:t xml:space="preserve">a </w:t>
      </w:r>
      <w:r>
        <w:rPr>
          <w:rFonts w:ascii="Arial" w:hAnsi="Arial"/>
        </w:rPr>
        <w:t>garantir o funcionamento dos cursos de pós-graduação dentro dos padrões de excelência acadêmica.</w:t>
      </w:r>
    </w:p>
    <w:p w14:paraId="197D1369" w14:textId="5EB6978D" w:rsidR="008D6D4E" w:rsidRDefault="008D6D4E" w:rsidP="00E66654">
      <w:pPr>
        <w:spacing w:line="240" w:lineRule="auto"/>
        <w:ind w:leftChars="0" w:left="0" w:firstLineChars="0" w:firstLine="720"/>
        <w:jc w:val="both"/>
        <w:rPr>
          <w:rFonts w:ascii="Arial" w:hAnsi="Arial"/>
        </w:rPr>
      </w:pPr>
      <w:r>
        <w:rPr>
          <w:rFonts w:ascii="Arial" w:hAnsi="Arial"/>
        </w:rPr>
        <w:t xml:space="preserve">A universidade oferta atualmente 46 cursos de pós-graduação, sendo 14 </w:t>
      </w:r>
      <w:r>
        <w:rPr>
          <w:rFonts w:ascii="Arial" w:hAnsi="Arial"/>
          <w:i/>
        </w:rPr>
        <w:t>Lato Sensu</w:t>
      </w:r>
      <w:r>
        <w:rPr>
          <w:rFonts w:ascii="Arial" w:hAnsi="Arial"/>
        </w:rPr>
        <w:t xml:space="preserve"> e 32 </w:t>
      </w:r>
      <w:r>
        <w:rPr>
          <w:rFonts w:ascii="Arial" w:hAnsi="Arial"/>
          <w:i/>
        </w:rPr>
        <w:t xml:space="preserve">Stricto </w:t>
      </w:r>
      <w:r w:rsidR="000F2462">
        <w:rPr>
          <w:rFonts w:ascii="Arial" w:hAnsi="Arial"/>
          <w:i/>
        </w:rPr>
        <w:t>S</w:t>
      </w:r>
      <w:r>
        <w:rPr>
          <w:rFonts w:ascii="Arial" w:hAnsi="Arial"/>
          <w:i/>
        </w:rPr>
        <w:t>ensu</w:t>
      </w:r>
      <w:r>
        <w:rPr>
          <w:rFonts w:ascii="Arial" w:hAnsi="Arial"/>
        </w:rPr>
        <w:t xml:space="preserve">, distribuídos em 17 mestrados acadêmicos, 7 mestrados profissionais e 8 doutorados. </w:t>
      </w:r>
    </w:p>
    <w:p w14:paraId="6E5E5618" w14:textId="3A72E2C8" w:rsidR="008D6D4E" w:rsidRPr="008D6D4E" w:rsidRDefault="008D6D4E" w:rsidP="00E66654">
      <w:pPr>
        <w:spacing w:after="240" w:line="240" w:lineRule="auto"/>
        <w:ind w:leftChars="0" w:left="0" w:firstLineChars="0" w:firstLine="720"/>
        <w:jc w:val="both"/>
        <w:rPr>
          <w:rFonts w:ascii="Arial" w:hAnsi="Arial"/>
        </w:rPr>
      </w:pPr>
      <w:r>
        <w:rPr>
          <w:rFonts w:ascii="Arial" w:hAnsi="Arial"/>
        </w:rPr>
        <w:t xml:space="preserve">A meta física atingiu 100% do previamente planejado. Em virtude da realização de bancas de defesas na modalidade </w:t>
      </w:r>
      <w:r>
        <w:rPr>
          <w:rFonts w:ascii="Arial" w:hAnsi="Arial"/>
          <w:i/>
          <w:iCs/>
        </w:rPr>
        <w:t>online</w:t>
      </w:r>
      <w:r>
        <w:rPr>
          <w:rFonts w:ascii="Arial" w:hAnsi="Arial"/>
        </w:rPr>
        <w:t xml:space="preserve">, atendendo à Resolução </w:t>
      </w:r>
      <w:proofErr w:type="spellStart"/>
      <w:r>
        <w:rPr>
          <w:rFonts w:ascii="Arial" w:hAnsi="Arial"/>
        </w:rPr>
        <w:t>Consu</w:t>
      </w:r>
      <w:proofErr w:type="spellEnd"/>
      <w:r>
        <w:rPr>
          <w:rFonts w:ascii="Arial" w:hAnsi="Arial"/>
        </w:rPr>
        <w:t xml:space="preserve"> </w:t>
      </w:r>
      <w:r w:rsidR="004D2AC9">
        <w:rPr>
          <w:rFonts w:ascii="Arial" w:hAnsi="Arial"/>
        </w:rPr>
        <w:t xml:space="preserve">nº </w:t>
      </w:r>
      <w:r>
        <w:rPr>
          <w:rFonts w:ascii="Arial" w:hAnsi="Arial"/>
        </w:rPr>
        <w:t>18/20 que estabeleceu as diretrizes para o ensino não presencial, e o Decreto 19.733, de medidas de contenção de gastos com diárias, transportes e hospedagens, a meta financeira atingiu 29,21%.</w:t>
      </w:r>
    </w:p>
    <w:p w14:paraId="6CD8D1E2" w14:textId="77777777" w:rsidR="008D6D4E" w:rsidRDefault="008D6D4E" w:rsidP="008D6D4E">
      <w:pPr>
        <w:spacing w:line="276" w:lineRule="auto"/>
        <w:ind w:leftChars="0" w:left="0" w:firstLineChars="0" w:firstLine="0"/>
        <w:jc w:val="both"/>
        <w:rPr>
          <w:rFonts w:ascii="Arial" w:hAnsi="Arial"/>
        </w:rPr>
      </w:pPr>
    </w:p>
    <w:p w14:paraId="3BFC9B8D" w14:textId="0B54443B" w:rsidR="008D6D4E" w:rsidRDefault="008D6D4E" w:rsidP="008D6D4E">
      <w:pPr>
        <w:spacing w:line="276" w:lineRule="auto"/>
        <w:ind w:left="0" w:hanging="2"/>
        <w:jc w:val="both"/>
        <w:rPr>
          <w:rFonts w:ascii="Arial" w:hAnsi="Arial"/>
          <w:b/>
          <w:bCs/>
          <w:color w:val="000000"/>
          <w:kern w:val="0"/>
          <w:lang w:eastAsia="pt-BR" w:bidi="ar-SA"/>
        </w:rPr>
      </w:pPr>
      <w:r>
        <w:rPr>
          <w:rFonts w:ascii="Arial" w:eastAsia="Lucida Sans Unicode" w:hAnsi="Arial"/>
          <w:b/>
          <w:bCs/>
          <w:color w:val="000000"/>
          <w:lang w:bidi="ar-SA"/>
        </w:rPr>
        <w:t xml:space="preserve">COMPROMISSO 9: </w:t>
      </w:r>
      <w:r>
        <w:rPr>
          <w:rFonts w:ascii="Arial" w:hAnsi="Arial"/>
          <w:b/>
          <w:bCs/>
          <w:color w:val="000000"/>
          <w:kern w:val="0"/>
          <w:lang w:eastAsia="pt-BR" w:bidi="ar-SA"/>
        </w:rPr>
        <w:t>PROMOVER O PLANEJAMENTO E A GESTÃO ESTRATÉGICA DA EDUCAÇÃO, CONSOLIDAD</w:t>
      </w:r>
      <w:r w:rsidR="009009C0">
        <w:rPr>
          <w:rFonts w:ascii="Arial" w:hAnsi="Arial"/>
          <w:b/>
          <w:bCs/>
          <w:color w:val="000000"/>
          <w:kern w:val="0"/>
          <w:lang w:eastAsia="pt-BR" w:bidi="ar-SA"/>
        </w:rPr>
        <w:t>O</w:t>
      </w:r>
      <w:r>
        <w:rPr>
          <w:rFonts w:ascii="Arial" w:hAnsi="Arial"/>
          <w:b/>
          <w:bCs/>
          <w:color w:val="000000"/>
          <w:kern w:val="0"/>
          <w:lang w:eastAsia="pt-BR" w:bidi="ar-SA"/>
        </w:rPr>
        <w:t>S EM BASES DEMOCRÁTICAS E PARTICIPATIVA</w:t>
      </w:r>
    </w:p>
    <w:p w14:paraId="64E839A7" w14:textId="77777777" w:rsidR="008D6D4E" w:rsidRDefault="008D6D4E" w:rsidP="008D6D4E">
      <w:pPr>
        <w:spacing w:line="276" w:lineRule="auto"/>
        <w:ind w:left="0" w:hanging="2"/>
        <w:jc w:val="both"/>
        <w:rPr>
          <w:rFonts w:ascii="Arial" w:hAnsi="Arial"/>
          <w:b/>
          <w:bCs/>
          <w:color w:val="000000"/>
          <w:kern w:val="0"/>
          <w:lang w:eastAsia="pt-BR" w:bidi="ar-SA"/>
        </w:rPr>
      </w:pPr>
    </w:p>
    <w:p w14:paraId="3BF895CF" w14:textId="77777777" w:rsidR="008D6D4E" w:rsidRDefault="008D6D4E" w:rsidP="008D6D4E">
      <w:pPr>
        <w:spacing w:line="276" w:lineRule="auto"/>
        <w:ind w:left="0" w:hanging="2"/>
        <w:jc w:val="both"/>
        <w:rPr>
          <w:rFonts w:ascii="Arial" w:hAnsi="Arial"/>
          <w:b/>
          <w:bCs/>
          <w:color w:val="000000"/>
          <w:kern w:val="0"/>
          <w:lang w:eastAsia="pt-BR" w:bidi="ar-SA"/>
        </w:rPr>
      </w:pPr>
    </w:p>
    <w:p w14:paraId="4A97ED61" w14:textId="77777777" w:rsidR="008D6D4E" w:rsidRDefault="008D6D4E" w:rsidP="008D6D4E">
      <w:pPr>
        <w:spacing w:line="276" w:lineRule="auto"/>
        <w:ind w:left="0" w:hanging="2"/>
        <w:jc w:val="both"/>
        <w:rPr>
          <w:rFonts w:ascii="Arial" w:eastAsia="Tahoma" w:hAnsi="Arial"/>
          <w:b/>
          <w:bCs/>
          <w:kern w:val="2"/>
        </w:rPr>
      </w:pPr>
      <w:r>
        <w:rPr>
          <w:rFonts w:ascii="Arial" w:hAnsi="Arial"/>
          <w:b/>
          <w:bCs/>
        </w:rPr>
        <w:t>Ação 6908: Gestão das ações ensino de graduação</w:t>
      </w:r>
    </w:p>
    <w:p w14:paraId="417A9182" w14:textId="77777777" w:rsidR="008D6D4E" w:rsidRDefault="008D6D4E" w:rsidP="008D6D4E">
      <w:pPr>
        <w:spacing w:line="276" w:lineRule="auto"/>
        <w:ind w:left="0" w:hanging="2"/>
        <w:jc w:val="both"/>
        <w:rPr>
          <w:rFonts w:ascii="Arial" w:hAnsi="Arial"/>
          <w:b/>
          <w:bCs/>
        </w:rPr>
      </w:pPr>
    </w:p>
    <w:p w14:paraId="162CF7F4" w14:textId="5E0546E9" w:rsidR="008D6D4E" w:rsidRDefault="00B46BF9" w:rsidP="00E66654">
      <w:pPr>
        <w:spacing w:line="240" w:lineRule="auto"/>
        <w:ind w:left="0" w:hanging="2"/>
        <w:jc w:val="both"/>
        <w:rPr>
          <w:rFonts w:ascii="Arial" w:hAnsi="Arial"/>
          <w:bCs/>
        </w:rPr>
      </w:pPr>
      <w:ins w:id="20" w:author="Gustavo LISBOA" w:date="2022-01-26T10:28:00Z">
        <w:r>
          <w:rPr>
            <w:rFonts w:ascii="Arial" w:hAnsi="Arial"/>
            <w:b/>
            <w:bCs/>
          </w:rPr>
          <w:tab/>
        </w:r>
      </w:ins>
      <w:r w:rsidR="008D6D4E">
        <w:rPr>
          <w:rFonts w:ascii="Arial" w:hAnsi="Arial"/>
          <w:b/>
          <w:bCs/>
        </w:rPr>
        <w:tab/>
      </w:r>
      <w:r w:rsidR="008D6D4E">
        <w:rPr>
          <w:rFonts w:ascii="Arial" w:hAnsi="Arial"/>
        </w:rPr>
        <w:t>Esta ação tem como objetivo</w:t>
      </w:r>
      <w:r w:rsidR="008D6D4E">
        <w:rPr>
          <w:rFonts w:ascii="Arial" w:hAnsi="Arial"/>
          <w:bCs/>
        </w:rPr>
        <w:t xml:space="preserve"> desenvolver atividades do ensino superior, por meio da ampliação de vagas na graduação, da promoção de ações de cooperação e de intercâmbio com outras Instituições de fomento técnico, científico e acadêmico.</w:t>
      </w:r>
    </w:p>
    <w:p w14:paraId="5631094E" w14:textId="2905E9C0" w:rsidR="008D6D4E" w:rsidRDefault="008D6D4E" w:rsidP="00E66654">
      <w:pPr>
        <w:spacing w:line="240" w:lineRule="auto"/>
        <w:ind w:left="0" w:hanging="2"/>
        <w:jc w:val="both"/>
        <w:rPr>
          <w:rFonts w:ascii="Arial" w:hAnsi="Arial"/>
          <w:bCs/>
        </w:rPr>
      </w:pPr>
      <w:r>
        <w:rPr>
          <w:rFonts w:ascii="Arial" w:hAnsi="Arial"/>
          <w:bCs/>
        </w:rPr>
        <w:tab/>
      </w:r>
      <w:r w:rsidR="00B46BF9">
        <w:rPr>
          <w:rFonts w:ascii="Arial" w:hAnsi="Arial"/>
          <w:bCs/>
        </w:rPr>
        <w:tab/>
      </w:r>
      <w:r>
        <w:rPr>
          <w:rFonts w:ascii="Arial" w:hAnsi="Arial"/>
          <w:bCs/>
        </w:rPr>
        <w:t xml:space="preserve">Visto que, no exercício de 2021, todos os cursos de graduação ofertaram as disciplinas na modalidade </w:t>
      </w:r>
      <w:r w:rsidR="008D1B65">
        <w:rPr>
          <w:rFonts w:ascii="Arial" w:hAnsi="Arial"/>
          <w:bCs/>
        </w:rPr>
        <w:t xml:space="preserve">remota </w:t>
      </w:r>
      <w:r>
        <w:rPr>
          <w:rFonts w:ascii="Arial" w:hAnsi="Arial"/>
          <w:bCs/>
        </w:rPr>
        <w:t>e</w:t>
      </w:r>
      <w:r w:rsidR="008D1B65">
        <w:rPr>
          <w:rFonts w:ascii="Arial" w:hAnsi="Arial"/>
          <w:bCs/>
        </w:rPr>
        <w:t xml:space="preserve">, </w:t>
      </w:r>
      <w:r>
        <w:rPr>
          <w:rFonts w:ascii="Arial" w:hAnsi="Arial"/>
          <w:bCs/>
        </w:rPr>
        <w:t>ou híbrida, a execução orçamentária e financeira ficou com um baixo percentual, porém, a física atingiu 100%.</w:t>
      </w:r>
    </w:p>
    <w:p w14:paraId="323EE1FC" w14:textId="77777777" w:rsidR="008D6D4E" w:rsidRDefault="008D6D4E" w:rsidP="008D6D4E">
      <w:pPr>
        <w:spacing w:line="276" w:lineRule="auto"/>
        <w:ind w:left="0" w:hanging="2"/>
        <w:jc w:val="both"/>
        <w:rPr>
          <w:rFonts w:ascii="Arial" w:hAnsi="Arial"/>
          <w:b/>
          <w:bCs/>
        </w:rPr>
      </w:pPr>
    </w:p>
    <w:p w14:paraId="3170428F" w14:textId="6B3E68A4" w:rsidR="008D6D4E" w:rsidRDefault="00443D26" w:rsidP="008D6D4E">
      <w:pPr>
        <w:spacing w:line="276" w:lineRule="auto"/>
        <w:ind w:left="0" w:hanging="2"/>
        <w:jc w:val="both"/>
        <w:rPr>
          <w:rFonts w:ascii="Arial" w:hAnsi="Arial"/>
          <w:b/>
          <w:bCs/>
        </w:rPr>
      </w:pPr>
      <w:r>
        <w:rPr>
          <w:rFonts w:ascii="Arial" w:hAnsi="Arial"/>
          <w:b/>
          <w:bCs/>
        </w:rPr>
        <w:t xml:space="preserve">Ação </w:t>
      </w:r>
      <w:r w:rsidR="008D6D4E">
        <w:rPr>
          <w:rFonts w:ascii="Arial" w:hAnsi="Arial"/>
          <w:b/>
          <w:bCs/>
        </w:rPr>
        <w:t>6911: Realização de processos seletivos</w:t>
      </w:r>
    </w:p>
    <w:p w14:paraId="3AB642C3" w14:textId="77777777" w:rsidR="008D6D4E" w:rsidRDefault="008D6D4E" w:rsidP="008D6D4E">
      <w:pPr>
        <w:spacing w:line="276" w:lineRule="auto"/>
        <w:ind w:left="0" w:hanging="2"/>
        <w:jc w:val="both"/>
        <w:rPr>
          <w:rFonts w:ascii="Arial" w:hAnsi="Arial"/>
          <w:b/>
          <w:bCs/>
        </w:rPr>
      </w:pPr>
    </w:p>
    <w:p w14:paraId="7D2C125F" w14:textId="089B4963" w:rsidR="008D6D4E" w:rsidRDefault="00B46BF9" w:rsidP="00E66654">
      <w:pPr>
        <w:spacing w:line="240" w:lineRule="auto"/>
        <w:ind w:left="0" w:hanging="2"/>
        <w:jc w:val="both"/>
        <w:rPr>
          <w:rFonts w:ascii="Arial" w:hAnsi="Arial"/>
          <w:bCs/>
        </w:rPr>
      </w:pPr>
      <w:r>
        <w:rPr>
          <w:rFonts w:ascii="Arial" w:hAnsi="Arial"/>
          <w:b/>
          <w:bCs/>
        </w:rPr>
        <w:tab/>
      </w:r>
      <w:r w:rsidR="008D6D4E">
        <w:rPr>
          <w:rFonts w:ascii="Arial" w:hAnsi="Arial"/>
          <w:b/>
          <w:bCs/>
        </w:rPr>
        <w:tab/>
      </w:r>
      <w:r w:rsidR="008D6D4E">
        <w:rPr>
          <w:rFonts w:ascii="Arial" w:hAnsi="Arial"/>
          <w:bCs/>
        </w:rPr>
        <w:t>Esta ação objetiva selecionar alunos por meio de vestibular, bem como recrutar e selecionar docentes e técnicos administrativos, por meio de concursos e seleções públicas, assegurando a continuidade das atividades acadêmicas.</w:t>
      </w:r>
    </w:p>
    <w:p w14:paraId="1EC9B70E" w14:textId="62E531B5" w:rsidR="008D6D4E" w:rsidRDefault="008D6D4E" w:rsidP="00E66654">
      <w:pPr>
        <w:spacing w:line="240" w:lineRule="auto"/>
        <w:ind w:left="0" w:hanging="2"/>
        <w:jc w:val="both"/>
        <w:rPr>
          <w:rFonts w:ascii="Arial" w:hAnsi="Arial"/>
          <w:bCs/>
        </w:rPr>
      </w:pPr>
      <w:r>
        <w:rPr>
          <w:rFonts w:ascii="Arial" w:hAnsi="Arial"/>
          <w:bCs/>
        </w:rPr>
        <w:tab/>
      </w:r>
      <w:r w:rsidR="00B46BF9">
        <w:rPr>
          <w:rFonts w:ascii="Arial" w:hAnsi="Arial"/>
          <w:bCs/>
        </w:rPr>
        <w:tab/>
      </w:r>
      <w:r>
        <w:rPr>
          <w:rFonts w:ascii="Arial" w:hAnsi="Arial"/>
          <w:bCs/>
        </w:rPr>
        <w:t>Os recursos financeiros da ação não foram empenhados, pois</w:t>
      </w:r>
      <w:r w:rsidRPr="00517774">
        <w:rPr>
          <w:rFonts w:ascii="Arial" w:hAnsi="Arial"/>
          <w:bCs/>
        </w:rPr>
        <w:t xml:space="preserve"> as seleções foram realizadas pela própria instituição</w:t>
      </w:r>
      <w:r w:rsidRPr="00DD1155">
        <w:rPr>
          <w:rFonts w:ascii="Arial" w:hAnsi="Arial"/>
          <w:bCs/>
        </w:rPr>
        <w:t>.</w:t>
      </w:r>
      <w:r>
        <w:rPr>
          <w:rFonts w:ascii="Arial" w:hAnsi="Arial"/>
          <w:bCs/>
        </w:rPr>
        <w:t xml:space="preserve"> </w:t>
      </w:r>
    </w:p>
    <w:p w14:paraId="3B806755" w14:textId="77777777" w:rsidR="008D6D4E" w:rsidRDefault="008D6D4E" w:rsidP="008D6D4E">
      <w:pPr>
        <w:spacing w:line="276" w:lineRule="auto"/>
        <w:ind w:left="0" w:hanging="2"/>
        <w:jc w:val="both"/>
        <w:rPr>
          <w:rFonts w:ascii="Arial" w:hAnsi="Arial"/>
          <w:b/>
          <w:bCs/>
        </w:rPr>
      </w:pPr>
    </w:p>
    <w:p w14:paraId="4808FA26" w14:textId="77777777" w:rsidR="008D6D4E" w:rsidRDefault="008D6D4E" w:rsidP="008D6D4E">
      <w:pPr>
        <w:spacing w:line="276" w:lineRule="auto"/>
        <w:ind w:left="0" w:hanging="2"/>
        <w:jc w:val="both"/>
        <w:rPr>
          <w:rFonts w:ascii="Arial" w:hAnsi="Arial"/>
          <w:b/>
          <w:bCs/>
        </w:rPr>
      </w:pPr>
    </w:p>
    <w:p w14:paraId="1B716E94" w14:textId="33D65A82" w:rsidR="008D6D4E" w:rsidRDefault="00443D26" w:rsidP="008D6D4E">
      <w:pPr>
        <w:spacing w:line="276" w:lineRule="auto"/>
        <w:ind w:left="0" w:hanging="2"/>
        <w:jc w:val="both"/>
        <w:rPr>
          <w:rFonts w:ascii="Arial" w:hAnsi="Arial"/>
          <w:b/>
          <w:bCs/>
        </w:rPr>
      </w:pPr>
      <w:r>
        <w:rPr>
          <w:rFonts w:ascii="Arial" w:hAnsi="Arial"/>
          <w:b/>
          <w:bCs/>
        </w:rPr>
        <w:t xml:space="preserve">Ação </w:t>
      </w:r>
      <w:r w:rsidR="008D6D4E">
        <w:rPr>
          <w:rFonts w:ascii="Arial" w:hAnsi="Arial"/>
          <w:b/>
          <w:bCs/>
        </w:rPr>
        <w:t>6931: Concessão de bolsas de monitoria de ensino</w:t>
      </w:r>
    </w:p>
    <w:p w14:paraId="69ABF762" w14:textId="77777777" w:rsidR="008D6D4E" w:rsidRDefault="008D6D4E" w:rsidP="008D6D4E">
      <w:pPr>
        <w:spacing w:line="276" w:lineRule="auto"/>
        <w:ind w:left="0" w:hanging="2"/>
        <w:jc w:val="both"/>
        <w:rPr>
          <w:rFonts w:ascii="Arial" w:hAnsi="Arial"/>
          <w:b/>
          <w:bCs/>
        </w:rPr>
      </w:pPr>
    </w:p>
    <w:p w14:paraId="053E5FB8" w14:textId="3FDC4FDE" w:rsidR="008D6D4E" w:rsidRDefault="00B46BF9" w:rsidP="007A2C72">
      <w:pPr>
        <w:spacing w:line="240" w:lineRule="auto"/>
        <w:ind w:left="0" w:hanging="2"/>
        <w:jc w:val="both"/>
        <w:rPr>
          <w:rFonts w:ascii="Arial" w:hAnsi="Arial"/>
          <w:bCs/>
        </w:rPr>
      </w:pPr>
      <w:r>
        <w:rPr>
          <w:rFonts w:ascii="Arial" w:hAnsi="Arial"/>
          <w:b/>
          <w:bCs/>
        </w:rPr>
        <w:tab/>
      </w:r>
      <w:r w:rsidR="008D6D4E">
        <w:rPr>
          <w:rFonts w:ascii="Arial" w:hAnsi="Arial"/>
          <w:b/>
          <w:bCs/>
        </w:rPr>
        <w:tab/>
      </w:r>
      <w:r w:rsidR="008D6D4E">
        <w:rPr>
          <w:rFonts w:ascii="Arial" w:hAnsi="Arial"/>
        </w:rPr>
        <w:t xml:space="preserve">A ação </w:t>
      </w:r>
      <w:r w:rsidR="008D6D4E">
        <w:rPr>
          <w:rFonts w:ascii="Arial" w:hAnsi="Arial"/>
          <w:bCs/>
        </w:rPr>
        <w:t>concede bolsas de monitoria de ensino, apoiando o desenvolvimento de competências e habilidades didático-pedagógicas em graduandos.</w:t>
      </w:r>
    </w:p>
    <w:p w14:paraId="44EAC5A6" w14:textId="28DA8009" w:rsidR="008D6D4E" w:rsidRDefault="008D6D4E" w:rsidP="007A2C72">
      <w:pPr>
        <w:spacing w:line="240" w:lineRule="auto"/>
        <w:ind w:left="0" w:hanging="2"/>
        <w:jc w:val="both"/>
        <w:rPr>
          <w:rFonts w:ascii="Arial" w:hAnsi="Arial"/>
          <w:bCs/>
        </w:rPr>
      </w:pPr>
      <w:r>
        <w:rPr>
          <w:rFonts w:ascii="Arial" w:hAnsi="Arial"/>
          <w:bCs/>
        </w:rPr>
        <w:tab/>
      </w:r>
      <w:r w:rsidR="00B46BF9">
        <w:rPr>
          <w:rFonts w:ascii="Arial" w:hAnsi="Arial"/>
          <w:bCs/>
        </w:rPr>
        <w:tab/>
      </w:r>
      <w:r>
        <w:rPr>
          <w:rFonts w:ascii="Arial" w:hAnsi="Arial"/>
          <w:bCs/>
        </w:rPr>
        <w:t>No exercício financeiro foram ofertadas e preenchidas 100 bolsas de monitoria de ensino</w:t>
      </w:r>
      <w:r w:rsidR="00682CF6">
        <w:rPr>
          <w:rFonts w:ascii="Arial" w:hAnsi="Arial"/>
          <w:bCs/>
        </w:rPr>
        <w:t>,</w:t>
      </w:r>
      <w:r>
        <w:rPr>
          <w:rFonts w:ascii="Arial" w:hAnsi="Arial"/>
          <w:bCs/>
        </w:rPr>
        <w:t xml:space="preserve"> atingindo a execução total da meta.</w:t>
      </w:r>
    </w:p>
    <w:p w14:paraId="7DAD46CB" w14:textId="77777777" w:rsidR="008D6D4E" w:rsidRDefault="008D6D4E" w:rsidP="008D6D4E">
      <w:pPr>
        <w:spacing w:line="276" w:lineRule="auto"/>
        <w:ind w:left="0" w:hanging="2"/>
        <w:jc w:val="both"/>
        <w:rPr>
          <w:rFonts w:ascii="Arial" w:hAnsi="Arial"/>
          <w:b/>
          <w:bCs/>
        </w:rPr>
      </w:pPr>
    </w:p>
    <w:p w14:paraId="7B81E39C" w14:textId="77777777" w:rsidR="008D6D4E" w:rsidRDefault="008D6D4E" w:rsidP="008D6D4E">
      <w:pPr>
        <w:spacing w:line="276" w:lineRule="auto"/>
        <w:ind w:left="0" w:hanging="2"/>
        <w:jc w:val="both"/>
        <w:rPr>
          <w:rFonts w:ascii="Arial" w:hAnsi="Arial"/>
          <w:b/>
          <w:bCs/>
        </w:rPr>
      </w:pPr>
      <w:r>
        <w:rPr>
          <w:rFonts w:ascii="Arial" w:hAnsi="Arial"/>
          <w:b/>
          <w:bCs/>
        </w:rPr>
        <w:t>Ação 7859: Apoio à Formação Inicial de Profissional de Educação Básica</w:t>
      </w:r>
    </w:p>
    <w:p w14:paraId="4105E044" w14:textId="77777777" w:rsidR="008D6D4E" w:rsidRDefault="008D6D4E" w:rsidP="008D6D4E">
      <w:pPr>
        <w:spacing w:line="276" w:lineRule="auto"/>
        <w:ind w:left="0" w:hanging="2"/>
        <w:jc w:val="both"/>
        <w:rPr>
          <w:rFonts w:ascii="Arial" w:hAnsi="Arial"/>
        </w:rPr>
      </w:pPr>
    </w:p>
    <w:p w14:paraId="19796FA4" w14:textId="77777777" w:rsidR="008D6D4E" w:rsidRDefault="008D6D4E" w:rsidP="007A2C72">
      <w:pPr>
        <w:spacing w:line="240" w:lineRule="auto"/>
        <w:ind w:leftChars="0" w:left="0" w:firstLineChars="0" w:firstLine="720"/>
        <w:jc w:val="both"/>
        <w:rPr>
          <w:rFonts w:ascii="Arial" w:hAnsi="Arial"/>
        </w:rPr>
      </w:pPr>
      <w:r>
        <w:rPr>
          <w:rFonts w:ascii="Arial" w:hAnsi="Arial"/>
        </w:rPr>
        <w:t>Esta ação tem por premissa apoiar a formação inicial de profissionais para atuar na rede pública municipal de Educação Básica.</w:t>
      </w:r>
    </w:p>
    <w:p w14:paraId="62BC9F5F" w14:textId="5AB9142E" w:rsidR="008D6D4E" w:rsidRDefault="008D6D4E" w:rsidP="007A2C72">
      <w:pPr>
        <w:spacing w:line="240" w:lineRule="auto"/>
        <w:ind w:leftChars="0" w:left="0" w:firstLineChars="0" w:firstLine="720"/>
        <w:jc w:val="both"/>
        <w:rPr>
          <w:rFonts w:ascii="Arial" w:hAnsi="Arial"/>
          <w:bCs/>
        </w:rPr>
      </w:pPr>
      <w:r>
        <w:rPr>
          <w:rFonts w:ascii="Arial" w:hAnsi="Arial"/>
        </w:rPr>
        <w:t xml:space="preserve">Devido ao estado de pandemia e </w:t>
      </w:r>
      <w:r w:rsidR="00682CF6">
        <w:rPr>
          <w:rFonts w:ascii="Arial" w:hAnsi="Arial"/>
        </w:rPr>
        <w:t>à</w:t>
      </w:r>
      <w:r>
        <w:rPr>
          <w:rFonts w:ascii="Arial" w:hAnsi="Arial"/>
        </w:rPr>
        <w:t xml:space="preserve"> suspensão das atividades presenciais pelo Estado e, consequentemente, pela UESC, a execução da meta ficou prejudicada, porém, esta ação é contabilizada no FIPLAN de forma binária, ou seja, a realização de qualquer atividade é considerada cumprida.</w:t>
      </w:r>
    </w:p>
    <w:p w14:paraId="793AF393" w14:textId="77777777" w:rsidR="008D6D4E" w:rsidRDefault="008D6D4E" w:rsidP="008D6D4E">
      <w:pPr>
        <w:spacing w:line="276" w:lineRule="auto"/>
        <w:ind w:left="0" w:hanging="2"/>
        <w:jc w:val="both"/>
        <w:rPr>
          <w:rFonts w:ascii="Arial" w:hAnsi="Arial"/>
          <w:b/>
          <w:bCs/>
        </w:rPr>
      </w:pPr>
    </w:p>
    <w:p w14:paraId="659F361A" w14:textId="77777777" w:rsidR="008D6D4E" w:rsidRDefault="008D6D4E" w:rsidP="008D6D4E">
      <w:pPr>
        <w:spacing w:line="276" w:lineRule="auto"/>
        <w:ind w:left="0" w:hanging="2"/>
        <w:jc w:val="both"/>
        <w:rPr>
          <w:rFonts w:ascii="Arial" w:hAnsi="Arial"/>
          <w:b/>
          <w:bCs/>
        </w:rPr>
      </w:pPr>
      <w:r>
        <w:rPr>
          <w:rFonts w:ascii="Arial" w:hAnsi="Arial"/>
          <w:b/>
          <w:bCs/>
        </w:rPr>
        <w:t>Ação 6904: Administração de Pessoal do Magistério Superior sob o Regime Especial de Contratação</w:t>
      </w:r>
    </w:p>
    <w:p w14:paraId="27EB6C46" w14:textId="77777777" w:rsidR="008D6D4E" w:rsidRDefault="008D6D4E" w:rsidP="008D6D4E">
      <w:pPr>
        <w:spacing w:line="276" w:lineRule="auto"/>
        <w:ind w:left="0" w:hanging="2"/>
        <w:jc w:val="both"/>
        <w:rPr>
          <w:rFonts w:ascii="Arial" w:hAnsi="Arial"/>
        </w:rPr>
      </w:pPr>
    </w:p>
    <w:p w14:paraId="0DA57154" w14:textId="2CE60310" w:rsidR="008D6D4E" w:rsidRDefault="008D6D4E" w:rsidP="007A2C72">
      <w:pPr>
        <w:spacing w:line="240" w:lineRule="auto"/>
        <w:ind w:leftChars="0" w:left="0" w:firstLineChars="0" w:firstLine="720"/>
        <w:jc w:val="both"/>
        <w:rPr>
          <w:rFonts w:ascii="Arial" w:hAnsi="Arial"/>
        </w:rPr>
      </w:pPr>
      <w:r>
        <w:rPr>
          <w:rFonts w:ascii="Arial" w:hAnsi="Arial"/>
        </w:rPr>
        <w:t xml:space="preserve">A ação atende despesas de pessoal para atuar no Magistério Superior, sob regime especial de contratação, facultada pela Constituição Federal em seu art. 37, inciso IX e de acordo com os </w:t>
      </w:r>
      <w:proofErr w:type="spellStart"/>
      <w:r w:rsidR="00E42E37">
        <w:rPr>
          <w:rFonts w:ascii="Arial" w:hAnsi="Arial"/>
        </w:rPr>
        <w:t>A</w:t>
      </w:r>
      <w:r>
        <w:rPr>
          <w:rFonts w:ascii="Arial" w:hAnsi="Arial"/>
        </w:rPr>
        <w:t>rts</w:t>
      </w:r>
      <w:proofErr w:type="spellEnd"/>
      <w:r w:rsidR="00682CF6">
        <w:rPr>
          <w:rFonts w:ascii="Arial" w:hAnsi="Arial"/>
        </w:rPr>
        <w:t>.</w:t>
      </w:r>
      <w:r>
        <w:rPr>
          <w:rFonts w:ascii="Arial" w:hAnsi="Arial"/>
        </w:rPr>
        <w:t xml:space="preserve"> </w:t>
      </w:r>
      <w:r w:rsidR="00682CF6">
        <w:rPr>
          <w:rFonts w:ascii="Arial" w:hAnsi="Arial"/>
        </w:rPr>
        <w:t xml:space="preserve">nº </w:t>
      </w:r>
      <w:r>
        <w:rPr>
          <w:rFonts w:ascii="Arial" w:hAnsi="Arial"/>
        </w:rPr>
        <w:t>252 a 55 da Lei 6</w:t>
      </w:r>
      <w:r w:rsidR="00682CF6">
        <w:rPr>
          <w:rFonts w:ascii="Arial" w:hAnsi="Arial"/>
        </w:rPr>
        <w:t>.</w:t>
      </w:r>
      <w:r>
        <w:rPr>
          <w:rFonts w:ascii="Arial" w:hAnsi="Arial"/>
        </w:rPr>
        <w:t>677/94.</w:t>
      </w:r>
    </w:p>
    <w:p w14:paraId="1EF96A53" w14:textId="77777777" w:rsidR="008D6D4E" w:rsidRDefault="008D6D4E" w:rsidP="007A2C72">
      <w:pPr>
        <w:spacing w:line="240" w:lineRule="auto"/>
        <w:ind w:leftChars="0" w:left="0" w:firstLineChars="0" w:firstLine="720"/>
        <w:jc w:val="both"/>
        <w:rPr>
          <w:rFonts w:ascii="Arial" w:hAnsi="Arial"/>
        </w:rPr>
      </w:pPr>
      <w:r>
        <w:rPr>
          <w:rFonts w:ascii="Arial" w:hAnsi="Arial"/>
        </w:rPr>
        <w:t>Vale ressaltar que a ação é gerida e apurada pelo Governo do Estado.</w:t>
      </w:r>
    </w:p>
    <w:p w14:paraId="6170BE94" w14:textId="77777777" w:rsidR="008D6D4E" w:rsidRDefault="008D6D4E" w:rsidP="008D6D4E">
      <w:pPr>
        <w:spacing w:line="276" w:lineRule="auto"/>
        <w:ind w:left="0" w:hanging="2"/>
        <w:jc w:val="both"/>
        <w:rPr>
          <w:rFonts w:ascii="Arial" w:hAnsi="Arial"/>
          <w:b/>
          <w:bCs/>
          <w:color w:val="000000"/>
          <w:kern w:val="0"/>
          <w:lang w:eastAsia="pt-BR" w:bidi="ar-SA"/>
        </w:rPr>
      </w:pPr>
    </w:p>
    <w:p w14:paraId="3D4C1818" w14:textId="77777777" w:rsidR="008D6D4E" w:rsidRDefault="008D6D4E" w:rsidP="008D6D4E">
      <w:pPr>
        <w:spacing w:line="276" w:lineRule="auto"/>
        <w:ind w:left="0" w:hanging="2"/>
        <w:jc w:val="both"/>
        <w:rPr>
          <w:rFonts w:ascii="Arial" w:eastAsia="Tahoma" w:hAnsi="Arial"/>
          <w:b/>
          <w:bCs/>
          <w:kern w:val="2"/>
        </w:rPr>
      </w:pPr>
    </w:p>
    <w:p w14:paraId="2B4532E0" w14:textId="77777777" w:rsidR="008D6D4E" w:rsidRDefault="008D6D4E" w:rsidP="008D6D4E">
      <w:pPr>
        <w:spacing w:line="276" w:lineRule="auto"/>
        <w:ind w:left="0" w:hanging="2"/>
        <w:jc w:val="both"/>
        <w:rPr>
          <w:rFonts w:ascii="Arial" w:hAnsi="Arial"/>
          <w:b/>
          <w:bCs/>
        </w:rPr>
      </w:pPr>
      <w:r>
        <w:rPr>
          <w:rFonts w:ascii="Arial" w:hAnsi="Arial"/>
          <w:b/>
          <w:bCs/>
        </w:rPr>
        <w:t>Ação 6905: Administração de pessoal do magistério superior (quadro permanente)</w:t>
      </w:r>
    </w:p>
    <w:p w14:paraId="18BD9345" w14:textId="77777777" w:rsidR="008D6D4E" w:rsidRDefault="008D6D4E" w:rsidP="008D6D4E">
      <w:pPr>
        <w:spacing w:line="276" w:lineRule="auto"/>
        <w:ind w:left="0" w:hanging="2"/>
        <w:jc w:val="both"/>
        <w:rPr>
          <w:rFonts w:ascii="Arial" w:eastAsia="Lucida Sans Unicode" w:hAnsi="Arial"/>
          <w:b/>
          <w:bCs/>
          <w:color w:val="000000"/>
          <w:lang w:bidi="ar-SA"/>
        </w:rPr>
      </w:pPr>
    </w:p>
    <w:p w14:paraId="3BC77404" w14:textId="77777777" w:rsidR="008D6D4E" w:rsidRDefault="008D6D4E" w:rsidP="007A2C72">
      <w:pPr>
        <w:spacing w:line="240" w:lineRule="auto"/>
        <w:ind w:leftChars="0" w:left="0" w:firstLineChars="0" w:firstLine="720"/>
        <w:jc w:val="both"/>
        <w:rPr>
          <w:rFonts w:ascii="Arial" w:eastAsia="Tahoma" w:hAnsi="Arial"/>
        </w:rPr>
      </w:pPr>
      <w:r>
        <w:rPr>
          <w:rFonts w:ascii="Arial" w:hAnsi="Arial"/>
        </w:rPr>
        <w:t>A ação atende às despesas com vencimentos e vantagens de pessoal do Magistério Superior.</w:t>
      </w:r>
    </w:p>
    <w:p w14:paraId="6DBA8EE6" w14:textId="77777777" w:rsidR="008D6D4E" w:rsidRDefault="008D6D4E" w:rsidP="007A2C72">
      <w:pPr>
        <w:spacing w:line="240" w:lineRule="auto"/>
        <w:ind w:leftChars="0" w:left="0" w:firstLineChars="0" w:firstLine="720"/>
        <w:jc w:val="both"/>
        <w:rPr>
          <w:rFonts w:ascii="Arial" w:eastAsia="Lucida Sans Unicode" w:hAnsi="Arial"/>
          <w:b/>
          <w:bCs/>
          <w:color w:val="000000"/>
          <w:lang w:bidi="ar-SA"/>
        </w:rPr>
      </w:pPr>
      <w:r>
        <w:rPr>
          <w:rFonts w:ascii="Arial" w:hAnsi="Arial"/>
        </w:rPr>
        <w:t>Esta ação é gerida e apurada integralmente pelo Governo do Estado por meio da Secretaria de Administração do Estado da Bahia - SAEB.</w:t>
      </w:r>
    </w:p>
    <w:p w14:paraId="2908F867" w14:textId="77777777" w:rsidR="008D6D4E" w:rsidRDefault="008D6D4E" w:rsidP="008D6D4E">
      <w:pPr>
        <w:spacing w:line="276" w:lineRule="auto"/>
        <w:ind w:left="0" w:hanging="2"/>
        <w:jc w:val="both"/>
        <w:rPr>
          <w:rFonts w:ascii="Arial" w:hAnsi="Arial"/>
          <w:b/>
          <w:bCs/>
          <w:color w:val="000000"/>
          <w:kern w:val="0"/>
          <w:lang w:eastAsia="pt-BR" w:bidi="ar-SA"/>
        </w:rPr>
      </w:pPr>
    </w:p>
    <w:p w14:paraId="582E6228" w14:textId="77777777" w:rsidR="008D6D4E" w:rsidRDefault="008D6D4E" w:rsidP="008D6D4E">
      <w:pPr>
        <w:spacing w:after="240" w:line="276" w:lineRule="auto"/>
        <w:ind w:left="0" w:hanging="2"/>
        <w:jc w:val="both"/>
        <w:rPr>
          <w:rFonts w:ascii="Arial" w:eastAsia="Lucida Sans Unicode" w:hAnsi="Arial"/>
          <w:b/>
          <w:bCs/>
          <w:color w:val="000000"/>
          <w:kern w:val="2"/>
          <w:lang w:bidi="ar-SA"/>
        </w:rPr>
      </w:pPr>
      <w:r>
        <w:rPr>
          <w:rFonts w:ascii="Arial" w:hAnsi="Arial"/>
          <w:b/>
          <w:bCs/>
        </w:rPr>
        <w:t>Ação 7863: Construção de Espaço Físico em Unidade Universitária</w:t>
      </w:r>
    </w:p>
    <w:p w14:paraId="0678711A" w14:textId="77777777" w:rsidR="008D6D4E" w:rsidRDefault="008D6D4E" w:rsidP="007A2C72">
      <w:pPr>
        <w:spacing w:line="240" w:lineRule="auto"/>
        <w:ind w:leftChars="0" w:left="0" w:firstLineChars="0" w:firstLine="720"/>
        <w:jc w:val="both"/>
        <w:rPr>
          <w:rFonts w:ascii="Arial" w:eastAsia="Tahoma" w:hAnsi="Arial"/>
          <w:highlight w:val="yellow"/>
        </w:rPr>
      </w:pPr>
      <w:r>
        <w:rPr>
          <w:rFonts w:ascii="Arial" w:hAnsi="Arial"/>
        </w:rPr>
        <w:t>Visa à construção de novos espaços físicos nas unidades universitárias para o atendimento das demandas acadêmicas e administrativas.</w:t>
      </w:r>
    </w:p>
    <w:p w14:paraId="55979A62" w14:textId="3CBBA0CA" w:rsidR="008D6D4E" w:rsidRDefault="008D6D4E" w:rsidP="007A2C72">
      <w:pPr>
        <w:spacing w:line="240" w:lineRule="auto"/>
        <w:ind w:leftChars="0" w:left="0" w:firstLineChars="0" w:firstLine="720"/>
        <w:jc w:val="both"/>
        <w:rPr>
          <w:rFonts w:ascii="Arial" w:hAnsi="Arial"/>
        </w:rPr>
      </w:pPr>
      <w:r>
        <w:rPr>
          <w:rFonts w:ascii="Arial" w:hAnsi="Arial"/>
        </w:rPr>
        <w:t xml:space="preserve">Foram concluídas as obras do Complexo de Laboratórios para as Ciências Exatas (CLCE) e do Anexo do Centro de Biotecnologia e Genética (CBG). </w:t>
      </w:r>
      <w:r w:rsidR="00E42E37">
        <w:rPr>
          <w:rFonts w:ascii="Arial" w:hAnsi="Arial"/>
        </w:rPr>
        <w:t>A</w:t>
      </w:r>
      <w:r>
        <w:rPr>
          <w:rFonts w:ascii="Arial" w:hAnsi="Arial"/>
        </w:rPr>
        <w:t xml:space="preserve"> obra do Centro de Pesquisa em Biodiversidade (CPBIO) encontra-se em fase de processo de licitação.</w:t>
      </w:r>
    </w:p>
    <w:p w14:paraId="340A7453" w14:textId="69179F90" w:rsidR="008D6D4E" w:rsidRDefault="008D6D4E" w:rsidP="007A2C72">
      <w:pPr>
        <w:spacing w:line="240" w:lineRule="auto"/>
        <w:ind w:leftChars="0" w:left="0" w:firstLineChars="0" w:firstLine="720"/>
        <w:jc w:val="both"/>
        <w:rPr>
          <w:rFonts w:ascii="Arial" w:eastAsia="Lucida Sans Unicode" w:hAnsi="Arial"/>
          <w:color w:val="000000"/>
          <w:lang w:bidi="ar-SA"/>
        </w:rPr>
      </w:pPr>
      <w:r>
        <w:rPr>
          <w:rFonts w:ascii="Arial" w:hAnsi="Arial"/>
        </w:rPr>
        <w:t>Esta ação não é executada pela Instituição, restando a esta apenas a responsabilidade da descentralização. A execução é responsabilidade da SUPAT e da C</w:t>
      </w:r>
      <w:r w:rsidR="00E42E37">
        <w:rPr>
          <w:rFonts w:ascii="Arial" w:hAnsi="Arial"/>
        </w:rPr>
        <w:t>ONDER</w:t>
      </w:r>
      <w:r>
        <w:rPr>
          <w:rFonts w:ascii="Arial" w:hAnsi="Arial"/>
        </w:rPr>
        <w:t>.</w:t>
      </w:r>
      <w:r>
        <w:rPr>
          <w:rFonts w:ascii="Arial" w:eastAsia="Lucida Sans Unicode" w:hAnsi="Arial"/>
          <w:color w:val="000000"/>
          <w:lang w:bidi="ar-SA"/>
        </w:rPr>
        <w:tab/>
      </w:r>
      <w:r>
        <w:rPr>
          <w:rFonts w:ascii="Arial" w:eastAsia="Lucida Sans Unicode" w:hAnsi="Arial"/>
          <w:color w:val="000000"/>
          <w:lang w:bidi="ar-SA"/>
        </w:rPr>
        <w:tab/>
      </w:r>
    </w:p>
    <w:p w14:paraId="101D5C03" w14:textId="77777777" w:rsidR="008D6D4E" w:rsidRDefault="008D6D4E" w:rsidP="008D6D4E">
      <w:pPr>
        <w:spacing w:line="276" w:lineRule="auto"/>
        <w:ind w:left="0" w:hanging="2"/>
        <w:jc w:val="both"/>
        <w:rPr>
          <w:rFonts w:ascii="Arial" w:hAnsi="Arial"/>
          <w:b/>
          <w:bCs/>
          <w:color w:val="000000"/>
          <w:kern w:val="0"/>
          <w:lang w:eastAsia="pt-BR" w:bidi="ar-SA"/>
        </w:rPr>
      </w:pPr>
    </w:p>
    <w:p w14:paraId="515F99FC" w14:textId="77777777" w:rsidR="008D6D4E" w:rsidRDefault="008D6D4E" w:rsidP="008D6D4E">
      <w:pPr>
        <w:spacing w:line="276" w:lineRule="auto"/>
        <w:ind w:left="0" w:hanging="2"/>
        <w:jc w:val="both"/>
        <w:rPr>
          <w:rFonts w:ascii="Arial" w:eastAsia="Tahoma" w:hAnsi="Arial"/>
          <w:b/>
          <w:bCs/>
          <w:kern w:val="2"/>
        </w:rPr>
      </w:pPr>
      <w:r>
        <w:rPr>
          <w:rFonts w:ascii="Arial" w:hAnsi="Arial"/>
          <w:b/>
          <w:bCs/>
        </w:rPr>
        <w:t>Ação 7867: Aparelhamento de Unidade Universitária</w:t>
      </w:r>
    </w:p>
    <w:p w14:paraId="5BA3298B" w14:textId="77777777" w:rsidR="008D6D4E" w:rsidRDefault="008D6D4E" w:rsidP="008D6D4E">
      <w:pPr>
        <w:spacing w:line="276" w:lineRule="auto"/>
        <w:ind w:left="0" w:hanging="2"/>
        <w:jc w:val="both"/>
        <w:rPr>
          <w:rFonts w:ascii="Arial" w:hAnsi="Arial"/>
        </w:rPr>
      </w:pPr>
    </w:p>
    <w:p w14:paraId="1D7DA0E6" w14:textId="77777777" w:rsidR="008D6D4E" w:rsidRDefault="008D6D4E" w:rsidP="007A2C72">
      <w:pPr>
        <w:spacing w:line="240" w:lineRule="auto"/>
        <w:ind w:leftChars="0" w:left="0" w:firstLineChars="0" w:firstLine="720"/>
        <w:jc w:val="both"/>
        <w:rPr>
          <w:rFonts w:ascii="Arial" w:hAnsi="Arial"/>
        </w:rPr>
      </w:pPr>
      <w:r>
        <w:rPr>
          <w:rFonts w:ascii="Arial" w:hAnsi="Arial"/>
        </w:rPr>
        <w:t>A ação busca assegurar as condições necessárias ao melhor desempenho das atividades de ensino, pesquisa e extensão.</w:t>
      </w:r>
    </w:p>
    <w:p w14:paraId="77926481" w14:textId="57180A12" w:rsidR="008D6D4E" w:rsidRDefault="008D6D4E" w:rsidP="007A2C72">
      <w:pPr>
        <w:spacing w:line="240" w:lineRule="auto"/>
        <w:ind w:leftChars="0" w:left="0" w:firstLineChars="0" w:firstLine="720"/>
        <w:jc w:val="both"/>
        <w:rPr>
          <w:rFonts w:ascii="Arial" w:hAnsi="Arial"/>
        </w:rPr>
      </w:pPr>
      <w:r>
        <w:rPr>
          <w:rFonts w:ascii="Arial" w:hAnsi="Arial"/>
        </w:rPr>
        <w:t xml:space="preserve">A execução orçamentária e financeira da ação ficou em torno de 23,5%, ainda por conta do Decreto </w:t>
      </w:r>
      <w:r w:rsidR="00E42E37">
        <w:rPr>
          <w:rFonts w:ascii="Arial" w:hAnsi="Arial"/>
        </w:rPr>
        <w:t xml:space="preserve">de contingenciamento nº </w:t>
      </w:r>
      <w:r>
        <w:rPr>
          <w:rFonts w:ascii="Arial" w:hAnsi="Arial"/>
        </w:rPr>
        <w:t>19.551 de 20 de março de 2020.</w:t>
      </w:r>
    </w:p>
    <w:p w14:paraId="4626979B" w14:textId="77777777" w:rsidR="008D6D4E" w:rsidRDefault="008D6D4E" w:rsidP="007A2C72">
      <w:pPr>
        <w:spacing w:line="240" w:lineRule="auto"/>
        <w:ind w:leftChars="0" w:left="0" w:firstLineChars="0" w:firstLine="720"/>
        <w:jc w:val="both"/>
        <w:rPr>
          <w:rFonts w:ascii="Arial" w:hAnsi="Arial"/>
        </w:rPr>
      </w:pPr>
      <w:r>
        <w:rPr>
          <w:rFonts w:ascii="Arial" w:hAnsi="Arial"/>
        </w:rPr>
        <w:t>Esta ação é contabilizada no FIPLAN de forma binária, ou seja, a realização de qualquer atividade é considerada cumprida.</w:t>
      </w:r>
    </w:p>
    <w:p w14:paraId="51930121" w14:textId="77777777" w:rsidR="008D6D4E" w:rsidRDefault="008D6D4E" w:rsidP="008D6D4E">
      <w:pPr>
        <w:spacing w:line="276" w:lineRule="auto"/>
        <w:ind w:left="0" w:hanging="2"/>
        <w:jc w:val="both"/>
        <w:rPr>
          <w:rFonts w:ascii="Arial" w:hAnsi="Arial"/>
          <w:b/>
          <w:bCs/>
        </w:rPr>
      </w:pPr>
    </w:p>
    <w:p w14:paraId="0F9F3771" w14:textId="77777777" w:rsidR="007D2A6F" w:rsidRDefault="007D2A6F" w:rsidP="008D6D4E">
      <w:pPr>
        <w:spacing w:line="276" w:lineRule="auto"/>
        <w:ind w:left="0" w:hanging="2"/>
        <w:jc w:val="both"/>
        <w:rPr>
          <w:rFonts w:ascii="Arial" w:hAnsi="Arial"/>
          <w:b/>
          <w:bCs/>
        </w:rPr>
      </w:pPr>
    </w:p>
    <w:p w14:paraId="6A1EA577" w14:textId="77777777" w:rsidR="008D6D4E" w:rsidRDefault="008D6D4E" w:rsidP="008D6D4E">
      <w:pPr>
        <w:spacing w:line="276" w:lineRule="auto"/>
        <w:ind w:left="0" w:hanging="2"/>
        <w:jc w:val="both"/>
        <w:rPr>
          <w:rFonts w:ascii="Arial" w:hAnsi="Arial"/>
          <w:b/>
          <w:bCs/>
        </w:rPr>
      </w:pPr>
      <w:r>
        <w:rPr>
          <w:rFonts w:ascii="Arial" w:hAnsi="Arial"/>
          <w:b/>
          <w:bCs/>
        </w:rPr>
        <w:t>Ação 7871: Reforma em Unidade Universitária</w:t>
      </w:r>
    </w:p>
    <w:p w14:paraId="34BEC802" w14:textId="77777777" w:rsidR="008D6D4E" w:rsidRDefault="008D6D4E" w:rsidP="008D6D4E">
      <w:pPr>
        <w:spacing w:line="276" w:lineRule="auto"/>
        <w:ind w:left="0" w:hanging="2"/>
        <w:jc w:val="both"/>
        <w:rPr>
          <w:rFonts w:ascii="Arial" w:eastAsia="Lucida Sans Unicode" w:hAnsi="Arial"/>
          <w:b/>
          <w:bCs/>
          <w:color w:val="000000"/>
          <w:lang w:bidi="ar-SA"/>
        </w:rPr>
      </w:pPr>
    </w:p>
    <w:p w14:paraId="160BBF48" w14:textId="564E1AD9" w:rsidR="008D6D4E" w:rsidRDefault="008D6D4E" w:rsidP="007A2C72">
      <w:pPr>
        <w:spacing w:line="240" w:lineRule="auto"/>
        <w:ind w:leftChars="0" w:left="0" w:firstLineChars="0" w:firstLine="720"/>
        <w:jc w:val="both"/>
        <w:rPr>
          <w:rFonts w:ascii="Arial" w:hAnsi="Arial"/>
        </w:rPr>
      </w:pPr>
      <w:r>
        <w:rPr>
          <w:rFonts w:ascii="Arial" w:hAnsi="Arial"/>
        </w:rPr>
        <w:t>Esta ação visa a reformar as unidades universitárias para o melhor atendimento das demandas administrativas e acadêmicas da instituição.</w:t>
      </w:r>
    </w:p>
    <w:p w14:paraId="0D68D5D8" w14:textId="77622BDD" w:rsidR="000D0696" w:rsidRDefault="000D0696" w:rsidP="007A2C72">
      <w:pPr>
        <w:spacing w:line="240" w:lineRule="auto"/>
        <w:ind w:leftChars="0" w:left="0" w:firstLineChars="0" w:firstLine="720"/>
        <w:jc w:val="both"/>
        <w:rPr>
          <w:rFonts w:ascii="Arial" w:eastAsia="Tahoma" w:hAnsi="Arial"/>
        </w:rPr>
      </w:pPr>
      <w:r>
        <w:rPr>
          <w:rFonts w:ascii="Arial" w:hAnsi="Arial"/>
        </w:rPr>
        <w:t>No exercício</w:t>
      </w:r>
      <w:r w:rsidR="00C223D5">
        <w:rPr>
          <w:rFonts w:ascii="Arial" w:hAnsi="Arial"/>
        </w:rPr>
        <w:t>,</w:t>
      </w:r>
      <w:r>
        <w:rPr>
          <w:rFonts w:ascii="Arial" w:hAnsi="Arial"/>
        </w:rPr>
        <w:t xml:space="preserve"> a Instituição </w:t>
      </w:r>
      <w:r w:rsidR="00C223D5">
        <w:rPr>
          <w:rFonts w:ascii="Arial" w:hAnsi="Arial"/>
        </w:rPr>
        <w:t>instalou</w:t>
      </w:r>
      <w:r>
        <w:rPr>
          <w:rFonts w:ascii="Arial" w:hAnsi="Arial"/>
        </w:rPr>
        <w:t xml:space="preserve"> novas coberturas na Gráfica, Agroindústria e no Pavilhão Max de Menezes; requalificou as fachadas dos Pavilhões Jorge Amado, Manuel Nabu</w:t>
      </w:r>
      <w:r w:rsidR="00C223D5">
        <w:rPr>
          <w:rFonts w:ascii="Arial" w:hAnsi="Arial"/>
        </w:rPr>
        <w:t>co, Adonias Filho, Pedro Calmon e Waldir Pires; e, construiu calçadas acessíveis entre a Torre Administrativa e os Pavilhões.</w:t>
      </w:r>
    </w:p>
    <w:p w14:paraId="5BB5FCBB" w14:textId="19BB6E26" w:rsidR="008D6D4E" w:rsidRDefault="008D6D4E" w:rsidP="007A2C72">
      <w:pPr>
        <w:spacing w:line="240" w:lineRule="auto"/>
        <w:ind w:leftChars="0" w:left="0" w:firstLineChars="0" w:firstLine="720"/>
        <w:jc w:val="both"/>
        <w:rPr>
          <w:rFonts w:ascii="Arial" w:hAnsi="Arial"/>
        </w:rPr>
      </w:pPr>
      <w:r>
        <w:rPr>
          <w:rFonts w:ascii="Arial" w:hAnsi="Arial"/>
        </w:rPr>
        <w:t xml:space="preserve">A ação é contabilizada no FIPLAN de forma binária, ou seja, a realização de qualquer atividade é considerada cumprida. A execução orçamentária e financeira atingiu 72% do previsto para a meta. </w:t>
      </w:r>
    </w:p>
    <w:p w14:paraId="467D7714" w14:textId="77777777" w:rsidR="000D0696" w:rsidRDefault="000D0696" w:rsidP="007A2C72">
      <w:pPr>
        <w:spacing w:line="240" w:lineRule="auto"/>
        <w:ind w:leftChars="0" w:left="0" w:firstLineChars="0" w:firstLine="720"/>
        <w:jc w:val="both"/>
        <w:rPr>
          <w:rFonts w:ascii="Arial" w:hAnsi="Arial"/>
        </w:rPr>
      </w:pPr>
    </w:p>
    <w:p w14:paraId="4BFFE779" w14:textId="4C784B1D" w:rsidR="000D0696" w:rsidRPr="000D0696" w:rsidRDefault="00C223D5" w:rsidP="000D0696">
      <w:pPr>
        <w:spacing w:line="240" w:lineRule="auto"/>
        <w:ind w:leftChars="0" w:left="0" w:firstLineChars="0" w:firstLine="0"/>
        <w:textDirection w:val="lrTb"/>
        <w:textAlignment w:val="auto"/>
        <w:outlineLvl w:val="9"/>
        <w:rPr>
          <w:rFonts w:ascii="Arial" w:hAnsi="Arial" w:cs="Arial"/>
          <w:color w:val="000000"/>
          <w:kern w:val="0"/>
          <w:position w:val="0"/>
          <w:lang w:eastAsia="pt-BR" w:bidi="ar-SA"/>
        </w:rPr>
      </w:pPr>
      <w:r>
        <w:rPr>
          <w:rFonts w:ascii="Arial" w:hAnsi="Arial" w:cs="Arial"/>
          <w:color w:val="000000"/>
          <w:kern w:val="0"/>
          <w:position w:val="0"/>
          <w:lang w:eastAsia="pt-BR" w:bidi="ar-SA"/>
        </w:rPr>
        <w:t xml:space="preserve"> </w:t>
      </w:r>
    </w:p>
    <w:p w14:paraId="6FAD6806" w14:textId="105BB028" w:rsidR="008D6D4E" w:rsidRDefault="008D6D4E" w:rsidP="008D6D4E">
      <w:pPr>
        <w:spacing w:line="276" w:lineRule="auto"/>
        <w:ind w:left="0" w:hanging="2"/>
        <w:jc w:val="both"/>
        <w:rPr>
          <w:rFonts w:ascii="Arial" w:eastAsia="Lucida Sans Unicode" w:hAnsi="Arial"/>
          <w:b/>
          <w:bCs/>
          <w:color w:val="000000"/>
          <w:lang w:bidi="ar-SA"/>
        </w:rPr>
      </w:pPr>
    </w:p>
    <w:p w14:paraId="2881B830" w14:textId="77777777" w:rsidR="000D0696" w:rsidRDefault="000D0696" w:rsidP="008D6D4E">
      <w:pPr>
        <w:spacing w:line="276" w:lineRule="auto"/>
        <w:ind w:left="0" w:hanging="2"/>
        <w:jc w:val="both"/>
        <w:rPr>
          <w:rFonts w:ascii="Arial" w:eastAsia="Lucida Sans Unicode" w:hAnsi="Arial"/>
          <w:b/>
          <w:bCs/>
          <w:color w:val="000000"/>
          <w:lang w:bidi="ar-SA"/>
        </w:rPr>
      </w:pPr>
    </w:p>
    <w:p w14:paraId="7ACC72C4" w14:textId="77777777" w:rsidR="000D0696" w:rsidRDefault="000D0696" w:rsidP="008D6D4E">
      <w:pPr>
        <w:spacing w:line="276" w:lineRule="auto"/>
        <w:ind w:left="0" w:hanging="2"/>
        <w:jc w:val="both"/>
        <w:rPr>
          <w:rFonts w:ascii="Arial" w:eastAsia="Lucida Sans Unicode" w:hAnsi="Arial"/>
          <w:b/>
          <w:bCs/>
          <w:color w:val="000000"/>
          <w:lang w:bidi="ar-SA"/>
        </w:rPr>
      </w:pPr>
    </w:p>
    <w:p w14:paraId="6A7CA311" w14:textId="77777777" w:rsidR="008D6D4E" w:rsidRDefault="008D6D4E" w:rsidP="008D6D4E">
      <w:pPr>
        <w:spacing w:line="276" w:lineRule="auto"/>
        <w:ind w:left="0" w:hanging="2"/>
        <w:jc w:val="both"/>
        <w:rPr>
          <w:rFonts w:ascii="Arial" w:eastAsia="Tahoma" w:hAnsi="Arial"/>
          <w:b/>
          <w:bCs/>
        </w:rPr>
      </w:pPr>
      <w:r>
        <w:rPr>
          <w:rFonts w:ascii="Arial" w:hAnsi="Arial"/>
          <w:b/>
          <w:bCs/>
        </w:rPr>
        <w:lastRenderedPageBreak/>
        <w:t>Ação 7861: Apoio ao Programa Universidade para Todos</w:t>
      </w:r>
    </w:p>
    <w:p w14:paraId="4A88AACD" w14:textId="77777777" w:rsidR="008D6D4E" w:rsidRDefault="008D6D4E" w:rsidP="008D6D4E">
      <w:pPr>
        <w:spacing w:line="276" w:lineRule="auto"/>
        <w:ind w:left="0" w:hanging="2"/>
        <w:jc w:val="both"/>
        <w:rPr>
          <w:rFonts w:ascii="Arial" w:hAnsi="Arial"/>
        </w:rPr>
      </w:pPr>
    </w:p>
    <w:p w14:paraId="780D5C53" w14:textId="77777777" w:rsidR="008D6D4E" w:rsidRDefault="008D6D4E" w:rsidP="005855D0">
      <w:pPr>
        <w:spacing w:line="276" w:lineRule="auto"/>
        <w:ind w:leftChars="0" w:left="0" w:firstLineChars="0" w:firstLine="720"/>
        <w:jc w:val="both"/>
        <w:rPr>
          <w:rFonts w:ascii="Arial" w:hAnsi="Arial"/>
        </w:rPr>
      </w:pPr>
      <w:r>
        <w:rPr>
          <w:rFonts w:ascii="Arial" w:hAnsi="Arial"/>
        </w:rPr>
        <w:t>Visa ao apoio das ações do programa Universidade Para Todos - UPT, o qual oferta curso pré-vestibular gratuitamente para estudantes e ex-alunos(as) das redes públicas estadual e municipal de Educação.</w:t>
      </w:r>
    </w:p>
    <w:p w14:paraId="339BE4E6" w14:textId="77777777" w:rsidR="008D6D4E" w:rsidRDefault="008D6D4E" w:rsidP="005855D0">
      <w:pPr>
        <w:spacing w:line="276" w:lineRule="auto"/>
        <w:ind w:leftChars="0" w:left="0" w:firstLineChars="0" w:firstLine="720"/>
        <w:jc w:val="both"/>
        <w:rPr>
          <w:rFonts w:ascii="Arial" w:hAnsi="Arial"/>
        </w:rPr>
      </w:pPr>
      <w:r>
        <w:rPr>
          <w:rFonts w:ascii="Arial" w:hAnsi="Arial"/>
        </w:rPr>
        <w:t xml:space="preserve">A execução da ação abrange todo o Território de Identidade Litoral Sul, com os municípios de: Camacan; Canavieiras; Ibicaraí; Ilhéus; Itabuna; </w:t>
      </w:r>
      <w:proofErr w:type="spellStart"/>
      <w:r>
        <w:rPr>
          <w:rFonts w:ascii="Arial" w:hAnsi="Arial"/>
        </w:rPr>
        <w:t>Itapé</w:t>
      </w:r>
      <w:proofErr w:type="spellEnd"/>
      <w:r>
        <w:rPr>
          <w:rFonts w:ascii="Arial" w:hAnsi="Arial"/>
        </w:rPr>
        <w:t xml:space="preserve">; Itacaré; e Uruçuca. Além destes, compôs o quadro também o município de </w:t>
      </w:r>
      <w:proofErr w:type="spellStart"/>
      <w:r>
        <w:rPr>
          <w:rFonts w:ascii="Arial" w:hAnsi="Arial"/>
        </w:rPr>
        <w:t>Gandú</w:t>
      </w:r>
      <w:proofErr w:type="spellEnd"/>
      <w:r>
        <w:rPr>
          <w:rFonts w:ascii="Arial" w:hAnsi="Arial"/>
        </w:rPr>
        <w:t xml:space="preserve">, pertencente ao Território de Identidade Baixo Sul. </w:t>
      </w:r>
    </w:p>
    <w:p w14:paraId="7EA9120F" w14:textId="77777777" w:rsidR="008D6D4E" w:rsidRDefault="008D6D4E" w:rsidP="005855D0">
      <w:pPr>
        <w:spacing w:line="276" w:lineRule="auto"/>
        <w:ind w:leftChars="0" w:left="0" w:firstLineChars="0" w:firstLine="720"/>
        <w:jc w:val="both"/>
        <w:rPr>
          <w:rFonts w:ascii="Arial" w:eastAsia="Lucida Sans Unicode" w:hAnsi="Arial"/>
          <w:b/>
          <w:bCs/>
          <w:color w:val="000000"/>
          <w:lang w:bidi="ar-SA"/>
        </w:rPr>
      </w:pPr>
      <w:r>
        <w:rPr>
          <w:rFonts w:ascii="Arial" w:hAnsi="Arial"/>
        </w:rPr>
        <w:t xml:space="preserve">Esta ação é contabilizada no FIPLAN de forma binária, ou seja, a realização de qualquer atividade é considerada cumprida. </w:t>
      </w:r>
    </w:p>
    <w:p w14:paraId="3726C6BB" w14:textId="77777777" w:rsidR="008D6D4E" w:rsidRDefault="008D6D4E" w:rsidP="008D6D4E">
      <w:pPr>
        <w:spacing w:line="276" w:lineRule="auto"/>
        <w:ind w:left="0" w:hanging="2"/>
        <w:jc w:val="both"/>
        <w:rPr>
          <w:rFonts w:ascii="Arial" w:eastAsia="Tahoma" w:hAnsi="Arial"/>
          <w:b/>
          <w:bCs/>
        </w:rPr>
      </w:pPr>
    </w:p>
    <w:p w14:paraId="65A2C262" w14:textId="77777777" w:rsidR="008D6D4E" w:rsidRDefault="008D6D4E" w:rsidP="008D6D4E">
      <w:pPr>
        <w:spacing w:line="276" w:lineRule="auto"/>
        <w:ind w:left="0" w:hanging="2"/>
        <w:jc w:val="both"/>
        <w:rPr>
          <w:rFonts w:ascii="Arial" w:hAnsi="Arial"/>
        </w:rPr>
      </w:pPr>
    </w:p>
    <w:p w14:paraId="30080A43" w14:textId="77777777" w:rsidR="008D6D4E" w:rsidRDefault="008D6D4E" w:rsidP="008D6D4E">
      <w:pPr>
        <w:spacing w:line="276" w:lineRule="auto"/>
        <w:ind w:left="0" w:hanging="2"/>
        <w:jc w:val="both"/>
        <w:rPr>
          <w:rFonts w:ascii="Arial" w:hAnsi="Arial"/>
          <w:b/>
          <w:bCs/>
          <w:color w:val="000000"/>
          <w:kern w:val="0"/>
          <w:lang w:eastAsia="pt-BR" w:bidi="ar-SA"/>
        </w:rPr>
      </w:pPr>
      <w:r>
        <w:rPr>
          <w:rFonts w:ascii="Arial" w:eastAsia="Lucida Sans Unicode" w:hAnsi="Arial"/>
          <w:b/>
          <w:bCs/>
          <w:color w:val="000000"/>
          <w:lang w:bidi="ar-SA"/>
        </w:rPr>
        <w:t xml:space="preserve">COMPROMISSO 8: </w:t>
      </w:r>
      <w:r>
        <w:rPr>
          <w:rFonts w:ascii="Arial" w:hAnsi="Arial"/>
          <w:b/>
          <w:bCs/>
          <w:color w:val="000000"/>
          <w:kern w:val="0"/>
          <w:lang w:eastAsia="pt-BR" w:bidi="ar-SA"/>
        </w:rPr>
        <w:t>FORTALECER O SISTEMA ESTADUAL DE DEFESA CIVIL COM AÇÕES DE PREVENÇÃO, PREPARAÇÃO, RESPOSTA E RECUPERAÇÃO, ASSIM COMO, ATENDER A SITUAÇÕES EMERGENCIAIS NO TERRITÓRIO BAIANO PARA GARANTIR A INTEGRIDADE FÍSICA DO CIDADÃO</w:t>
      </w:r>
    </w:p>
    <w:p w14:paraId="3F7E6BF4" w14:textId="77777777" w:rsidR="008D6D4E" w:rsidRDefault="008D6D4E" w:rsidP="008D6D4E">
      <w:pPr>
        <w:spacing w:line="276" w:lineRule="auto"/>
        <w:ind w:left="0" w:hanging="2"/>
        <w:jc w:val="both"/>
        <w:rPr>
          <w:rFonts w:ascii="Arial" w:hAnsi="Arial"/>
          <w:b/>
          <w:bCs/>
          <w:color w:val="000000"/>
          <w:kern w:val="0"/>
          <w:lang w:eastAsia="pt-BR" w:bidi="ar-SA"/>
        </w:rPr>
      </w:pPr>
    </w:p>
    <w:p w14:paraId="57491742" w14:textId="77777777" w:rsidR="008D6D4E" w:rsidRDefault="008D6D4E" w:rsidP="008D6D4E">
      <w:pPr>
        <w:spacing w:before="240" w:line="276" w:lineRule="auto"/>
        <w:ind w:left="0" w:hanging="2"/>
        <w:jc w:val="both"/>
        <w:rPr>
          <w:rFonts w:ascii="Arial" w:eastAsia="Tahoma" w:hAnsi="Arial"/>
          <w:b/>
          <w:bCs/>
          <w:kern w:val="2"/>
        </w:rPr>
      </w:pPr>
      <w:r>
        <w:rPr>
          <w:rFonts w:ascii="Arial" w:hAnsi="Arial"/>
          <w:b/>
          <w:bCs/>
        </w:rPr>
        <w:t>Ação 5365: Apoio a Ações de Combate à Pandemia da Covid-19</w:t>
      </w:r>
    </w:p>
    <w:p w14:paraId="2A0E239B" w14:textId="77777777" w:rsidR="008D6D4E" w:rsidRDefault="008D6D4E" w:rsidP="008D6D4E">
      <w:pPr>
        <w:spacing w:line="276" w:lineRule="auto"/>
        <w:ind w:left="0" w:hanging="2"/>
        <w:jc w:val="both"/>
        <w:rPr>
          <w:rFonts w:ascii="Arial" w:hAnsi="Arial"/>
        </w:rPr>
      </w:pPr>
    </w:p>
    <w:p w14:paraId="7B78C8F9" w14:textId="140AD744" w:rsidR="008D6D4E" w:rsidRDefault="008D6D4E" w:rsidP="005855D0">
      <w:pPr>
        <w:spacing w:line="276" w:lineRule="auto"/>
        <w:ind w:leftChars="0" w:left="0" w:firstLineChars="0" w:firstLine="720"/>
        <w:jc w:val="both"/>
        <w:rPr>
          <w:rFonts w:ascii="Arial" w:hAnsi="Arial"/>
        </w:rPr>
      </w:pPr>
      <w:r>
        <w:rPr>
          <w:rFonts w:ascii="Arial" w:hAnsi="Arial"/>
        </w:rPr>
        <w:t xml:space="preserve">A ação visa apoiar as </w:t>
      </w:r>
      <w:r w:rsidR="00E42E37">
        <w:rPr>
          <w:rFonts w:ascii="Arial" w:hAnsi="Arial"/>
        </w:rPr>
        <w:t xml:space="preserve">atividades </w:t>
      </w:r>
      <w:r>
        <w:rPr>
          <w:rFonts w:ascii="Arial" w:hAnsi="Arial"/>
        </w:rPr>
        <w:t>de combate à pandemia da Covid-19, reconhecida como emergência através do Decreto nº 19.549 de 18 de março de 2020.</w:t>
      </w:r>
    </w:p>
    <w:p w14:paraId="63C2E63A" w14:textId="77777777" w:rsidR="008D6D4E" w:rsidRDefault="008D6D4E" w:rsidP="005855D0">
      <w:pPr>
        <w:spacing w:line="276" w:lineRule="auto"/>
        <w:ind w:leftChars="0" w:left="0" w:firstLineChars="0" w:firstLine="720"/>
        <w:jc w:val="both"/>
        <w:rPr>
          <w:rFonts w:ascii="Arial" w:hAnsi="Arial"/>
        </w:rPr>
      </w:pPr>
      <w:r>
        <w:rPr>
          <w:rFonts w:ascii="Arial" w:hAnsi="Arial"/>
        </w:rPr>
        <w:t>A sua execução foi, exclusivamente, para compra de equipamentos e insumos direcionados ao trabalho no combate à pandemia. A execução física foi cumprida e a financeira ficou em 66,25%.</w:t>
      </w:r>
    </w:p>
    <w:p w14:paraId="47071CF5" w14:textId="77777777" w:rsidR="008D6D4E" w:rsidRDefault="008D6D4E" w:rsidP="007D2A6F">
      <w:pPr>
        <w:ind w:leftChars="0" w:left="0" w:firstLineChars="0" w:firstLine="0"/>
        <w:rPr>
          <w:rFonts w:ascii="Arial" w:eastAsia="Arial" w:hAnsi="Arial" w:cs="Arial"/>
          <w:b/>
          <w:color w:val="000000"/>
        </w:rPr>
      </w:pPr>
    </w:p>
    <w:p w14:paraId="76EEAD54" w14:textId="77777777" w:rsidR="008D6D4E" w:rsidRDefault="008D6D4E">
      <w:pPr>
        <w:ind w:left="0" w:hanging="2"/>
        <w:rPr>
          <w:rFonts w:ascii="Arial" w:eastAsia="Arial" w:hAnsi="Arial" w:cs="Arial"/>
          <w:b/>
          <w:color w:val="000000"/>
        </w:rPr>
      </w:pPr>
    </w:p>
    <w:p w14:paraId="3D7C76E9" w14:textId="77777777" w:rsidR="00646355" w:rsidRDefault="00D1210E">
      <w:pPr>
        <w:ind w:left="0" w:hanging="2"/>
      </w:pPr>
      <w:r>
        <w:rPr>
          <w:rFonts w:ascii="Arial" w:eastAsia="Arial" w:hAnsi="Arial" w:cs="Arial"/>
          <w:b/>
          <w:color w:val="000000"/>
        </w:rPr>
        <w:t>4 ÁREA ADMINISTRATIVA</w:t>
      </w:r>
    </w:p>
    <w:p w14:paraId="6AEAAB2C" w14:textId="77777777" w:rsidR="00646355" w:rsidRDefault="00646355">
      <w:pPr>
        <w:ind w:left="0" w:hanging="2"/>
        <w:rPr>
          <w:rFonts w:ascii="Arial" w:eastAsia="Arial" w:hAnsi="Arial" w:cs="Arial"/>
          <w:color w:val="000000"/>
          <w:highlight w:val="white"/>
        </w:rPr>
      </w:pPr>
    </w:p>
    <w:p w14:paraId="47B5B1B7" w14:textId="77777777" w:rsidR="00646355" w:rsidRDefault="00D1210E">
      <w:pPr>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4.1 Procedimentos formais da UJ</w:t>
      </w:r>
    </w:p>
    <w:p w14:paraId="206FA7B4" w14:textId="77777777" w:rsidR="00646355" w:rsidRDefault="00646355">
      <w:pPr>
        <w:ind w:left="0" w:hanging="2"/>
        <w:jc w:val="both"/>
        <w:rPr>
          <w:rFonts w:ascii="Arial" w:eastAsia="Arial" w:hAnsi="Arial" w:cs="Arial"/>
          <w:color w:val="808080"/>
        </w:rPr>
      </w:pPr>
    </w:p>
    <w:p w14:paraId="76815F48" w14:textId="672189C5" w:rsidR="00646355" w:rsidRDefault="00D1210E" w:rsidP="005855D0">
      <w:pPr>
        <w:widowControl w:val="0"/>
        <w:spacing w:line="276" w:lineRule="auto"/>
        <w:ind w:leftChars="0" w:left="0" w:firstLineChars="0" w:firstLine="720"/>
        <w:jc w:val="both"/>
        <w:rPr>
          <w:rFonts w:ascii="Arial" w:eastAsia="Arial" w:hAnsi="Arial" w:cs="Arial"/>
        </w:rPr>
      </w:pPr>
      <w:r>
        <w:rPr>
          <w:rFonts w:ascii="Arial" w:eastAsia="Arial" w:hAnsi="Arial" w:cs="Arial"/>
        </w:rPr>
        <w:t>A Subgerência de Material (SEMAT)</w:t>
      </w:r>
      <w:r w:rsidR="00E42E37">
        <w:rPr>
          <w:rFonts w:ascii="Arial" w:eastAsia="Arial" w:hAnsi="Arial" w:cs="Arial"/>
        </w:rPr>
        <w:t>,</w:t>
      </w:r>
      <w:r>
        <w:rPr>
          <w:rFonts w:ascii="Arial" w:eastAsia="Arial" w:hAnsi="Arial" w:cs="Arial"/>
        </w:rPr>
        <w:t xml:space="preserve"> juntamente com o Setor de Licitações (SELIC) e Almoxarifado (ALMOX)</w:t>
      </w:r>
      <w:r w:rsidR="00E42E37">
        <w:rPr>
          <w:rFonts w:ascii="Arial" w:eastAsia="Arial" w:hAnsi="Arial" w:cs="Arial"/>
        </w:rPr>
        <w:t>,</w:t>
      </w:r>
      <w:r>
        <w:rPr>
          <w:rFonts w:ascii="Arial" w:eastAsia="Arial" w:hAnsi="Arial" w:cs="Arial"/>
        </w:rPr>
        <w:t xml:space="preserve"> desenvolvem um conjunto sistemático de atividades para elaboração e julgamento dos processos de compras de materiais e contratações de serviços, destinados a suprir as demandas das unidades acadêmicas e administrativas da Universidade Estadual de Santa Cruz (UESC). </w:t>
      </w:r>
    </w:p>
    <w:p w14:paraId="6FFF012C" w14:textId="1E68BB1C" w:rsidR="00E42E37" w:rsidRDefault="00D1210E" w:rsidP="005855D0">
      <w:pPr>
        <w:widowControl w:val="0"/>
        <w:spacing w:line="276" w:lineRule="auto"/>
        <w:ind w:leftChars="0" w:left="0" w:firstLineChars="0" w:firstLine="720"/>
        <w:jc w:val="both"/>
        <w:rPr>
          <w:rFonts w:ascii="Arial" w:eastAsia="Arial" w:hAnsi="Arial" w:cs="Arial"/>
        </w:rPr>
      </w:pPr>
      <w:r>
        <w:rPr>
          <w:rFonts w:ascii="Arial" w:eastAsia="Arial" w:hAnsi="Arial" w:cs="Arial"/>
        </w:rPr>
        <w:t>No exercício de 2021</w:t>
      </w:r>
      <w:r w:rsidR="00E42E37">
        <w:rPr>
          <w:rFonts w:ascii="Arial" w:eastAsia="Arial" w:hAnsi="Arial" w:cs="Arial"/>
        </w:rPr>
        <w:t>,</w:t>
      </w:r>
      <w:r>
        <w:rPr>
          <w:rFonts w:ascii="Arial" w:eastAsia="Arial" w:hAnsi="Arial" w:cs="Arial"/>
        </w:rPr>
        <w:t xml:space="preserve"> o planejamento de compras foi iniciado conforme o padrão normatizado, compreendendo o período de 30/11/2020 a 24/06/2021, estendendo-se </w:t>
      </w:r>
      <w:r w:rsidR="00E42E37">
        <w:rPr>
          <w:rFonts w:ascii="Arial" w:eastAsia="Arial" w:hAnsi="Arial" w:cs="Arial"/>
        </w:rPr>
        <w:t>à</w:t>
      </w:r>
      <w:r>
        <w:rPr>
          <w:rFonts w:ascii="Arial" w:eastAsia="Arial" w:hAnsi="Arial" w:cs="Arial"/>
        </w:rPr>
        <w:t xml:space="preserve">s situações excepcionais até 31/10/2021. </w:t>
      </w:r>
    </w:p>
    <w:p w14:paraId="5C314484" w14:textId="508A983B" w:rsidR="00646355" w:rsidRDefault="00D1210E" w:rsidP="005855D0">
      <w:pPr>
        <w:widowControl w:val="0"/>
        <w:spacing w:line="276" w:lineRule="auto"/>
        <w:ind w:leftChars="0" w:left="0" w:firstLineChars="0" w:firstLine="720"/>
        <w:jc w:val="both"/>
        <w:rPr>
          <w:rFonts w:ascii="Arial" w:eastAsia="Arial" w:hAnsi="Arial" w:cs="Arial"/>
        </w:rPr>
      </w:pPr>
      <w:r>
        <w:rPr>
          <w:rFonts w:ascii="Arial" w:eastAsia="Arial" w:hAnsi="Arial" w:cs="Arial"/>
        </w:rPr>
        <w:t>Houve também a antecipação do calendário de compras para os grupos de itens permanentes, o qual o Sistema de Controle de Processos (SCP) foi liberado em 12/03/2021 até 24/06/2021. E a</w:t>
      </w:r>
      <w:r>
        <w:rPr>
          <w:rFonts w:ascii="Arial" w:eastAsia="Arial" w:hAnsi="Arial" w:cs="Arial"/>
          <w:color w:val="000000"/>
          <w:highlight w:val="white"/>
        </w:rPr>
        <w:t xml:space="preserve"> execução das atividades do setor permaneceu em trabalho remoto (</w:t>
      </w:r>
      <w:r>
        <w:rPr>
          <w:rFonts w:ascii="Arial" w:eastAsia="Arial" w:hAnsi="Arial" w:cs="Arial"/>
          <w:i/>
          <w:color w:val="000000"/>
          <w:highlight w:val="white"/>
        </w:rPr>
        <w:t>Home Office).</w:t>
      </w:r>
    </w:p>
    <w:p w14:paraId="691E636D" w14:textId="77777777" w:rsidR="00646355" w:rsidRDefault="00D1210E" w:rsidP="005855D0">
      <w:pPr>
        <w:widowControl w:val="0"/>
        <w:spacing w:line="276" w:lineRule="auto"/>
        <w:ind w:leftChars="0" w:left="0" w:firstLineChars="0" w:firstLine="720"/>
        <w:jc w:val="both"/>
        <w:rPr>
          <w:rFonts w:ascii="Arial" w:eastAsia="Arial" w:hAnsi="Arial" w:cs="Arial"/>
        </w:rPr>
      </w:pPr>
      <w:r>
        <w:rPr>
          <w:rFonts w:ascii="Arial" w:eastAsia="Arial" w:hAnsi="Arial" w:cs="Arial"/>
        </w:rPr>
        <w:t xml:space="preserve">As compras ainda foram contingenciadas em razão do </w:t>
      </w:r>
      <w:r>
        <w:rPr>
          <w:rFonts w:ascii="Arial" w:eastAsia="Arial" w:hAnsi="Arial" w:cs="Arial"/>
          <w:color w:val="222222"/>
          <w:highlight w:val="white"/>
        </w:rPr>
        <w:t xml:space="preserve">Decreto </w:t>
      </w:r>
      <w:r>
        <w:rPr>
          <w:rFonts w:ascii="Arial" w:eastAsia="Arial" w:hAnsi="Arial" w:cs="Arial"/>
        </w:rPr>
        <w:t xml:space="preserve">Estadual de nº. </w:t>
      </w:r>
      <w:r>
        <w:rPr>
          <w:rFonts w:ascii="Arial" w:eastAsia="Arial" w:hAnsi="Arial" w:cs="Arial"/>
        </w:rPr>
        <w:lastRenderedPageBreak/>
        <w:t xml:space="preserve">16.417/2015 e do Decreto Estadual de nº. 19.551/2020, que estabelecem medidas para a gestão das despesas e controle dos gastos de custeio e de pessoal. </w:t>
      </w:r>
    </w:p>
    <w:p w14:paraId="4DD946E1" w14:textId="77777777" w:rsidR="00646355" w:rsidRDefault="00D1210E" w:rsidP="008502A6">
      <w:pPr>
        <w:widowControl w:val="0"/>
        <w:spacing w:line="276" w:lineRule="auto"/>
        <w:ind w:leftChars="0" w:left="0" w:firstLineChars="0" w:firstLine="720"/>
        <w:jc w:val="both"/>
        <w:rPr>
          <w:rFonts w:ascii="Arial" w:eastAsia="Arial" w:hAnsi="Arial" w:cs="Arial"/>
          <w:color w:val="000000"/>
          <w:highlight w:val="white"/>
        </w:rPr>
      </w:pPr>
      <w:r>
        <w:rPr>
          <w:rFonts w:ascii="Arial" w:eastAsia="Arial" w:hAnsi="Arial" w:cs="Arial"/>
        </w:rPr>
        <w:t xml:space="preserve">Tendo em vista </w:t>
      </w:r>
      <w:r>
        <w:rPr>
          <w:rFonts w:ascii="Arial" w:eastAsia="Arial" w:hAnsi="Arial" w:cs="Arial"/>
          <w:color w:val="000000"/>
          <w:highlight w:val="white"/>
        </w:rPr>
        <w:t xml:space="preserve">o Decreto Estadual nº 19.733/2020, as contratações </w:t>
      </w:r>
      <w:r>
        <w:rPr>
          <w:rFonts w:ascii="Arial" w:eastAsia="Arial" w:hAnsi="Arial" w:cs="Arial"/>
        </w:rPr>
        <w:t>devem ser precedidas de análise técnica pela Secretaria da Administração e pela Coordenação da Qualidade do Gasto Público</w:t>
      </w:r>
      <w:r>
        <w:rPr>
          <w:rFonts w:ascii="Arial" w:eastAsia="Arial" w:hAnsi="Arial" w:cs="Arial"/>
          <w:color w:val="000000"/>
          <w:highlight w:val="white"/>
        </w:rPr>
        <w:t>, através do envio do processo via SEI, o qual observou mais morosidade e burocracia, que demandaram um mínimo de 90 dias nas análises e tramitação.</w:t>
      </w:r>
    </w:p>
    <w:p w14:paraId="2381105D" w14:textId="29E0E58C" w:rsidR="00646355" w:rsidRDefault="00D1210E" w:rsidP="005855D0">
      <w:pPr>
        <w:spacing w:line="276" w:lineRule="auto"/>
        <w:ind w:leftChars="0" w:left="0" w:firstLineChars="0" w:firstLine="720"/>
        <w:jc w:val="both"/>
        <w:rPr>
          <w:rFonts w:ascii="Arial" w:eastAsia="Arial" w:hAnsi="Arial" w:cs="Arial"/>
          <w:color w:val="000000"/>
          <w:highlight w:val="white"/>
        </w:rPr>
      </w:pPr>
      <w:r>
        <w:rPr>
          <w:rFonts w:ascii="Arial" w:eastAsia="Arial" w:hAnsi="Arial" w:cs="Arial"/>
          <w:color w:val="000000"/>
          <w:highlight w:val="white"/>
        </w:rPr>
        <w:t>Em julho de 2021</w:t>
      </w:r>
      <w:r w:rsidR="00E42E37">
        <w:rPr>
          <w:rFonts w:ascii="Arial" w:eastAsia="Arial" w:hAnsi="Arial" w:cs="Arial"/>
          <w:color w:val="000000"/>
          <w:highlight w:val="white"/>
        </w:rPr>
        <w:t>,</w:t>
      </w:r>
      <w:r>
        <w:rPr>
          <w:rFonts w:ascii="Arial" w:eastAsia="Arial" w:hAnsi="Arial" w:cs="Arial"/>
          <w:color w:val="000000"/>
          <w:highlight w:val="white"/>
        </w:rPr>
        <w:t xml:space="preserve"> houve uma melhoria dos prazos de análise, quando a SAEB publicou a Portaria Nº 394, que dispensou a manifestação técnica através do envio do processo SEI para alguns grupos de itens e valores específicos, realizando a análise apenas através do envio de informações por e-mail.</w:t>
      </w:r>
    </w:p>
    <w:p w14:paraId="295D8578" w14:textId="33D2FF1B" w:rsidR="00646355" w:rsidRDefault="00D1210E" w:rsidP="005855D0">
      <w:pPr>
        <w:spacing w:line="276" w:lineRule="auto"/>
        <w:ind w:leftChars="0" w:left="0" w:firstLineChars="0" w:firstLine="720"/>
        <w:jc w:val="both"/>
        <w:rPr>
          <w:rFonts w:ascii="Arial" w:eastAsia="Arial" w:hAnsi="Arial" w:cs="Arial"/>
        </w:rPr>
      </w:pPr>
      <w:r>
        <w:rPr>
          <w:rFonts w:ascii="Arial" w:eastAsia="Arial" w:hAnsi="Arial" w:cs="Arial"/>
        </w:rPr>
        <w:t xml:space="preserve">O volume de processos ainda foi reduzido considerando que, no planejamento de compras 2021, várias demandas ainda estavam suspensas, por contingenciamento de despesas ou por não haver aulas práticas, laboratoriais e atividades presenciais. Percebe-se que diante de toda adaptação foi possível realizar as atividades previstas e tramitar os processos. </w:t>
      </w:r>
    </w:p>
    <w:p w14:paraId="03D62397" w14:textId="77777777" w:rsidR="00646355" w:rsidRDefault="00D1210E" w:rsidP="005855D0">
      <w:pPr>
        <w:spacing w:line="276" w:lineRule="auto"/>
        <w:ind w:leftChars="0" w:left="0" w:firstLineChars="0" w:firstLine="720"/>
        <w:jc w:val="both"/>
        <w:rPr>
          <w:rFonts w:ascii="Arial" w:eastAsia="Arial" w:hAnsi="Arial" w:cs="Arial"/>
        </w:rPr>
      </w:pPr>
      <w:r>
        <w:rPr>
          <w:rFonts w:ascii="Arial" w:eastAsia="Arial" w:hAnsi="Arial" w:cs="Arial"/>
        </w:rPr>
        <w:t>Os contratos firmados referentes aos bens de consumo que são essenciais ao funcionamento de atividades ininterruptas, tais como gases utilizados para a conservação de experimentos, suprimentos para alimentação animal, materiais de higiene e sanitização, água mineral e demais correlatos, foram recebidos e entregues pelo Almoxarifado, aos setores requisitantes que desenvolveram as atividades de forma presencial.</w:t>
      </w:r>
    </w:p>
    <w:p w14:paraId="492006E9" w14:textId="77777777" w:rsidR="00646355" w:rsidRDefault="00D1210E" w:rsidP="005855D0">
      <w:pPr>
        <w:spacing w:line="276" w:lineRule="auto"/>
        <w:ind w:leftChars="0" w:left="0" w:firstLineChars="0" w:firstLine="720"/>
        <w:jc w:val="both"/>
        <w:rPr>
          <w:rFonts w:ascii="Arial" w:eastAsia="Arial" w:hAnsi="Arial" w:cs="Arial"/>
        </w:rPr>
      </w:pPr>
      <w:r>
        <w:rPr>
          <w:rFonts w:ascii="Arial" w:eastAsia="Arial" w:hAnsi="Arial" w:cs="Arial"/>
        </w:rPr>
        <w:t>Diante do retorno de diversos cursos de Graduação e Pós-Graduação, no semestre 2021.2, o Almoxarifado também realizou o atendimento das demandas referentes a Equipamentos de Proteção Individual, e correlatos, através de produtos constantes no estoque, e solicitações de compras, junto à Gerência Administrativa e Subgerência de Materiais, contribuindo desta forma, para que o desenvolvimento das atividades acadêmicas e de aulas práticas ocorresse de forma segura, e em consonância com o que determina as normas sanitárias.</w:t>
      </w:r>
    </w:p>
    <w:p w14:paraId="6CB5F52E" w14:textId="077E9CFF" w:rsidR="00646355" w:rsidRDefault="00D1210E" w:rsidP="005855D0">
      <w:pPr>
        <w:spacing w:line="276" w:lineRule="auto"/>
        <w:ind w:leftChars="0" w:left="0" w:firstLineChars="0" w:firstLine="720"/>
        <w:jc w:val="both"/>
      </w:pPr>
      <w:r>
        <w:rPr>
          <w:rFonts w:ascii="Arial" w:eastAsia="Arial" w:hAnsi="Arial" w:cs="Arial"/>
        </w:rPr>
        <w:t xml:space="preserve">No exercício de 2021, foram realizadas142 Licitações, sendo 06 </w:t>
      </w:r>
      <w:r w:rsidR="00E43308">
        <w:rPr>
          <w:rFonts w:ascii="Arial" w:eastAsia="Arial" w:hAnsi="Arial" w:cs="Arial"/>
        </w:rPr>
        <w:t xml:space="preserve">na modalidade </w:t>
      </w:r>
      <w:r>
        <w:rPr>
          <w:rFonts w:ascii="Arial" w:eastAsia="Arial" w:hAnsi="Arial" w:cs="Arial"/>
        </w:rPr>
        <w:t xml:space="preserve">Concorrência, 135 Pregões Eletrônicos e 01 Leilão. Além disso, ocorreram 20 Dispensas de licitação e 71 </w:t>
      </w:r>
      <w:r w:rsidR="00E43308">
        <w:rPr>
          <w:rFonts w:ascii="Arial" w:eastAsia="Arial" w:hAnsi="Arial" w:cs="Arial"/>
        </w:rPr>
        <w:t xml:space="preserve">processos </w:t>
      </w:r>
      <w:r>
        <w:rPr>
          <w:rFonts w:ascii="Arial" w:eastAsia="Arial" w:hAnsi="Arial" w:cs="Arial"/>
        </w:rPr>
        <w:t>de Inexigibilidade de Licitação.</w:t>
      </w:r>
    </w:p>
    <w:p w14:paraId="1B8BCC11" w14:textId="77777777" w:rsidR="00646355" w:rsidRDefault="00646355">
      <w:pPr>
        <w:widowControl w:val="0"/>
        <w:pBdr>
          <w:top w:val="nil"/>
          <w:left w:val="nil"/>
          <w:bottom w:val="nil"/>
          <w:right w:val="nil"/>
          <w:between w:val="nil"/>
        </w:pBdr>
        <w:tabs>
          <w:tab w:val="left" w:pos="426"/>
        </w:tabs>
        <w:spacing w:before="45" w:after="45" w:line="240" w:lineRule="auto"/>
        <w:ind w:left="0" w:hanging="2"/>
        <w:jc w:val="both"/>
        <w:rPr>
          <w:rFonts w:ascii="Arial" w:eastAsia="Arial" w:hAnsi="Arial" w:cs="Arial"/>
          <w:b/>
          <w:color w:val="000000"/>
          <w:highlight w:val="white"/>
        </w:rPr>
      </w:pPr>
    </w:p>
    <w:p w14:paraId="5D206072" w14:textId="50729870" w:rsidR="00646355" w:rsidRPr="000B204D" w:rsidRDefault="00D1210E" w:rsidP="000B204D">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r>
        <w:rPr>
          <w:rFonts w:ascii="Arial" w:eastAsia="Arial" w:hAnsi="Arial" w:cs="Arial"/>
          <w:b/>
          <w:color w:val="000000"/>
          <w:highlight w:val="white"/>
        </w:rPr>
        <w:t>TABELA</w:t>
      </w:r>
      <w:r>
        <w:rPr>
          <w:rFonts w:ascii="Arial" w:eastAsia="Arial" w:hAnsi="Arial" w:cs="Arial"/>
          <w:b/>
          <w:color w:val="000000"/>
        </w:rPr>
        <w:t xml:space="preserve"> 9 </w:t>
      </w:r>
      <w:r>
        <w:rPr>
          <w:rFonts w:ascii="Arial" w:eastAsia="Arial" w:hAnsi="Arial" w:cs="Arial"/>
          <w:color w:val="000000"/>
        </w:rPr>
        <w:t>– Licitações, dispensas e inexigibilidades</w:t>
      </w:r>
      <w:r w:rsidR="000B204D">
        <w:rPr>
          <w:rFonts w:ascii="Arial" w:eastAsia="Arial" w:hAnsi="Arial" w:cs="Arial"/>
          <w:color w:val="000000"/>
        </w:rPr>
        <w:t xml:space="preserve"> </w:t>
      </w:r>
      <w:r w:rsidR="000B204D">
        <w:rPr>
          <w:rFonts w:ascii="Arial" w:eastAsia="Arial" w:hAnsi="Arial" w:cs="Arial"/>
          <w:color w:val="000000"/>
          <w:highlight w:val="white"/>
        </w:rPr>
        <w:t>da Universidade Estadual de Santa Cruz – UESC, 2021</w:t>
      </w:r>
    </w:p>
    <w:p w14:paraId="671ED013" w14:textId="5B5B76DC" w:rsidR="00C223D5" w:rsidRDefault="00C223D5">
      <w:pPr>
        <w:widowControl w:val="0"/>
        <w:pBdr>
          <w:top w:val="nil"/>
          <w:left w:val="nil"/>
          <w:bottom w:val="nil"/>
          <w:right w:val="nil"/>
          <w:between w:val="nil"/>
        </w:pBdr>
        <w:tabs>
          <w:tab w:val="left" w:pos="426"/>
        </w:tabs>
        <w:spacing w:before="45" w:after="45" w:line="240" w:lineRule="auto"/>
        <w:ind w:left="0" w:hanging="2"/>
        <w:jc w:val="both"/>
        <w:rPr>
          <w:b/>
          <w:color w:val="000000"/>
          <w:sz w:val="20"/>
          <w:szCs w:val="20"/>
        </w:rPr>
      </w:pPr>
      <w:r>
        <w:rPr>
          <w:rFonts w:ascii="Arial" w:eastAsia="Arial" w:hAnsi="Arial" w:cs="Arial"/>
          <w:color w:val="000000"/>
          <w:sz w:val="18"/>
          <w:szCs w:val="18"/>
          <w:highlight w:val="white"/>
        </w:rPr>
        <w:tab/>
        <w:t xml:space="preserve">                                                                                                                                                                         </w:t>
      </w:r>
      <w:r>
        <w:rPr>
          <w:rFonts w:ascii="Arial" w:eastAsia="Arial" w:hAnsi="Arial" w:cs="Arial"/>
          <w:color w:val="000000"/>
          <w:sz w:val="18"/>
          <w:szCs w:val="18"/>
          <w:highlight w:val="white"/>
        </w:rPr>
        <w:t>R$1,00</w:t>
      </w:r>
    </w:p>
    <w:tbl>
      <w:tblPr>
        <w:tblStyle w:val="af6"/>
        <w:tblW w:w="8622" w:type="dxa"/>
        <w:tblInd w:w="167" w:type="dxa"/>
        <w:tblLayout w:type="fixed"/>
        <w:tblLook w:val="0000" w:firstRow="0" w:lastRow="0" w:firstColumn="0" w:lastColumn="0" w:noHBand="0" w:noVBand="0"/>
      </w:tblPr>
      <w:tblGrid>
        <w:gridCol w:w="1534"/>
        <w:gridCol w:w="1134"/>
        <w:gridCol w:w="1418"/>
        <w:gridCol w:w="1417"/>
        <w:gridCol w:w="709"/>
        <w:gridCol w:w="2410"/>
      </w:tblGrid>
      <w:tr w:rsidR="00646355" w14:paraId="45352AA7" w14:textId="77777777" w:rsidTr="00753292">
        <w:trPr>
          <w:cantSplit/>
          <w:trHeight w:val="23"/>
          <w:tblHeader/>
        </w:trPr>
        <w:tc>
          <w:tcPr>
            <w:tcW w:w="1534" w:type="dxa"/>
            <w:vMerge w:val="restart"/>
            <w:tcBorders>
              <w:top w:val="single" w:sz="4" w:space="0" w:color="00000A"/>
              <w:bottom w:val="single" w:sz="4" w:space="0" w:color="00000A"/>
            </w:tcBorders>
            <w:shd w:val="clear" w:color="auto" w:fill="B2B2B2"/>
            <w:vAlign w:val="center"/>
          </w:tcPr>
          <w:p w14:paraId="3E20DF10" w14:textId="77777777" w:rsidR="00646355" w:rsidRDefault="00D1210E">
            <w:pPr>
              <w:spacing w:before="45" w:after="45"/>
              <w:ind w:left="0" w:hanging="2"/>
              <w:jc w:val="center"/>
            </w:pPr>
            <w:r>
              <w:rPr>
                <w:rFonts w:ascii="Arial" w:eastAsia="Arial" w:hAnsi="Arial" w:cs="Arial"/>
                <w:b/>
                <w:color w:val="000000"/>
                <w:sz w:val="20"/>
                <w:szCs w:val="20"/>
              </w:rPr>
              <w:t>Descrição</w:t>
            </w:r>
          </w:p>
        </w:tc>
        <w:tc>
          <w:tcPr>
            <w:tcW w:w="4678" w:type="dxa"/>
            <w:gridSpan w:val="4"/>
            <w:tcBorders>
              <w:top w:val="single" w:sz="4" w:space="0" w:color="00000A"/>
              <w:left w:val="single" w:sz="4" w:space="0" w:color="00000A"/>
              <w:bottom w:val="single" w:sz="4" w:space="0" w:color="00000A"/>
            </w:tcBorders>
            <w:shd w:val="clear" w:color="auto" w:fill="B2B2B2"/>
            <w:vAlign w:val="center"/>
          </w:tcPr>
          <w:p w14:paraId="0E1A4700" w14:textId="77777777" w:rsidR="00646355" w:rsidRDefault="00D1210E">
            <w:pPr>
              <w:spacing w:before="45" w:after="45"/>
              <w:ind w:left="0" w:hanging="2"/>
              <w:jc w:val="center"/>
            </w:pPr>
            <w:r>
              <w:rPr>
                <w:rFonts w:ascii="Arial" w:eastAsia="Arial" w:hAnsi="Arial" w:cs="Arial"/>
                <w:b/>
                <w:color w:val="000000"/>
                <w:sz w:val="20"/>
                <w:szCs w:val="20"/>
              </w:rPr>
              <w:t>Quantidade</w:t>
            </w:r>
          </w:p>
        </w:tc>
        <w:tc>
          <w:tcPr>
            <w:tcW w:w="2410" w:type="dxa"/>
            <w:vMerge w:val="restart"/>
            <w:tcBorders>
              <w:top w:val="single" w:sz="4" w:space="0" w:color="00000A"/>
              <w:left w:val="single" w:sz="4" w:space="0" w:color="00000A"/>
              <w:bottom w:val="single" w:sz="4" w:space="0" w:color="00000A"/>
            </w:tcBorders>
            <w:shd w:val="clear" w:color="auto" w:fill="B2B2B2"/>
            <w:vAlign w:val="center"/>
          </w:tcPr>
          <w:p w14:paraId="21228AD7" w14:textId="77777777" w:rsidR="00646355" w:rsidRDefault="00D1210E">
            <w:pPr>
              <w:spacing w:before="45" w:after="45"/>
              <w:ind w:left="0" w:hanging="2"/>
              <w:jc w:val="center"/>
            </w:pPr>
            <w:r>
              <w:rPr>
                <w:rFonts w:ascii="Arial" w:eastAsia="Arial" w:hAnsi="Arial" w:cs="Arial"/>
                <w:b/>
                <w:color w:val="000000"/>
                <w:sz w:val="20"/>
                <w:szCs w:val="20"/>
              </w:rPr>
              <w:t>Valor das concluídas</w:t>
            </w:r>
          </w:p>
        </w:tc>
      </w:tr>
      <w:tr w:rsidR="00646355" w14:paraId="25D6E113" w14:textId="77777777" w:rsidTr="00753292">
        <w:trPr>
          <w:cantSplit/>
          <w:trHeight w:val="23"/>
          <w:tblHeader/>
        </w:trPr>
        <w:tc>
          <w:tcPr>
            <w:tcW w:w="1534" w:type="dxa"/>
            <w:vMerge/>
            <w:tcBorders>
              <w:top w:val="single" w:sz="4" w:space="0" w:color="00000A"/>
              <w:bottom w:val="single" w:sz="4" w:space="0" w:color="00000A"/>
            </w:tcBorders>
            <w:shd w:val="clear" w:color="auto" w:fill="B2B2B2"/>
            <w:vAlign w:val="center"/>
          </w:tcPr>
          <w:p w14:paraId="23B22CA0" w14:textId="77777777" w:rsidR="00646355" w:rsidRDefault="00646355">
            <w:pPr>
              <w:widowControl w:val="0"/>
              <w:pBdr>
                <w:top w:val="nil"/>
                <w:left w:val="nil"/>
                <w:bottom w:val="nil"/>
                <w:right w:val="nil"/>
                <w:between w:val="nil"/>
              </w:pBdr>
              <w:spacing w:line="276" w:lineRule="auto"/>
              <w:ind w:left="0" w:hanging="2"/>
            </w:pPr>
          </w:p>
        </w:tc>
        <w:tc>
          <w:tcPr>
            <w:tcW w:w="1134" w:type="dxa"/>
            <w:tcBorders>
              <w:left w:val="single" w:sz="4" w:space="0" w:color="00000A"/>
              <w:bottom w:val="single" w:sz="4" w:space="0" w:color="00000A"/>
            </w:tcBorders>
            <w:shd w:val="clear" w:color="auto" w:fill="B2B2B2"/>
            <w:vAlign w:val="center"/>
          </w:tcPr>
          <w:p w14:paraId="0566B571" w14:textId="77777777" w:rsidR="00646355" w:rsidRDefault="00D1210E">
            <w:pPr>
              <w:spacing w:before="45" w:after="45"/>
              <w:ind w:left="0" w:hanging="2"/>
              <w:jc w:val="center"/>
            </w:pPr>
            <w:r>
              <w:rPr>
                <w:rFonts w:ascii="Arial" w:eastAsia="Arial" w:hAnsi="Arial" w:cs="Arial"/>
                <w:b/>
                <w:color w:val="000000"/>
                <w:sz w:val="20"/>
                <w:szCs w:val="20"/>
              </w:rPr>
              <w:t>Iniciadas</w:t>
            </w:r>
          </w:p>
          <w:p w14:paraId="504B762F"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(1)</w:t>
            </w:r>
          </w:p>
        </w:tc>
        <w:tc>
          <w:tcPr>
            <w:tcW w:w="1418" w:type="dxa"/>
            <w:tcBorders>
              <w:left w:val="single" w:sz="4" w:space="0" w:color="00000A"/>
              <w:bottom w:val="single" w:sz="4" w:space="0" w:color="00000A"/>
            </w:tcBorders>
            <w:shd w:val="clear" w:color="auto" w:fill="B2B2B2"/>
            <w:vAlign w:val="center"/>
          </w:tcPr>
          <w:p w14:paraId="7A01C382" w14:textId="77777777" w:rsidR="00646355" w:rsidRDefault="00D1210E">
            <w:pPr>
              <w:spacing w:before="45" w:after="45"/>
              <w:ind w:left="0" w:hanging="2"/>
              <w:jc w:val="center"/>
            </w:pPr>
            <w:r>
              <w:rPr>
                <w:rFonts w:ascii="Arial" w:eastAsia="Arial" w:hAnsi="Arial" w:cs="Arial"/>
                <w:b/>
                <w:color w:val="000000"/>
                <w:sz w:val="20"/>
                <w:szCs w:val="20"/>
              </w:rPr>
              <w:t>Em andamento</w:t>
            </w:r>
          </w:p>
          <w:p w14:paraId="30B65BA5"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(2)</w:t>
            </w:r>
          </w:p>
        </w:tc>
        <w:tc>
          <w:tcPr>
            <w:tcW w:w="1417" w:type="dxa"/>
            <w:tcBorders>
              <w:left w:val="single" w:sz="4" w:space="0" w:color="00000A"/>
              <w:bottom w:val="single" w:sz="4" w:space="0" w:color="00000A"/>
            </w:tcBorders>
            <w:shd w:val="clear" w:color="auto" w:fill="B2B2B2"/>
            <w:vAlign w:val="center"/>
          </w:tcPr>
          <w:p w14:paraId="5EE6A7E0" w14:textId="77777777" w:rsidR="00646355" w:rsidRDefault="00D1210E">
            <w:pPr>
              <w:spacing w:before="45" w:after="45"/>
              <w:ind w:left="0" w:hanging="2"/>
              <w:jc w:val="center"/>
            </w:pPr>
            <w:r>
              <w:rPr>
                <w:rFonts w:ascii="Arial" w:eastAsia="Arial" w:hAnsi="Arial" w:cs="Arial"/>
                <w:b/>
                <w:color w:val="000000"/>
                <w:sz w:val="20"/>
                <w:szCs w:val="20"/>
              </w:rPr>
              <w:t>Concluídas</w:t>
            </w:r>
          </w:p>
          <w:p w14:paraId="51C31B88"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(3)</w:t>
            </w:r>
          </w:p>
        </w:tc>
        <w:tc>
          <w:tcPr>
            <w:tcW w:w="709" w:type="dxa"/>
            <w:tcBorders>
              <w:left w:val="single" w:sz="4" w:space="0" w:color="00000A"/>
              <w:bottom w:val="single" w:sz="4" w:space="0" w:color="00000A"/>
            </w:tcBorders>
            <w:shd w:val="clear" w:color="auto" w:fill="B2B2B2"/>
            <w:vAlign w:val="center"/>
          </w:tcPr>
          <w:p w14:paraId="45042478" w14:textId="77777777" w:rsidR="00646355" w:rsidRDefault="00D1210E">
            <w:pPr>
              <w:spacing w:before="45" w:after="45"/>
              <w:ind w:left="0" w:hanging="2"/>
              <w:jc w:val="center"/>
            </w:pPr>
            <w:r>
              <w:rPr>
                <w:rFonts w:ascii="Arial" w:eastAsia="Arial" w:hAnsi="Arial" w:cs="Arial"/>
                <w:b/>
                <w:color w:val="000000"/>
                <w:sz w:val="20"/>
                <w:szCs w:val="20"/>
              </w:rPr>
              <w:t>Total</w:t>
            </w:r>
          </w:p>
        </w:tc>
        <w:tc>
          <w:tcPr>
            <w:tcW w:w="2410" w:type="dxa"/>
            <w:vMerge/>
            <w:tcBorders>
              <w:top w:val="single" w:sz="4" w:space="0" w:color="00000A"/>
              <w:left w:val="single" w:sz="4" w:space="0" w:color="00000A"/>
              <w:bottom w:val="single" w:sz="4" w:space="0" w:color="00000A"/>
            </w:tcBorders>
            <w:shd w:val="clear" w:color="auto" w:fill="B2B2B2"/>
            <w:vAlign w:val="center"/>
          </w:tcPr>
          <w:p w14:paraId="4AF7F74B" w14:textId="77777777" w:rsidR="00646355" w:rsidRDefault="00646355">
            <w:pPr>
              <w:widowControl w:val="0"/>
              <w:pBdr>
                <w:top w:val="nil"/>
                <w:left w:val="nil"/>
                <w:bottom w:val="nil"/>
                <w:right w:val="nil"/>
                <w:between w:val="nil"/>
              </w:pBdr>
              <w:spacing w:line="276" w:lineRule="auto"/>
              <w:ind w:left="0" w:hanging="2"/>
            </w:pPr>
          </w:p>
        </w:tc>
      </w:tr>
      <w:tr w:rsidR="00646355" w14:paraId="78067847" w14:textId="77777777" w:rsidTr="00753292">
        <w:trPr>
          <w:trHeight w:val="23"/>
        </w:trPr>
        <w:tc>
          <w:tcPr>
            <w:tcW w:w="8622" w:type="dxa"/>
            <w:gridSpan w:val="6"/>
            <w:tcBorders>
              <w:bottom w:val="single" w:sz="4" w:space="0" w:color="00000A"/>
            </w:tcBorders>
            <w:shd w:val="clear" w:color="auto" w:fill="DDDDDD"/>
          </w:tcPr>
          <w:p w14:paraId="3F854DCD" w14:textId="77777777" w:rsidR="00646355" w:rsidRDefault="00D1210E">
            <w:pPr>
              <w:spacing w:before="45" w:after="45"/>
              <w:ind w:left="0" w:right="5" w:hanging="2"/>
              <w:jc w:val="center"/>
            </w:pPr>
            <w:r>
              <w:rPr>
                <w:rFonts w:ascii="Arial" w:eastAsia="Arial" w:hAnsi="Arial" w:cs="Arial"/>
                <w:b/>
                <w:color w:val="000000"/>
                <w:sz w:val="20"/>
                <w:szCs w:val="20"/>
              </w:rPr>
              <w:t>Modalidade de licitação</w:t>
            </w:r>
          </w:p>
        </w:tc>
      </w:tr>
      <w:tr w:rsidR="00646355" w14:paraId="3C8258FB" w14:textId="77777777" w:rsidTr="00753292">
        <w:trPr>
          <w:trHeight w:val="23"/>
        </w:trPr>
        <w:tc>
          <w:tcPr>
            <w:tcW w:w="1534" w:type="dxa"/>
            <w:tcBorders>
              <w:bottom w:val="single" w:sz="4" w:space="0" w:color="00000A"/>
            </w:tcBorders>
            <w:shd w:val="clear" w:color="auto" w:fill="auto"/>
            <w:vAlign w:val="center"/>
          </w:tcPr>
          <w:p w14:paraId="2B412E96" w14:textId="77777777" w:rsidR="00646355" w:rsidRDefault="00D1210E">
            <w:pPr>
              <w:spacing w:before="45" w:after="45"/>
              <w:ind w:left="0" w:hanging="2"/>
            </w:pPr>
            <w:r>
              <w:rPr>
                <w:rFonts w:ascii="Arial" w:eastAsia="Arial" w:hAnsi="Arial" w:cs="Arial"/>
                <w:color w:val="000000"/>
                <w:sz w:val="20"/>
                <w:szCs w:val="20"/>
              </w:rPr>
              <w:t>Convite</w:t>
            </w:r>
          </w:p>
        </w:tc>
        <w:tc>
          <w:tcPr>
            <w:tcW w:w="1134" w:type="dxa"/>
            <w:tcBorders>
              <w:left w:val="single" w:sz="4" w:space="0" w:color="00000A"/>
              <w:bottom w:val="single" w:sz="4" w:space="0" w:color="00000A"/>
            </w:tcBorders>
            <w:shd w:val="clear" w:color="auto" w:fill="FFFFFF"/>
          </w:tcPr>
          <w:p w14:paraId="7EA4EE74"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tcPr>
          <w:p w14:paraId="185CE0AA"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shd w:val="clear" w:color="auto" w:fill="FFFFFF"/>
          </w:tcPr>
          <w:p w14:paraId="3E238B7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709" w:type="dxa"/>
            <w:tcBorders>
              <w:left w:val="single" w:sz="4" w:space="0" w:color="00000A"/>
              <w:bottom w:val="single" w:sz="4" w:space="0" w:color="00000A"/>
            </w:tcBorders>
            <w:shd w:val="clear" w:color="auto" w:fill="FFFFFF"/>
          </w:tcPr>
          <w:p w14:paraId="74A90B92"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2410" w:type="dxa"/>
            <w:tcBorders>
              <w:left w:val="single" w:sz="4" w:space="0" w:color="00000A"/>
              <w:bottom w:val="single" w:sz="4" w:space="0" w:color="00000A"/>
            </w:tcBorders>
            <w:shd w:val="clear" w:color="auto" w:fill="FFFFFF"/>
          </w:tcPr>
          <w:p w14:paraId="142DCF9C"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0,00</w:t>
            </w:r>
          </w:p>
        </w:tc>
      </w:tr>
      <w:tr w:rsidR="00646355" w14:paraId="7CC85896" w14:textId="77777777" w:rsidTr="00753292">
        <w:trPr>
          <w:trHeight w:val="23"/>
        </w:trPr>
        <w:tc>
          <w:tcPr>
            <w:tcW w:w="1534" w:type="dxa"/>
            <w:tcBorders>
              <w:bottom w:val="single" w:sz="4" w:space="0" w:color="00000A"/>
            </w:tcBorders>
            <w:shd w:val="clear" w:color="auto" w:fill="auto"/>
            <w:vAlign w:val="center"/>
          </w:tcPr>
          <w:p w14:paraId="6F9C6FB2" w14:textId="77777777" w:rsidR="00646355" w:rsidRDefault="00D1210E">
            <w:pPr>
              <w:spacing w:before="45" w:after="45"/>
              <w:ind w:left="0" w:hanging="2"/>
            </w:pPr>
            <w:r>
              <w:rPr>
                <w:rFonts w:ascii="Arial" w:eastAsia="Arial" w:hAnsi="Arial" w:cs="Arial"/>
                <w:color w:val="000000"/>
                <w:sz w:val="20"/>
                <w:szCs w:val="20"/>
              </w:rPr>
              <w:t>Tomada de preços</w:t>
            </w:r>
          </w:p>
        </w:tc>
        <w:tc>
          <w:tcPr>
            <w:tcW w:w="1134" w:type="dxa"/>
            <w:tcBorders>
              <w:left w:val="single" w:sz="4" w:space="0" w:color="00000A"/>
              <w:bottom w:val="single" w:sz="4" w:space="0" w:color="00000A"/>
            </w:tcBorders>
            <w:shd w:val="clear" w:color="auto" w:fill="FFFFFF"/>
          </w:tcPr>
          <w:p w14:paraId="5F75E9B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tcPr>
          <w:p w14:paraId="4992DFA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shd w:val="clear" w:color="auto" w:fill="FFFFFF"/>
          </w:tcPr>
          <w:p w14:paraId="229BC86A"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709" w:type="dxa"/>
            <w:tcBorders>
              <w:left w:val="single" w:sz="4" w:space="0" w:color="00000A"/>
              <w:bottom w:val="single" w:sz="4" w:space="0" w:color="00000A"/>
            </w:tcBorders>
            <w:shd w:val="clear" w:color="auto" w:fill="FFFFFF"/>
          </w:tcPr>
          <w:p w14:paraId="4D6458C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2410" w:type="dxa"/>
            <w:tcBorders>
              <w:left w:val="single" w:sz="4" w:space="0" w:color="00000A"/>
              <w:bottom w:val="single" w:sz="4" w:space="0" w:color="00000A"/>
            </w:tcBorders>
            <w:shd w:val="clear" w:color="auto" w:fill="FFFFFF"/>
          </w:tcPr>
          <w:p w14:paraId="1DAFCFEC"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0,00</w:t>
            </w:r>
          </w:p>
        </w:tc>
      </w:tr>
      <w:tr w:rsidR="00646355" w14:paraId="64251A9F" w14:textId="77777777" w:rsidTr="00753292">
        <w:trPr>
          <w:trHeight w:val="23"/>
        </w:trPr>
        <w:tc>
          <w:tcPr>
            <w:tcW w:w="1534" w:type="dxa"/>
            <w:tcBorders>
              <w:bottom w:val="single" w:sz="4" w:space="0" w:color="00000A"/>
            </w:tcBorders>
            <w:shd w:val="clear" w:color="auto" w:fill="auto"/>
            <w:vAlign w:val="center"/>
          </w:tcPr>
          <w:p w14:paraId="2CFB7A1D" w14:textId="77777777" w:rsidR="00646355" w:rsidRDefault="00D1210E">
            <w:pPr>
              <w:spacing w:before="45" w:after="45"/>
              <w:ind w:left="0" w:hanging="2"/>
            </w:pPr>
            <w:r>
              <w:rPr>
                <w:rFonts w:ascii="Arial" w:eastAsia="Arial" w:hAnsi="Arial" w:cs="Arial"/>
                <w:color w:val="000000"/>
                <w:sz w:val="20"/>
                <w:szCs w:val="20"/>
              </w:rPr>
              <w:lastRenderedPageBreak/>
              <w:t>Concorrência</w:t>
            </w:r>
          </w:p>
        </w:tc>
        <w:tc>
          <w:tcPr>
            <w:tcW w:w="1134" w:type="dxa"/>
            <w:tcBorders>
              <w:left w:val="single" w:sz="4" w:space="0" w:color="00000A"/>
              <w:bottom w:val="single" w:sz="4" w:space="0" w:color="00000A"/>
            </w:tcBorders>
            <w:shd w:val="clear" w:color="auto" w:fill="FFFFFF"/>
            <w:vAlign w:val="center"/>
          </w:tcPr>
          <w:p w14:paraId="46887BA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vAlign w:val="center"/>
          </w:tcPr>
          <w:p w14:paraId="7CFDB78C"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01</w:t>
            </w:r>
          </w:p>
        </w:tc>
        <w:tc>
          <w:tcPr>
            <w:tcW w:w="1417" w:type="dxa"/>
            <w:tcBorders>
              <w:left w:val="single" w:sz="4" w:space="0" w:color="00000A"/>
              <w:bottom w:val="single" w:sz="4" w:space="0" w:color="00000A"/>
            </w:tcBorders>
            <w:shd w:val="clear" w:color="auto" w:fill="FFFFFF"/>
            <w:vAlign w:val="center"/>
          </w:tcPr>
          <w:p w14:paraId="2C7760E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05</w:t>
            </w:r>
          </w:p>
        </w:tc>
        <w:tc>
          <w:tcPr>
            <w:tcW w:w="709" w:type="dxa"/>
            <w:tcBorders>
              <w:left w:val="single" w:sz="4" w:space="0" w:color="00000A"/>
              <w:bottom w:val="single" w:sz="4" w:space="0" w:color="00000A"/>
            </w:tcBorders>
            <w:shd w:val="clear" w:color="auto" w:fill="FFFFFF"/>
            <w:vAlign w:val="center"/>
          </w:tcPr>
          <w:p w14:paraId="7ACE7A07"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06</w:t>
            </w:r>
          </w:p>
        </w:tc>
        <w:tc>
          <w:tcPr>
            <w:tcW w:w="2410" w:type="dxa"/>
            <w:tcBorders>
              <w:left w:val="single" w:sz="4" w:space="0" w:color="00000A"/>
              <w:bottom w:val="single" w:sz="4" w:space="0" w:color="00000A"/>
            </w:tcBorders>
            <w:shd w:val="clear" w:color="auto" w:fill="FFFFFF"/>
            <w:vAlign w:val="center"/>
          </w:tcPr>
          <w:p w14:paraId="5E2C4A23"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R$ 23.376,00 (receita)</w:t>
            </w:r>
          </w:p>
        </w:tc>
      </w:tr>
      <w:tr w:rsidR="00646355" w14:paraId="04207F84" w14:textId="77777777" w:rsidTr="00753292">
        <w:trPr>
          <w:trHeight w:val="23"/>
        </w:trPr>
        <w:tc>
          <w:tcPr>
            <w:tcW w:w="1534" w:type="dxa"/>
            <w:tcBorders>
              <w:bottom w:val="single" w:sz="4" w:space="0" w:color="00000A"/>
            </w:tcBorders>
            <w:shd w:val="clear" w:color="auto" w:fill="auto"/>
            <w:vAlign w:val="center"/>
          </w:tcPr>
          <w:p w14:paraId="7E7B33E7" w14:textId="77777777" w:rsidR="00646355" w:rsidRDefault="00D1210E">
            <w:pPr>
              <w:spacing w:before="45" w:after="45"/>
              <w:ind w:left="0" w:hanging="2"/>
            </w:pPr>
            <w:r>
              <w:rPr>
                <w:rFonts w:ascii="Arial" w:eastAsia="Arial" w:hAnsi="Arial" w:cs="Arial"/>
                <w:color w:val="000000"/>
                <w:sz w:val="20"/>
                <w:szCs w:val="20"/>
              </w:rPr>
              <w:t>Pregão Presencial</w:t>
            </w:r>
          </w:p>
        </w:tc>
        <w:tc>
          <w:tcPr>
            <w:tcW w:w="1134" w:type="dxa"/>
            <w:tcBorders>
              <w:left w:val="single" w:sz="4" w:space="0" w:color="00000A"/>
              <w:bottom w:val="single" w:sz="4" w:space="0" w:color="00000A"/>
            </w:tcBorders>
            <w:shd w:val="clear" w:color="auto" w:fill="FFFFFF"/>
          </w:tcPr>
          <w:p w14:paraId="57832592"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tcPr>
          <w:p w14:paraId="5D45273B"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shd w:val="clear" w:color="auto" w:fill="FFFFFF"/>
          </w:tcPr>
          <w:p w14:paraId="40FEF06E"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709" w:type="dxa"/>
            <w:tcBorders>
              <w:left w:val="single" w:sz="4" w:space="0" w:color="00000A"/>
              <w:bottom w:val="single" w:sz="4" w:space="0" w:color="00000A"/>
            </w:tcBorders>
            <w:shd w:val="clear" w:color="auto" w:fill="FFFFFF"/>
          </w:tcPr>
          <w:p w14:paraId="0F5A7851"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2410" w:type="dxa"/>
            <w:tcBorders>
              <w:left w:val="single" w:sz="4" w:space="0" w:color="00000A"/>
              <w:bottom w:val="single" w:sz="4" w:space="0" w:color="00000A"/>
            </w:tcBorders>
            <w:shd w:val="clear" w:color="auto" w:fill="FFFFFF"/>
          </w:tcPr>
          <w:p w14:paraId="1CC6726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0,00</w:t>
            </w:r>
          </w:p>
        </w:tc>
      </w:tr>
      <w:tr w:rsidR="00646355" w14:paraId="7B677391" w14:textId="77777777" w:rsidTr="00753292">
        <w:trPr>
          <w:trHeight w:val="23"/>
        </w:trPr>
        <w:tc>
          <w:tcPr>
            <w:tcW w:w="1534" w:type="dxa"/>
            <w:tcBorders>
              <w:bottom w:val="single" w:sz="4" w:space="0" w:color="00000A"/>
            </w:tcBorders>
            <w:shd w:val="clear" w:color="auto" w:fill="auto"/>
            <w:vAlign w:val="center"/>
          </w:tcPr>
          <w:p w14:paraId="6DC89C1B" w14:textId="77777777" w:rsidR="00646355" w:rsidRDefault="00D1210E">
            <w:pPr>
              <w:spacing w:before="45" w:after="45"/>
              <w:ind w:left="0" w:hanging="2"/>
            </w:pPr>
            <w:r>
              <w:rPr>
                <w:rFonts w:ascii="Arial" w:eastAsia="Arial" w:hAnsi="Arial" w:cs="Arial"/>
                <w:color w:val="000000"/>
                <w:sz w:val="20"/>
                <w:szCs w:val="20"/>
              </w:rPr>
              <w:t>Pregão Eletrônico</w:t>
            </w:r>
          </w:p>
        </w:tc>
        <w:tc>
          <w:tcPr>
            <w:tcW w:w="1134" w:type="dxa"/>
            <w:tcBorders>
              <w:left w:val="single" w:sz="4" w:space="0" w:color="00000A"/>
              <w:bottom w:val="single" w:sz="4" w:space="0" w:color="00000A"/>
            </w:tcBorders>
            <w:shd w:val="clear" w:color="auto" w:fill="FFFFFF"/>
            <w:vAlign w:val="center"/>
          </w:tcPr>
          <w:p w14:paraId="441997A4"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vAlign w:val="center"/>
          </w:tcPr>
          <w:p w14:paraId="24DB54B5"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02</w:t>
            </w:r>
          </w:p>
        </w:tc>
        <w:tc>
          <w:tcPr>
            <w:tcW w:w="1417" w:type="dxa"/>
            <w:tcBorders>
              <w:left w:val="single" w:sz="4" w:space="0" w:color="00000A"/>
              <w:bottom w:val="single" w:sz="4" w:space="0" w:color="00000A"/>
            </w:tcBorders>
            <w:shd w:val="clear" w:color="auto" w:fill="FFFFFF"/>
            <w:vAlign w:val="center"/>
          </w:tcPr>
          <w:p w14:paraId="0D4D6D56"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133</w:t>
            </w:r>
          </w:p>
        </w:tc>
        <w:tc>
          <w:tcPr>
            <w:tcW w:w="709" w:type="dxa"/>
            <w:tcBorders>
              <w:left w:val="single" w:sz="4" w:space="0" w:color="00000A"/>
              <w:bottom w:val="single" w:sz="4" w:space="0" w:color="00000A"/>
            </w:tcBorders>
            <w:shd w:val="clear" w:color="auto" w:fill="FFFFFF"/>
            <w:vAlign w:val="center"/>
          </w:tcPr>
          <w:p w14:paraId="6E683DF4"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135</w:t>
            </w:r>
          </w:p>
        </w:tc>
        <w:tc>
          <w:tcPr>
            <w:tcW w:w="2410" w:type="dxa"/>
            <w:tcBorders>
              <w:left w:val="single" w:sz="4" w:space="0" w:color="00000A"/>
              <w:bottom w:val="single" w:sz="4" w:space="0" w:color="00000A"/>
            </w:tcBorders>
            <w:shd w:val="clear" w:color="auto" w:fill="FFFFFF"/>
            <w:vAlign w:val="center"/>
          </w:tcPr>
          <w:p w14:paraId="301D9EF2"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R$ 10.009.235,89</w:t>
            </w:r>
          </w:p>
        </w:tc>
      </w:tr>
      <w:tr w:rsidR="00646355" w14:paraId="5E6F938D" w14:textId="77777777" w:rsidTr="00753292">
        <w:trPr>
          <w:trHeight w:val="23"/>
        </w:trPr>
        <w:tc>
          <w:tcPr>
            <w:tcW w:w="1534" w:type="dxa"/>
            <w:tcBorders>
              <w:bottom w:val="single" w:sz="4" w:space="0" w:color="00000A"/>
            </w:tcBorders>
            <w:shd w:val="clear" w:color="auto" w:fill="auto"/>
            <w:vAlign w:val="center"/>
          </w:tcPr>
          <w:p w14:paraId="4AC970B8" w14:textId="77777777" w:rsidR="00646355" w:rsidRDefault="00D1210E">
            <w:pPr>
              <w:spacing w:before="45" w:after="45"/>
              <w:ind w:left="0" w:hanging="2"/>
            </w:pPr>
            <w:r>
              <w:rPr>
                <w:rFonts w:ascii="Arial" w:eastAsia="Arial" w:hAnsi="Arial" w:cs="Arial"/>
                <w:color w:val="000000"/>
                <w:sz w:val="20"/>
                <w:szCs w:val="20"/>
              </w:rPr>
              <w:t>Concurso</w:t>
            </w:r>
          </w:p>
        </w:tc>
        <w:tc>
          <w:tcPr>
            <w:tcW w:w="1134" w:type="dxa"/>
            <w:tcBorders>
              <w:left w:val="single" w:sz="4" w:space="0" w:color="00000A"/>
              <w:bottom w:val="single" w:sz="4" w:space="0" w:color="00000A"/>
            </w:tcBorders>
            <w:shd w:val="clear" w:color="auto" w:fill="FFFFFF"/>
          </w:tcPr>
          <w:p w14:paraId="2CF6242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tcPr>
          <w:p w14:paraId="79D6AA4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shd w:val="clear" w:color="auto" w:fill="FFFFFF"/>
          </w:tcPr>
          <w:p w14:paraId="3B50A258"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709" w:type="dxa"/>
            <w:tcBorders>
              <w:left w:val="single" w:sz="4" w:space="0" w:color="00000A"/>
              <w:bottom w:val="single" w:sz="4" w:space="0" w:color="00000A"/>
            </w:tcBorders>
            <w:shd w:val="clear" w:color="auto" w:fill="FFFFFF"/>
          </w:tcPr>
          <w:p w14:paraId="1F70D75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2410" w:type="dxa"/>
            <w:tcBorders>
              <w:left w:val="single" w:sz="4" w:space="0" w:color="00000A"/>
              <w:bottom w:val="single" w:sz="4" w:space="0" w:color="00000A"/>
            </w:tcBorders>
            <w:shd w:val="clear" w:color="auto" w:fill="FFFFFF"/>
          </w:tcPr>
          <w:p w14:paraId="47032357"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0,00</w:t>
            </w:r>
          </w:p>
        </w:tc>
      </w:tr>
      <w:tr w:rsidR="00646355" w14:paraId="11C29913" w14:textId="77777777" w:rsidTr="00753292">
        <w:trPr>
          <w:trHeight w:val="23"/>
        </w:trPr>
        <w:tc>
          <w:tcPr>
            <w:tcW w:w="1534" w:type="dxa"/>
            <w:tcBorders>
              <w:bottom w:val="single" w:sz="4" w:space="0" w:color="00000A"/>
            </w:tcBorders>
            <w:shd w:val="clear" w:color="auto" w:fill="auto"/>
            <w:vAlign w:val="center"/>
          </w:tcPr>
          <w:p w14:paraId="797C64FB" w14:textId="77777777" w:rsidR="00646355" w:rsidRDefault="00D1210E">
            <w:pPr>
              <w:spacing w:before="45" w:after="45"/>
              <w:ind w:left="0" w:hanging="2"/>
            </w:pPr>
            <w:r>
              <w:rPr>
                <w:rFonts w:ascii="Arial" w:eastAsia="Arial" w:hAnsi="Arial" w:cs="Arial"/>
                <w:color w:val="000000"/>
                <w:sz w:val="20"/>
                <w:szCs w:val="20"/>
              </w:rPr>
              <w:t>Consulta</w:t>
            </w:r>
          </w:p>
        </w:tc>
        <w:tc>
          <w:tcPr>
            <w:tcW w:w="1134" w:type="dxa"/>
            <w:tcBorders>
              <w:left w:val="single" w:sz="4" w:space="0" w:color="00000A"/>
              <w:bottom w:val="single" w:sz="4" w:space="0" w:color="00000A"/>
            </w:tcBorders>
            <w:shd w:val="clear" w:color="auto" w:fill="FFFFFF"/>
          </w:tcPr>
          <w:p w14:paraId="343AEC71"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tcPr>
          <w:p w14:paraId="538D7D3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shd w:val="clear" w:color="auto" w:fill="FFFFFF"/>
          </w:tcPr>
          <w:p w14:paraId="760ABDB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709" w:type="dxa"/>
            <w:tcBorders>
              <w:left w:val="single" w:sz="4" w:space="0" w:color="00000A"/>
              <w:bottom w:val="single" w:sz="4" w:space="0" w:color="00000A"/>
            </w:tcBorders>
            <w:shd w:val="clear" w:color="auto" w:fill="FFFFFF"/>
          </w:tcPr>
          <w:p w14:paraId="151C070B"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2410" w:type="dxa"/>
            <w:tcBorders>
              <w:left w:val="single" w:sz="4" w:space="0" w:color="00000A"/>
              <w:bottom w:val="single" w:sz="4" w:space="0" w:color="00000A"/>
            </w:tcBorders>
            <w:shd w:val="clear" w:color="auto" w:fill="FFFFFF"/>
          </w:tcPr>
          <w:p w14:paraId="6F46FF72"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0,00</w:t>
            </w:r>
          </w:p>
        </w:tc>
      </w:tr>
      <w:tr w:rsidR="00646355" w14:paraId="1585E2CA" w14:textId="77777777" w:rsidTr="00753292">
        <w:trPr>
          <w:trHeight w:val="23"/>
        </w:trPr>
        <w:tc>
          <w:tcPr>
            <w:tcW w:w="1534" w:type="dxa"/>
            <w:tcBorders>
              <w:bottom w:val="single" w:sz="4" w:space="0" w:color="00000A"/>
            </w:tcBorders>
            <w:shd w:val="clear" w:color="auto" w:fill="auto"/>
            <w:vAlign w:val="center"/>
          </w:tcPr>
          <w:p w14:paraId="71772DAA" w14:textId="77777777" w:rsidR="00646355" w:rsidRDefault="00D1210E">
            <w:pPr>
              <w:spacing w:before="45" w:after="45"/>
              <w:ind w:left="0" w:hanging="2"/>
            </w:pPr>
            <w:r>
              <w:rPr>
                <w:rFonts w:ascii="Arial" w:eastAsia="Arial" w:hAnsi="Arial" w:cs="Arial"/>
                <w:color w:val="000000"/>
                <w:sz w:val="20"/>
                <w:szCs w:val="20"/>
              </w:rPr>
              <w:t>Regime Diferenciado de Contratações Públicas (RDC)</w:t>
            </w:r>
          </w:p>
        </w:tc>
        <w:tc>
          <w:tcPr>
            <w:tcW w:w="1134" w:type="dxa"/>
            <w:tcBorders>
              <w:left w:val="single" w:sz="4" w:space="0" w:color="00000A"/>
              <w:bottom w:val="single" w:sz="4" w:space="0" w:color="00000A"/>
            </w:tcBorders>
            <w:shd w:val="clear" w:color="auto" w:fill="FFFFFF"/>
          </w:tcPr>
          <w:p w14:paraId="041FC2B4"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tcPr>
          <w:p w14:paraId="517D354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shd w:val="clear" w:color="auto" w:fill="FFFFFF"/>
          </w:tcPr>
          <w:p w14:paraId="4B70CB7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709" w:type="dxa"/>
            <w:tcBorders>
              <w:left w:val="single" w:sz="4" w:space="0" w:color="00000A"/>
              <w:bottom w:val="single" w:sz="4" w:space="0" w:color="00000A"/>
            </w:tcBorders>
            <w:shd w:val="clear" w:color="auto" w:fill="FFFFFF"/>
          </w:tcPr>
          <w:p w14:paraId="413B623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2410" w:type="dxa"/>
            <w:tcBorders>
              <w:left w:val="single" w:sz="4" w:space="0" w:color="00000A"/>
              <w:bottom w:val="single" w:sz="4" w:space="0" w:color="00000A"/>
            </w:tcBorders>
            <w:shd w:val="clear" w:color="auto" w:fill="FFFFFF"/>
          </w:tcPr>
          <w:p w14:paraId="1E3294D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0,00</w:t>
            </w:r>
          </w:p>
        </w:tc>
      </w:tr>
      <w:tr w:rsidR="00646355" w14:paraId="4CD85230" w14:textId="77777777" w:rsidTr="00753292">
        <w:trPr>
          <w:trHeight w:val="23"/>
        </w:trPr>
        <w:tc>
          <w:tcPr>
            <w:tcW w:w="1534" w:type="dxa"/>
            <w:tcBorders>
              <w:bottom w:val="single" w:sz="4" w:space="0" w:color="00000A"/>
            </w:tcBorders>
            <w:shd w:val="clear" w:color="auto" w:fill="auto"/>
            <w:vAlign w:val="center"/>
          </w:tcPr>
          <w:p w14:paraId="4C5A2690" w14:textId="77777777" w:rsidR="00646355" w:rsidRDefault="00D1210E">
            <w:pPr>
              <w:spacing w:before="45" w:after="45"/>
              <w:ind w:left="0" w:hanging="2"/>
            </w:pPr>
            <w:proofErr w:type="gramStart"/>
            <w:r>
              <w:rPr>
                <w:rFonts w:ascii="Arial" w:eastAsia="Arial" w:hAnsi="Arial" w:cs="Arial"/>
                <w:color w:val="000000"/>
                <w:sz w:val="20"/>
                <w:szCs w:val="20"/>
              </w:rPr>
              <w:t>Leilão</w:t>
            </w:r>
            <w:r>
              <w:rPr>
                <w:rFonts w:ascii="Arial" w:eastAsia="Arial" w:hAnsi="Arial" w:cs="Arial"/>
                <w:b/>
                <w:color w:val="000000"/>
                <w:sz w:val="20"/>
                <w:szCs w:val="20"/>
                <w:vertAlign w:val="superscript"/>
              </w:rPr>
              <w:t>(</w:t>
            </w:r>
            <w:proofErr w:type="gramEnd"/>
            <w:r>
              <w:rPr>
                <w:rFonts w:ascii="Arial" w:eastAsia="Arial" w:hAnsi="Arial" w:cs="Arial"/>
                <w:b/>
                <w:color w:val="000000"/>
                <w:sz w:val="20"/>
                <w:szCs w:val="20"/>
                <w:vertAlign w:val="superscript"/>
              </w:rPr>
              <w:t>4)</w:t>
            </w:r>
          </w:p>
        </w:tc>
        <w:tc>
          <w:tcPr>
            <w:tcW w:w="1134" w:type="dxa"/>
            <w:tcBorders>
              <w:left w:val="single" w:sz="4" w:space="0" w:color="00000A"/>
              <w:bottom w:val="single" w:sz="4" w:space="0" w:color="00000A"/>
            </w:tcBorders>
            <w:shd w:val="clear" w:color="auto" w:fill="FFFFFF"/>
          </w:tcPr>
          <w:p w14:paraId="39865195"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shd w:val="clear" w:color="auto" w:fill="FFFFFF"/>
          </w:tcPr>
          <w:p w14:paraId="70F490DA"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shd w:val="clear" w:color="auto" w:fill="FFFFFF"/>
            <w:vAlign w:val="center"/>
          </w:tcPr>
          <w:p w14:paraId="7165DF39"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01</w:t>
            </w:r>
          </w:p>
        </w:tc>
        <w:tc>
          <w:tcPr>
            <w:tcW w:w="709" w:type="dxa"/>
            <w:tcBorders>
              <w:left w:val="single" w:sz="4" w:space="0" w:color="00000A"/>
              <w:bottom w:val="single" w:sz="4" w:space="0" w:color="00000A"/>
            </w:tcBorders>
            <w:shd w:val="clear" w:color="auto" w:fill="FFFFFF"/>
            <w:vAlign w:val="center"/>
          </w:tcPr>
          <w:p w14:paraId="6C317A6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01</w:t>
            </w:r>
          </w:p>
        </w:tc>
        <w:tc>
          <w:tcPr>
            <w:tcW w:w="2410" w:type="dxa"/>
            <w:tcBorders>
              <w:left w:val="single" w:sz="4" w:space="0" w:color="00000A"/>
              <w:bottom w:val="single" w:sz="4" w:space="0" w:color="00000A"/>
            </w:tcBorders>
            <w:shd w:val="clear" w:color="auto" w:fill="FFFFFF"/>
            <w:vAlign w:val="center"/>
          </w:tcPr>
          <w:p w14:paraId="41329704"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680.000,00 (receita)</w:t>
            </w:r>
          </w:p>
        </w:tc>
      </w:tr>
      <w:tr w:rsidR="00646355" w14:paraId="4F86DE8F" w14:textId="77777777" w:rsidTr="00753292">
        <w:trPr>
          <w:trHeight w:val="23"/>
        </w:trPr>
        <w:tc>
          <w:tcPr>
            <w:tcW w:w="1534" w:type="dxa"/>
            <w:tcBorders>
              <w:bottom w:val="single" w:sz="4" w:space="0" w:color="00000A"/>
            </w:tcBorders>
          </w:tcPr>
          <w:p w14:paraId="21D5DE32" w14:textId="77777777" w:rsidR="00646355" w:rsidRDefault="00D1210E">
            <w:pPr>
              <w:spacing w:before="45" w:after="45"/>
              <w:ind w:left="0" w:right="107" w:hanging="2"/>
              <w:jc w:val="center"/>
            </w:pPr>
            <w:r>
              <w:rPr>
                <w:rFonts w:ascii="Arial" w:eastAsia="Arial" w:hAnsi="Arial" w:cs="Arial"/>
                <w:b/>
                <w:color w:val="000000"/>
                <w:sz w:val="20"/>
                <w:szCs w:val="20"/>
              </w:rPr>
              <w:t>Subtotal</w:t>
            </w:r>
          </w:p>
        </w:tc>
        <w:tc>
          <w:tcPr>
            <w:tcW w:w="1134" w:type="dxa"/>
            <w:tcBorders>
              <w:left w:val="single" w:sz="4" w:space="0" w:color="00000A"/>
              <w:bottom w:val="single" w:sz="4" w:space="0" w:color="00000A"/>
            </w:tcBorders>
          </w:tcPr>
          <w:p w14:paraId="24B9E714"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tcPr>
          <w:p w14:paraId="0AE2A59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tcPr>
          <w:p w14:paraId="33F8261E"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709" w:type="dxa"/>
            <w:tcBorders>
              <w:left w:val="single" w:sz="4" w:space="0" w:color="00000A"/>
              <w:bottom w:val="single" w:sz="4" w:space="0" w:color="00000A"/>
            </w:tcBorders>
            <w:vAlign w:val="center"/>
          </w:tcPr>
          <w:p w14:paraId="51DB1B93"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142</w:t>
            </w:r>
          </w:p>
        </w:tc>
        <w:tc>
          <w:tcPr>
            <w:tcW w:w="2410" w:type="dxa"/>
            <w:tcBorders>
              <w:left w:val="single" w:sz="4" w:space="0" w:color="00000A"/>
              <w:bottom w:val="single" w:sz="4" w:space="0" w:color="00000A"/>
            </w:tcBorders>
          </w:tcPr>
          <w:p w14:paraId="5DBDA59A" w14:textId="0D660DF2" w:rsidR="00646355" w:rsidRDefault="00D1210E" w:rsidP="00753292">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10.009.235,89</w:t>
            </w:r>
          </w:p>
        </w:tc>
      </w:tr>
      <w:tr w:rsidR="00646355" w14:paraId="3357A005" w14:textId="77777777" w:rsidTr="00753292">
        <w:trPr>
          <w:trHeight w:val="23"/>
        </w:trPr>
        <w:tc>
          <w:tcPr>
            <w:tcW w:w="8622" w:type="dxa"/>
            <w:gridSpan w:val="6"/>
            <w:tcBorders>
              <w:bottom w:val="single" w:sz="4" w:space="0" w:color="00000A"/>
            </w:tcBorders>
            <w:shd w:val="clear" w:color="auto" w:fill="DDDDDD"/>
          </w:tcPr>
          <w:p w14:paraId="0414F715" w14:textId="77777777" w:rsidR="00646355" w:rsidRDefault="00D1210E">
            <w:pPr>
              <w:spacing w:before="45" w:after="45"/>
              <w:ind w:left="0" w:right="5" w:hanging="2"/>
              <w:jc w:val="center"/>
            </w:pPr>
            <w:r>
              <w:rPr>
                <w:rFonts w:ascii="Arial" w:eastAsia="Arial" w:hAnsi="Arial" w:cs="Arial"/>
                <w:b/>
                <w:color w:val="000000"/>
                <w:sz w:val="20"/>
                <w:szCs w:val="20"/>
              </w:rPr>
              <w:t>Contratação direta</w:t>
            </w:r>
          </w:p>
        </w:tc>
      </w:tr>
      <w:tr w:rsidR="00646355" w14:paraId="1612EF45" w14:textId="77777777" w:rsidTr="00753292">
        <w:trPr>
          <w:trHeight w:val="23"/>
        </w:trPr>
        <w:tc>
          <w:tcPr>
            <w:tcW w:w="1534" w:type="dxa"/>
            <w:tcBorders>
              <w:bottom w:val="single" w:sz="4" w:space="0" w:color="00000A"/>
            </w:tcBorders>
          </w:tcPr>
          <w:p w14:paraId="43A2ACEB" w14:textId="77777777" w:rsidR="00646355" w:rsidRDefault="00D1210E">
            <w:pPr>
              <w:spacing w:before="45" w:after="45"/>
              <w:ind w:left="0" w:hanging="2"/>
              <w:jc w:val="both"/>
            </w:pPr>
            <w:r>
              <w:rPr>
                <w:rFonts w:ascii="Arial" w:eastAsia="Arial" w:hAnsi="Arial" w:cs="Arial"/>
                <w:color w:val="000000"/>
                <w:sz w:val="20"/>
                <w:szCs w:val="20"/>
              </w:rPr>
              <w:t>Dispensa</w:t>
            </w:r>
          </w:p>
        </w:tc>
        <w:tc>
          <w:tcPr>
            <w:tcW w:w="1134" w:type="dxa"/>
            <w:tcBorders>
              <w:left w:val="single" w:sz="4" w:space="0" w:color="00000A"/>
              <w:bottom w:val="single" w:sz="4" w:space="0" w:color="00000A"/>
            </w:tcBorders>
            <w:vAlign w:val="center"/>
          </w:tcPr>
          <w:p w14:paraId="52D089B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03</w:t>
            </w:r>
          </w:p>
        </w:tc>
        <w:tc>
          <w:tcPr>
            <w:tcW w:w="1418" w:type="dxa"/>
            <w:tcBorders>
              <w:left w:val="single" w:sz="4" w:space="0" w:color="00000A"/>
              <w:bottom w:val="single" w:sz="4" w:space="0" w:color="00000A"/>
            </w:tcBorders>
            <w:vAlign w:val="center"/>
          </w:tcPr>
          <w:p w14:paraId="253F085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vAlign w:val="center"/>
          </w:tcPr>
          <w:p w14:paraId="7E30D968"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17</w:t>
            </w:r>
          </w:p>
        </w:tc>
        <w:tc>
          <w:tcPr>
            <w:tcW w:w="709" w:type="dxa"/>
            <w:tcBorders>
              <w:left w:val="single" w:sz="4" w:space="0" w:color="00000A"/>
              <w:bottom w:val="single" w:sz="4" w:space="0" w:color="00000A"/>
            </w:tcBorders>
            <w:vAlign w:val="center"/>
          </w:tcPr>
          <w:p w14:paraId="3311742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20</w:t>
            </w:r>
          </w:p>
        </w:tc>
        <w:tc>
          <w:tcPr>
            <w:tcW w:w="2410" w:type="dxa"/>
            <w:tcBorders>
              <w:left w:val="single" w:sz="4" w:space="0" w:color="00000A"/>
              <w:bottom w:val="single" w:sz="4" w:space="0" w:color="00000A"/>
            </w:tcBorders>
            <w:vAlign w:val="center"/>
          </w:tcPr>
          <w:p w14:paraId="3FA0C784" w14:textId="27DA1EE2"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R$93.522,00</w:t>
            </w:r>
          </w:p>
        </w:tc>
      </w:tr>
      <w:tr w:rsidR="00646355" w14:paraId="26A38877" w14:textId="77777777" w:rsidTr="00753292">
        <w:trPr>
          <w:trHeight w:val="23"/>
        </w:trPr>
        <w:tc>
          <w:tcPr>
            <w:tcW w:w="1534" w:type="dxa"/>
            <w:tcBorders>
              <w:bottom w:val="single" w:sz="4" w:space="0" w:color="00000A"/>
            </w:tcBorders>
          </w:tcPr>
          <w:p w14:paraId="6F71D526" w14:textId="77777777" w:rsidR="00646355" w:rsidRDefault="00D1210E">
            <w:pPr>
              <w:spacing w:before="45" w:after="45"/>
              <w:ind w:left="0" w:hanging="2"/>
              <w:jc w:val="both"/>
            </w:pPr>
            <w:r>
              <w:rPr>
                <w:rFonts w:ascii="Arial" w:eastAsia="Arial" w:hAnsi="Arial" w:cs="Arial"/>
                <w:color w:val="000000"/>
                <w:sz w:val="20"/>
                <w:szCs w:val="20"/>
              </w:rPr>
              <w:t>Inexigibilidade</w:t>
            </w:r>
          </w:p>
        </w:tc>
        <w:tc>
          <w:tcPr>
            <w:tcW w:w="1134" w:type="dxa"/>
            <w:tcBorders>
              <w:left w:val="single" w:sz="4" w:space="0" w:color="00000A"/>
              <w:bottom w:val="single" w:sz="4" w:space="0" w:color="00000A"/>
            </w:tcBorders>
            <w:vAlign w:val="center"/>
          </w:tcPr>
          <w:p w14:paraId="7D0AFDA6"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07</w:t>
            </w:r>
          </w:p>
        </w:tc>
        <w:tc>
          <w:tcPr>
            <w:tcW w:w="1418" w:type="dxa"/>
            <w:tcBorders>
              <w:left w:val="single" w:sz="4" w:space="0" w:color="00000A"/>
              <w:bottom w:val="single" w:sz="4" w:space="0" w:color="00000A"/>
            </w:tcBorders>
            <w:vAlign w:val="center"/>
          </w:tcPr>
          <w:p w14:paraId="29B1CA68"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vAlign w:val="center"/>
          </w:tcPr>
          <w:p w14:paraId="24AED06C"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64</w:t>
            </w:r>
          </w:p>
        </w:tc>
        <w:tc>
          <w:tcPr>
            <w:tcW w:w="709" w:type="dxa"/>
            <w:tcBorders>
              <w:left w:val="single" w:sz="4" w:space="0" w:color="00000A"/>
              <w:bottom w:val="single" w:sz="4" w:space="0" w:color="00000A"/>
            </w:tcBorders>
            <w:vAlign w:val="center"/>
          </w:tcPr>
          <w:p w14:paraId="617E948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71</w:t>
            </w:r>
          </w:p>
        </w:tc>
        <w:tc>
          <w:tcPr>
            <w:tcW w:w="2410" w:type="dxa"/>
            <w:tcBorders>
              <w:left w:val="single" w:sz="4" w:space="0" w:color="00000A"/>
              <w:bottom w:val="single" w:sz="4" w:space="0" w:color="00000A"/>
            </w:tcBorders>
            <w:vAlign w:val="center"/>
          </w:tcPr>
          <w:p w14:paraId="5013E776" w14:textId="24170028" w:rsidR="00646355" w:rsidRDefault="00D1210E" w:rsidP="00753292">
            <w:pPr>
              <w:ind w:left="0" w:hanging="2"/>
              <w:jc w:val="center"/>
              <w:rPr>
                <w:rFonts w:ascii="Arial" w:eastAsia="Arial" w:hAnsi="Arial" w:cs="Arial"/>
                <w:color w:val="000000"/>
                <w:sz w:val="20"/>
                <w:szCs w:val="20"/>
              </w:rPr>
            </w:pPr>
            <w:r>
              <w:rPr>
                <w:rFonts w:ascii="Arial" w:eastAsia="Arial" w:hAnsi="Arial" w:cs="Arial"/>
                <w:color w:val="000000"/>
                <w:sz w:val="20"/>
                <w:szCs w:val="20"/>
              </w:rPr>
              <w:t>1.804.768,95</w:t>
            </w:r>
          </w:p>
        </w:tc>
      </w:tr>
      <w:tr w:rsidR="00646355" w14:paraId="0583A1F5" w14:textId="77777777" w:rsidTr="00753292">
        <w:trPr>
          <w:trHeight w:val="23"/>
        </w:trPr>
        <w:tc>
          <w:tcPr>
            <w:tcW w:w="1534" w:type="dxa"/>
            <w:tcBorders>
              <w:bottom w:val="single" w:sz="4" w:space="0" w:color="00000A"/>
            </w:tcBorders>
          </w:tcPr>
          <w:p w14:paraId="6AB6F49A" w14:textId="77777777" w:rsidR="00646355" w:rsidRDefault="00D1210E">
            <w:pPr>
              <w:spacing w:before="45" w:after="45"/>
              <w:ind w:left="0" w:hanging="2"/>
              <w:jc w:val="both"/>
            </w:pPr>
            <w:r>
              <w:rPr>
                <w:rFonts w:ascii="Arial" w:eastAsia="Arial" w:hAnsi="Arial" w:cs="Arial"/>
                <w:color w:val="000000"/>
                <w:sz w:val="20"/>
                <w:szCs w:val="20"/>
              </w:rPr>
              <w:t xml:space="preserve">Registro de </w:t>
            </w:r>
            <w:proofErr w:type="gramStart"/>
            <w:r>
              <w:rPr>
                <w:rFonts w:ascii="Arial" w:eastAsia="Arial" w:hAnsi="Arial" w:cs="Arial"/>
                <w:color w:val="000000"/>
                <w:sz w:val="20"/>
                <w:szCs w:val="20"/>
              </w:rPr>
              <w:t>Preços</w:t>
            </w:r>
            <w:r>
              <w:rPr>
                <w:rFonts w:ascii="Arial" w:eastAsia="Arial" w:hAnsi="Arial" w:cs="Arial"/>
                <w:b/>
                <w:color w:val="000000"/>
                <w:sz w:val="20"/>
                <w:szCs w:val="20"/>
                <w:vertAlign w:val="superscript"/>
              </w:rPr>
              <w:t>(</w:t>
            </w:r>
            <w:proofErr w:type="gramEnd"/>
            <w:r>
              <w:rPr>
                <w:rFonts w:ascii="Arial" w:eastAsia="Arial" w:hAnsi="Arial" w:cs="Arial"/>
                <w:b/>
                <w:color w:val="000000"/>
                <w:sz w:val="20"/>
                <w:szCs w:val="20"/>
                <w:vertAlign w:val="superscript"/>
              </w:rPr>
              <w:t>5)</w:t>
            </w:r>
          </w:p>
        </w:tc>
        <w:tc>
          <w:tcPr>
            <w:tcW w:w="1134" w:type="dxa"/>
            <w:tcBorders>
              <w:left w:val="single" w:sz="4" w:space="0" w:color="00000A"/>
              <w:bottom w:val="single" w:sz="4" w:space="0" w:color="00000A"/>
            </w:tcBorders>
            <w:vAlign w:val="center"/>
          </w:tcPr>
          <w:p w14:paraId="07D29AB4"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8" w:type="dxa"/>
            <w:tcBorders>
              <w:left w:val="single" w:sz="4" w:space="0" w:color="00000A"/>
              <w:bottom w:val="single" w:sz="4" w:space="0" w:color="00000A"/>
            </w:tcBorders>
            <w:vAlign w:val="center"/>
          </w:tcPr>
          <w:p w14:paraId="3585AE4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417" w:type="dxa"/>
            <w:tcBorders>
              <w:left w:val="single" w:sz="4" w:space="0" w:color="00000A"/>
              <w:bottom w:val="single" w:sz="4" w:space="0" w:color="00000A"/>
            </w:tcBorders>
            <w:vAlign w:val="center"/>
          </w:tcPr>
          <w:p w14:paraId="647CA1A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12</w:t>
            </w:r>
          </w:p>
        </w:tc>
        <w:tc>
          <w:tcPr>
            <w:tcW w:w="709" w:type="dxa"/>
            <w:tcBorders>
              <w:left w:val="single" w:sz="4" w:space="0" w:color="00000A"/>
              <w:bottom w:val="single" w:sz="4" w:space="0" w:color="00000A"/>
            </w:tcBorders>
            <w:vAlign w:val="center"/>
          </w:tcPr>
          <w:p w14:paraId="1C5364A8"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12</w:t>
            </w:r>
          </w:p>
        </w:tc>
        <w:tc>
          <w:tcPr>
            <w:tcW w:w="2410" w:type="dxa"/>
            <w:tcBorders>
              <w:left w:val="single" w:sz="4" w:space="0" w:color="00000A"/>
              <w:bottom w:val="single" w:sz="4" w:space="0" w:color="00000A"/>
            </w:tcBorders>
            <w:vAlign w:val="center"/>
          </w:tcPr>
          <w:p w14:paraId="46494FB5" w14:textId="618CCE72"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1.171.676,32</w:t>
            </w:r>
          </w:p>
        </w:tc>
      </w:tr>
      <w:tr w:rsidR="00646355" w14:paraId="77E6F332" w14:textId="77777777" w:rsidTr="00753292">
        <w:trPr>
          <w:trHeight w:val="23"/>
        </w:trPr>
        <w:tc>
          <w:tcPr>
            <w:tcW w:w="1534" w:type="dxa"/>
            <w:tcBorders>
              <w:bottom w:val="single" w:sz="4" w:space="0" w:color="00000A"/>
            </w:tcBorders>
          </w:tcPr>
          <w:p w14:paraId="25E8E742" w14:textId="77777777" w:rsidR="00646355" w:rsidRDefault="00D1210E">
            <w:pPr>
              <w:spacing w:before="45" w:after="45"/>
              <w:ind w:left="0" w:right="107" w:hanging="2"/>
              <w:jc w:val="center"/>
            </w:pPr>
            <w:r>
              <w:rPr>
                <w:rFonts w:ascii="Arial" w:eastAsia="Arial" w:hAnsi="Arial" w:cs="Arial"/>
                <w:b/>
                <w:color w:val="000000"/>
                <w:sz w:val="20"/>
                <w:szCs w:val="20"/>
              </w:rPr>
              <w:t>Subtotal</w:t>
            </w:r>
          </w:p>
        </w:tc>
        <w:tc>
          <w:tcPr>
            <w:tcW w:w="1134" w:type="dxa"/>
            <w:tcBorders>
              <w:left w:val="single" w:sz="4" w:space="0" w:color="00000A"/>
              <w:bottom w:val="single" w:sz="4" w:space="0" w:color="00000A"/>
            </w:tcBorders>
            <w:vAlign w:val="center"/>
          </w:tcPr>
          <w:p w14:paraId="72FC8BBE"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10</w:t>
            </w:r>
          </w:p>
        </w:tc>
        <w:tc>
          <w:tcPr>
            <w:tcW w:w="1418" w:type="dxa"/>
            <w:tcBorders>
              <w:left w:val="single" w:sz="4" w:space="0" w:color="00000A"/>
              <w:bottom w:val="single" w:sz="4" w:space="0" w:color="00000A"/>
            </w:tcBorders>
            <w:vAlign w:val="center"/>
          </w:tcPr>
          <w:p w14:paraId="5D89DDC6"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0</w:t>
            </w:r>
          </w:p>
        </w:tc>
        <w:tc>
          <w:tcPr>
            <w:tcW w:w="1417" w:type="dxa"/>
            <w:tcBorders>
              <w:left w:val="single" w:sz="4" w:space="0" w:color="00000A"/>
              <w:bottom w:val="single" w:sz="4" w:space="0" w:color="00000A"/>
            </w:tcBorders>
            <w:vAlign w:val="center"/>
          </w:tcPr>
          <w:p w14:paraId="0D0DE88C"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93</w:t>
            </w:r>
          </w:p>
        </w:tc>
        <w:tc>
          <w:tcPr>
            <w:tcW w:w="709" w:type="dxa"/>
            <w:tcBorders>
              <w:left w:val="single" w:sz="4" w:space="0" w:color="00000A"/>
              <w:bottom w:val="single" w:sz="4" w:space="0" w:color="00000A"/>
            </w:tcBorders>
            <w:vAlign w:val="center"/>
          </w:tcPr>
          <w:p w14:paraId="699F00B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103</w:t>
            </w:r>
          </w:p>
        </w:tc>
        <w:tc>
          <w:tcPr>
            <w:tcW w:w="2410" w:type="dxa"/>
            <w:tcBorders>
              <w:left w:val="single" w:sz="4" w:space="0" w:color="00000A"/>
              <w:bottom w:val="single" w:sz="4" w:space="0" w:color="00000A"/>
            </w:tcBorders>
            <w:vAlign w:val="center"/>
          </w:tcPr>
          <w:p w14:paraId="13ECA0F1" w14:textId="299C3E1E"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3.069.967,27</w:t>
            </w:r>
          </w:p>
        </w:tc>
      </w:tr>
      <w:tr w:rsidR="00646355" w14:paraId="5823871E" w14:textId="77777777" w:rsidTr="00753292">
        <w:trPr>
          <w:trHeight w:val="23"/>
        </w:trPr>
        <w:tc>
          <w:tcPr>
            <w:tcW w:w="1534" w:type="dxa"/>
            <w:tcBorders>
              <w:bottom w:val="single" w:sz="4" w:space="0" w:color="00000A"/>
            </w:tcBorders>
          </w:tcPr>
          <w:p w14:paraId="720CC776" w14:textId="77777777" w:rsidR="00646355" w:rsidRDefault="00D1210E">
            <w:pPr>
              <w:spacing w:before="45" w:after="45"/>
              <w:ind w:left="0" w:hanging="2"/>
              <w:jc w:val="center"/>
            </w:pPr>
            <w:r>
              <w:rPr>
                <w:rFonts w:ascii="Arial" w:eastAsia="Arial" w:hAnsi="Arial" w:cs="Arial"/>
                <w:b/>
                <w:color w:val="000000"/>
                <w:sz w:val="20"/>
                <w:szCs w:val="20"/>
              </w:rPr>
              <w:t>Total</w:t>
            </w:r>
          </w:p>
        </w:tc>
        <w:tc>
          <w:tcPr>
            <w:tcW w:w="1134" w:type="dxa"/>
            <w:tcBorders>
              <w:left w:val="single" w:sz="4" w:space="0" w:color="00000A"/>
              <w:bottom w:val="single" w:sz="4" w:space="0" w:color="00000A"/>
            </w:tcBorders>
            <w:vAlign w:val="center"/>
          </w:tcPr>
          <w:p w14:paraId="6F4CF546"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10</w:t>
            </w:r>
          </w:p>
        </w:tc>
        <w:tc>
          <w:tcPr>
            <w:tcW w:w="1418" w:type="dxa"/>
            <w:tcBorders>
              <w:left w:val="single" w:sz="4" w:space="0" w:color="00000A"/>
              <w:bottom w:val="single" w:sz="4" w:space="0" w:color="00000A"/>
            </w:tcBorders>
            <w:vAlign w:val="center"/>
          </w:tcPr>
          <w:p w14:paraId="766A5E8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3</w:t>
            </w:r>
          </w:p>
        </w:tc>
        <w:tc>
          <w:tcPr>
            <w:tcW w:w="1417" w:type="dxa"/>
            <w:tcBorders>
              <w:left w:val="single" w:sz="4" w:space="0" w:color="00000A"/>
              <w:bottom w:val="single" w:sz="4" w:space="0" w:color="00000A"/>
            </w:tcBorders>
            <w:vAlign w:val="center"/>
          </w:tcPr>
          <w:p w14:paraId="69BA95F3"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242</w:t>
            </w:r>
          </w:p>
        </w:tc>
        <w:tc>
          <w:tcPr>
            <w:tcW w:w="709" w:type="dxa"/>
            <w:tcBorders>
              <w:left w:val="single" w:sz="4" w:space="0" w:color="00000A"/>
              <w:bottom w:val="single" w:sz="4" w:space="0" w:color="00000A"/>
            </w:tcBorders>
            <w:vAlign w:val="center"/>
          </w:tcPr>
          <w:p w14:paraId="36176AD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255</w:t>
            </w:r>
          </w:p>
        </w:tc>
        <w:tc>
          <w:tcPr>
            <w:tcW w:w="2410" w:type="dxa"/>
            <w:tcBorders>
              <w:left w:val="single" w:sz="4" w:space="0" w:color="00000A"/>
              <w:bottom w:val="single" w:sz="4" w:space="0" w:color="00000A"/>
            </w:tcBorders>
            <w:vAlign w:val="center"/>
          </w:tcPr>
          <w:p w14:paraId="3B6977BE" w14:textId="7450D4F1"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13.079.203,16</w:t>
            </w:r>
          </w:p>
        </w:tc>
      </w:tr>
    </w:tbl>
    <w:p w14:paraId="2D9CDE3C" w14:textId="77777777" w:rsidR="00646355" w:rsidRDefault="00D1210E" w:rsidP="00753292">
      <w:pPr>
        <w:ind w:leftChars="58" w:left="141" w:hanging="2"/>
      </w:pPr>
      <w:proofErr w:type="spellStart"/>
      <w:r>
        <w:rPr>
          <w:rFonts w:ascii="Arial" w:eastAsia="Arial" w:hAnsi="Arial" w:cs="Arial"/>
          <w:sz w:val="16"/>
          <w:szCs w:val="16"/>
        </w:rPr>
        <w:t>Fonte:GERAD</w:t>
      </w:r>
      <w:proofErr w:type="spellEnd"/>
      <w:r>
        <w:rPr>
          <w:rFonts w:ascii="Arial" w:eastAsia="Arial" w:hAnsi="Arial" w:cs="Arial"/>
          <w:sz w:val="16"/>
          <w:szCs w:val="16"/>
        </w:rPr>
        <w:t>, 2021.</w:t>
      </w:r>
    </w:p>
    <w:p w14:paraId="760676AA" w14:textId="77777777" w:rsidR="00646355" w:rsidRDefault="00D1210E" w:rsidP="00753292">
      <w:pPr>
        <w:ind w:leftChars="58" w:left="141" w:hanging="2"/>
      </w:pPr>
      <w:r>
        <w:rPr>
          <w:rFonts w:ascii="Arial" w:eastAsia="Arial" w:hAnsi="Arial" w:cs="Arial"/>
          <w:sz w:val="16"/>
          <w:szCs w:val="16"/>
        </w:rPr>
        <w:t>Notas:</w:t>
      </w:r>
    </w:p>
    <w:p w14:paraId="710353E9" w14:textId="77777777" w:rsidR="00646355" w:rsidRDefault="00D1210E" w:rsidP="00753292">
      <w:pPr>
        <w:ind w:leftChars="58" w:left="141" w:hanging="2"/>
      </w:pPr>
      <w:r>
        <w:rPr>
          <w:rFonts w:ascii="Arial" w:eastAsia="Arial" w:hAnsi="Arial" w:cs="Arial"/>
          <w:color w:val="000000"/>
          <w:sz w:val="16"/>
          <w:szCs w:val="16"/>
          <w:highlight w:val="white"/>
          <w:vertAlign w:val="superscript"/>
        </w:rPr>
        <w:t>(1)</w:t>
      </w:r>
      <w:r>
        <w:rPr>
          <w:rFonts w:ascii="Arial" w:eastAsia="Arial" w:hAnsi="Arial" w:cs="Arial"/>
          <w:color w:val="000000"/>
          <w:sz w:val="16"/>
          <w:szCs w:val="16"/>
          <w:highlight w:val="white"/>
        </w:rPr>
        <w:t xml:space="preserve"> Abertas no exercício da prestação de contas e ainda não concluídas.</w:t>
      </w:r>
    </w:p>
    <w:p w14:paraId="27B71119" w14:textId="77777777" w:rsidR="00646355" w:rsidRDefault="00D1210E" w:rsidP="00753292">
      <w:pPr>
        <w:ind w:leftChars="58" w:left="141" w:hanging="2"/>
      </w:pPr>
      <w:r>
        <w:rPr>
          <w:rFonts w:ascii="Arial" w:eastAsia="Arial" w:hAnsi="Arial" w:cs="Arial"/>
          <w:color w:val="000000"/>
          <w:sz w:val="16"/>
          <w:szCs w:val="16"/>
          <w:highlight w:val="white"/>
          <w:vertAlign w:val="superscript"/>
        </w:rPr>
        <w:t xml:space="preserve">(2) </w:t>
      </w:r>
      <w:r>
        <w:rPr>
          <w:rFonts w:ascii="Arial" w:eastAsia="Arial" w:hAnsi="Arial" w:cs="Arial"/>
          <w:color w:val="000000"/>
          <w:sz w:val="16"/>
          <w:szCs w:val="16"/>
          <w:highlight w:val="white"/>
        </w:rPr>
        <w:t>Abertas em exercícios anteriores ao da prestação de contas e ainda não concluídas.</w:t>
      </w:r>
    </w:p>
    <w:p w14:paraId="3517C4E0" w14:textId="77777777" w:rsidR="00646355" w:rsidRDefault="00D1210E" w:rsidP="00753292">
      <w:pPr>
        <w:ind w:leftChars="58" w:left="141" w:hanging="2"/>
      </w:pPr>
      <w:r>
        <w:rPr>
          <w:rFonts w:ascii="Arial" w:eastAsia="Arial" w:hAnsi="Arial" w:cs="Arial"/>
          <w:color w:val="000000"/>
          <w:sz w:val="16"/>
          <w:szCs w:val="16"/>
          <w:highlight w:val="white"/>
          <w:vertAlign w:val="superscript"/>
        </w:rPr>
        <w:t xml:space="preserve">(3) </w:t>
      </w:r>
      <w:r>
        <w:rPr>
          <w:rFonts w:ascii="Arial" w:eastAsia="Arial" w:hAnsi="Arial" w:cs="Arial"/>
          <w:color w:val="000000"/>
          <w:sz w:val="16"/>
          <w:szCs w:val="16"/>
          <w:highlight w:val="white"/>
        </w:rPr>
        <w:t>Concluídas no exercício da prestação de contas.</w:t>
      </w:r>
    </w:p>
    <w:p w14:paraId="6BE88237" w14:textId="1182EDFE" w:rsidR="00646355" w:rsidRDefault="00D1210E" w:rsidP="00753292">
      <w:pPr>
        <w:ind w:leftChars="58" w:left="141" w:hanging="2"/>
      </w:pPr>
      <w:r>
        <w:rPr>
          <w:rFonts w:ascii="Arial" w:eastAsia="Arial" w:hAnsi="Arial" w:cs="Arial"/>
          <w:b/>
          <w:color w:val="000000"/>
          <w:sz w:val="16"/>
          <w:szCs w:val="16"/>
          <w:highlight w:val="white"/>
          <w:vertAlign w:val="superscript"/>
        </w:rPr>
        <w:t>(</w:t>
      </w:r>
      <w:proofErr w:type="gramStart"/>
      <w:r>
        <w:rPr>
          <w:rFonts w:ascii="Arial" w:eastAsia="Arial" w:hAnsi="Arial" w:cs="Arial"/>
          <w:b/>
          <w:color w:val="000000"/>
          <w:sz w:val="16"/>
          <w:szCs w:val="16"/>
          <w:highlight w:val="white"/>
          <w:vertAlign w:val="superscript"/>
        </w:rPr>
        <w:t>4)</w:t>
      </w:r>
      <w:r>
        <w:rPr>
          <w:rFonts w:ascii="Arial" w:eastAsia="Arial" w:hAnsi="Arial" w:cs="Arial"/>
          <w:color w:val="000000"/>
          <w:sz w:val="16"/>
          <w:szCs w:val="16"/>
          <w:highlight w:val="white"/>
        </w:rPr>
        <w:t>Discriminar</w:t>
      </w:r>
      <w:proofErr w:type="gramEnd"/>
      <w:r>
        <w:rPr>
          <w:rFonts w:ascii="Arial" w:eastAsia="Arial" w:hAnsi="Arial" w:cs="Arial"/>
          <w:color w:val="000000"/>
          <w:sz w:val="16"/>
          <w:szCs w:val="16"/>
          <w:highlight w:val="white"/>
        </w:rPr>
        <w:t xml:space="preserve"> </w:t>
      </w:r>
      <w:r w:rsidR="00E43308">
        <w:rPr>
          <w:rFonts w:ascii="Arial" w:eastAsia="Arial" w:hAnsi="Arial" w:cs="Arial"/>
          <w:color w:val="000000"/>
          <w:sz w:val="16"/>
          <w:szCs w:val="16"/>
          <w:highlight w:val="white"/>
        </w:rPr>
        <w:t>O</w:t>
      </w:r>
      <w:r>
        <w:rPr>
          <w:rFonts w:ascii="Arial" w:eastAsia="Arial" w:hAnsi="Arial" w:cs="Arial"/>
          <w:color w:val="000000"/>
          <w:sz w:val="16"/>
          <w:szCs w:val="16"/>
          <w:highlight w:val="white"/>
        </w:rPr>
        <w:t>utros tipos de licitação.</w:t>
      </w:r>
    </w:p>
    <w:p w14:paraId="51D864B3" w14:textId="0060095D" w:rsidR="00646355" w:rsidRDefault="00D1210E" w:rsidP="00753292">
      <w:pPr>
        <w:ind w:leftChars="58" w:left="141" w:hanging="2"/>
      </w:pPr>
      <w:r>
        <w:rPr>
          <w:rFonts w:ascii="Arial" w:eastAsia="Arial" w:hAnsi="Arial" w:cs="Arial"/>
          <w:b/>
          <w:color w:val="000000"/>
          <w:sz w:val="16"/>
          <w:szCs w:val="16"/>
          <w:highlight w:val="white"/>
          <w:vertAlign w:val="superscript"/>
        </w:rPr>
        <w:t>(</w:t>
      </w:r>
      <w:proofErr w:type="gramStart"/>
      <w:r>
        <w:rPr>
          <w:rFonts w:ascii="Arial" w:eastAsia="Arial" w:hAnsi="Arial" w:cs="Arial"/>
          <w:b/>
          <w:color w:val="000000"/>
          <w:sz w:val="16"/>
          <w:szCs w:val="16"/>
          <w:highlight w:val="white"/>
          <w:vertAlign w:val="superscript"/>
        </w:rPr>
        <w:t>5)</w:t>
      </w:r>
      <w:r>
        <w:rPr>
          <w:rFonts w:ascii="Arial" w:eastAsia="Arial" w:hAnsi="Arial" w:cs="Arial"/>
          <w:color w:val="000000"/>
          <w:sz w:val="16"/>
          <w:szCs w:val="16"/>
          <w:highlight w:val="white"/>
        </w:rPr>
        <w:t>Discriminar</w:t>
      </w:r>
      <w:proofErr w:type="gramEnd"/>
      <w:r>
        <w:rPr>
          <w:rFonts w:ascii="Arial" w:eastAsia="Arial" w:hAnsi="Arial" w:cs="Arial"/>
          <w:color w:val="000000"/>
          <w:sz w:val="16"/>
          <w:szCs w:val="16"/>
          <w:highlight w:val="white"/>
        </w:rPr>
        <w:t xml:space="preserve"> </w:t>
      </w:r>
      <w:r w:rsidR="00E43308">
        <w:rPr>
          <w:rFonts w:ascii="Arial" w:eastAsia="Arial" w:hAnsi="Arial" w:cs="Arial"/>
          <w:color w:val="000000"/>
          <w:sz w:val="16"/>
          <w:szCs w:val="16"/>
          <w:highlight w:val="white"/>
        </w:rPr>
        <w:t>O</w:t>
      </w:r>
      <w:r>
        <w:rPr>
          <w:rFonts w:ascii="Arial" w:eastAsia="Arial" w:hAnsi="Arial" w:cs="Arial"/>
          <w:color w:val="000000"/>
          <w:sz w:val="16"/>
          <w:szCs w:val="16"/>
          <w:highlight w:val="white"/>
        </w:rPr>
        <w:t>utros tipos de contratação direta.</w:t>
      </w:r>
    </w:p>
    <w:p w14:paraId="759C1671" w14:textId="77777777" w:rsidR="00646355" w:rsidRDefault="00646355">
      <w:pPr>
        <w:ind w:left="0" w:hanging="2"/>
        <w:jc w:val="both"/>
        <w:rPr>
          <w:rFonts w:ascii="Arial" w:eastAsia="Arial" w:hAnsi="Arial" w:cs="Arial"/>
          <w:color w:val="000000"/>
        </w:rPr>
      </w:pPr>
    </w:p>
    <w:p w14:paraId="0015F114" w14:textId="1874BCE2" w:rsidR="00646355" w:rsidRDefault="00D1210E" w:rsidP="005855D0">
      <w:pPr>
        <w:spacing w:line="276" w:lineRule="auto"/>
        <w:ind w:leftChars="0" w:left="0" w:firstLineChars="0" w:firstLine="720"/>
        <w:jc w:val="both"/>
        <w:rPr>
          <w:rFonts w:ascii="Arial" w:eastAsia="Arial" w:hAnsi="Arial" w:cs="Arial"/>
        </w:rPr>
      </w:pPr>
      <w:r>
        <w:rPr>
          <w:rFonts w:ascii="Arial" w:eastAsia="Arial" w:hAnsi="Arial" w:cs="Arial"/>
        </w:rPr>
        <w:t>O Núcleo de Contratos realiz</w:t>
      </w:r>
      <w:r w:rsidR="00E43308">
        <w:rPr>
          <w:rFonts w:ascii="Arial" w:eastAsia="Arial" w:hAnsi="Arial" w:cs="Arial"/>
        </w:rPr>
        <w:t>ou</w:t>
      </w:r>
      <w:r>
        <w:rPr>
          <w:rFonts w:ascii="Arial" w:eastAsia="Arial" w:hAnsi="Arial" w:cs="Arial"/>
        </w:rPr>
        <w:t xml:space="preserve"> o acompanhamento dos contratos de prestação de serviços contínuos e de concessão de uso de bens imóveis para fins comerciais, oferecendo suporte aos gestores quanto ao aditamento e demais ajustes contratuais.</w:t>
      </w:r>
    </w:p>
    <w:p w14:paraId="64CE41D6" w14:textId="4D2500A6" w:rsidR="00646355" w:rsidRDefault="00D1210E" w:rsidP="005855D0">
      <w:pPr>
        <w:spacing w:line="276" w:lineRule="auto"/>
        <w:ind w:leftChars="0" w:left="0" w:firstLineChars="0" w:firstLine="720"/>
        <w:jc w:val="both"/>
        <w:rPr>
          <w:rFonts w:ascii="Arial" w:eastAsia="Arial" w:hAnsi="Arial" w:cs="Arial"/>
        </w:rPr>
      </w:pPr>
      <w:r>
        <w:rPr>
          <w:rFonts w:ascii="Arial" w:eastAsia="Arial" w:hAnsi="Arial" w:cs="Arial"/>
        </w:rPr>
        <w:t>Os processos de aditamento são tramitados eletronicamente pelo Sistema Eletrônico de Informações – SEI</w:t>
      </w:r>
      <w:r w:rsidR="00E43308">
        <w:rPr>
          <w:rFonts w:ascii="Arial" w:eastAsia="Arial" w:hAnsi="Arial" w:cs="Arial"/>
        </w:rPr>
        <w:t>,</w:t>
      </w:r>
      <w:r>
        <w:rPr>
          <w:rFonts w:ascii="Arial" w:eastAsia="Arial" w:hAnsi="Arial" w:cs="Arial"/>
        </w:rPr>
        <w:t xml:space="preserve"> seguindo um fluxo de forma a atender às exigências das instâncias superiores e de controle interno e das Secretarias da Administração e Fazenda do Estado.</w:t>
      </w:r>
    </w:p>
    <w:p w14:paraId="36D5E292" w14:textId="2C1BFA49" w:rsidR="00E43308" w:rsidRDefault="00D1210E" w:rsidP="005855D0">
      <w:pPr>
        <w:spacing w:line="276" w:lineRule="auto"/>
        <w:ind w:leftChars="0" w:left="0" w:firstLineChars="0" w:firstLine="720"/>
        <w:jc w:val="both"/>
        <w:rPr>
          <w:rFonts w:ascii="Arial" w:eastAsia="Arial" w:hAnsi="Arial" w:cs="Arial"/>
        </w:rPr>
      </w:pPr>
      <w:r>
        <w:rPr>
          <w:rFonts w:ascii="Arial" w:eastAsia="Arial" w:hAnsi="Arial" w:cs="Arial"/>
        </w:rPr>
        <w:t xml:space="preserve">O Núcleo de Contratos iniciou a utilização do sistema </w:t>
      </w:r>
      <w:proofErr w:type="spellStart"/>
      <w:r>
        <w:rPr>
          <w:rFonts w:ascii="Arial" w:eastAsia="Arial" w:hAnsi="Arial" w:cs="Arial"/>
        </w:rPr>
        <w:t>ContratosGov</w:t>
      </w:r>
      <w:proofErr w:type="spellEnd"/>
      <w:r>
        <w:rPr>
          <w:rFonts w:ascii="Arial" w:eastAsia="Arial" w:hAnsi="Arial" w:cs="Arial"/>
        </w:rPr>
        <w:t xml:space="preserve">, ferramenta gerencial de acompanhamento que, alimentada, disponibiliza informações que auxiliam no controle de vigência e aditivos dos contratos firmados na </w:t>
      </w:r>
      <w:r w:rsidR="00A92A3B">
        <w:rPr>
          <w:rFonts w:ascii="Arial" w:eastAsia="Arial" w:hAnsi="Arial" w:cs="Arial"/>
        </w:rPr>
        <w:t>I</w:t>
      </w:r>
      <w:r>
        <w:rPr>
          <w:rFonts w:ascii="Arial" w:eastAsia="Arial" w:hAnsi="Arial" w:cs="Arial"/>
        </w:rPr>
        <w:t>nstituição</w:t>
      </w:r>
      <w:r w:rsidR="00CC4EA7">
        <w:rPr>
          <w:rFonts w:ascii="Arial" w:eastAsia="Arial" w:hAnsi="Arial" w:cs="Arial"/>
        </w:rPr>
        <w:t>.</w:t>
      </w:r>
      <w:r w:rsidR="005855D0">
        <w:rPr>
          <w:rFonts w:ascii="Arial" w:eastAsia="Arial" w:hAnsi="Arial" w:cs="Arial"/>
        </w:rPr>
        <w:t xml:space="preserve"> </w:t>
      </w:r>
      <w:r>
        <w:rPr>
          <w:rFonts w:ascii="Arial" w:eastAsia="Arial" w:hAnsi="Arial" w:cs="Arial"/>
        </w:rPr>
        <w:t>A TABELA 10 demonstra o resumo de contratos firmados no ano de 2021.</w:t>
      </w:r>
      <w:r w:rsidR="005855D0">
        <w:rPr>
          <w:rFonts w:ascii="Arial" w:eastAsia="Arial" w:hAnsi="Arial" w:cs="Arial"/>
        </w:rPr>
        <w:t xml:space="preserve"> </w:t>
      </w:r>
      <w:r>
        <w:rPr>
          <w:rFonts w:ascii="Arial" w:eastAsia="Arial" w:hAnsi="Arial" w:cs="Arial"/>
        </w:rPr>
        <w:t>Observa-se que no período foram celebrados 99 contratos, totalizando saldo global contratado de R$10.155.724,00</w:t>
      </w:r>
      <w:r w:rsidR="00E43308">
        <w:rPr>
          <w:rFonts w:ascii="Arial" w:eastAsia="Arial" w:hAnsi="Arial" w:cs="Arial"/>
        </w:rPr>
        <w:t>,</w:t>
      </w:r>
      <w:r>
        <w:rPr>
          <w:rFonts w:ascii="Arial" w:eastAsia="Arial" w:hAnsi="Arial" w:cs="Arial"/>
          <w:color w:val="000000"/>
          <w:sz w:val="20"/>
          <w:szCs w:val="20"/>
        </w:rPr>
        <w:t xml:space="preserve"> </w:t>
      </w:r>
      <w:r>
        <w:rPr>
          <w:rFonts w:ascii="Arial" w:eastAsia="Arial" w:hAnsi="Arial" w:cs="Arial"/>
        </w:rPr>
        <w:t>com desembolso de R$2.866.993,88.</w:t>
      </w:r>
    </w:p>
    <w:p w14:paraId="364CA6F2" w14:textId="5EEBB587" w:rsidR="005855D0" w:rsidRDefault="005855D0" w:rsidP="00E43308">
      <w:pPr>
        <w:spacing w:line="276" w:lineRule="auto"/>
        <w:ind w:left="0" w:hanging="2"/>
        <w:jc w:val="both"/>
        <w:rPr>
          <w:rFonts w:ascii="Arial" w:eastAsia="Arial" w:hAnsi="Arial" w:cs="Arial"/>
          <w:b/>
          <w:color w:val="000000"/>
          <w:highlight w:val="white"/>
        </w:rPr>
      </w:pPr>
    </w:p>
    <w:p w14:paraId="139FF38E" w14:textId="7A4F5D8F" w:rsidR="00C223D5" w:rsidRDefault="00C223D5" w:rsidP="00E43308">
      <w:pPr>
        <w:spacing w:line="276" w:lineRule="auto"/>
        <w:ind w:left="0" w:hanging="2"/>
        <w:jc w:val="both"/>
        <w:rPr>
          <w:rFonts w:ascii="Arial" w:eastAsia="Arial" w:hAnsi="Arial" w:cs="Arial"/>
          <w:b/>
          <w:color w:val="000000"/>
          <w:highlight w:val="white"/>
        </w:rPr>
      </w:pPr>
    </w:p>
    <w:p w14:paraId="51C52205" w14:textId="12B70963" w:rsidR="00C223D5" w:rsidRDefault="00C223D5" w:rsidP="00E43308">
      <w:pPr>
        <w:spacing w:line="276" w:lineRule="auto"/>
        <w:ind w:left="0" w:hanging="2"/>
        <w:jc w:val="both"/>
        <w:rPr>
          <w:rFonts w:ascii="Arial" w:eastAsia="Arial" w:hAnsi="Arial" w:cs="Arial"/>
          <w:b/>
          <w:color w:val="000000"/>
          <w:highlight w:val="white"/>
        </w:rPr>
      </w:pPr>
    </w:p>
    <w:p w14:paraId="12EFE034" w14:textId="1778D813" w:rsidR="00C223D5" w:rsidRDefault="00C223D5" w:rsidP="00E43308">
      <w:pPr>
        <w:spacing w:line="276" w:lineRule="auto"/>
        <w:ind w:left="0" w:hanging="2"/>
        <w:jc w:val="both"/>
        <w:rPr>
          <w:rFonts w:ascii="Arial" w:eastAsia="Arial" w:hAnsi="Arial" w:cs="Arial"/>
          <w:b/>
          <w:color w:val="000000"/>
          <w:highlight w:val="white"/>
        </w:rPr>
      </w:pPr>
    </w:p>
    <w:p w14:paraId="120618B0" w14:textId="77777777" w:rsidR="00C223D5" w:rsidRDefault="00C223D5" w:rsidP="00E43308">
      <w:pPr>
        <w:spacing w:line="276" w:lineRule="auto"/>
        <w:ind w:left="0" w:hanging="2"/>
        <w:jc w:val="both"/>
        <w:rPr>
          <w:rFonts w:ascii="Arial" w:eastAsia="Arial" w:hAnsi="Arial" w:cs="Arial"/>
          <w:b/>
          <w:color w:val="000000"/>
          <w:highlight w:val="white"/>
        </w:rPr>
      </w:pPr>
    </w:p>
    <w:p w14:paraId="7BB0D62F" w14:textId="22FD55CF" w:rsidR="00646355" w:rsidRDefault="00D1210E" w:rsidP="000B204D">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r>
        <w:rPr>
          <w:rFonts w:ascii="Arial" w:eastAsia="Arial" w:hAnsi="Arial" w:cs="Arial"/>
          <w:b/>
          <w:color w:val="000000"/>
          <w:highlight w:val="white"/>
        </w:rPr>
        <w:t>TABELA</w:t>
      </w:r>
      <w:r>
        <w:rPr>
          <w:rFonts w:ascii="Arial" w:eastAsia="Arial" w:hAnsi="Arial" w:cs="Arial"/>
          <w:b/>
          <w:color w:val="000000"/>
        </w:rPr>
        <w:t xml:space="preserve"> 10</w:t>
      </w:r>
      <w:r>
        <w:rPr>
          <w:rFonts w:ascii="Arial" w:eastAsia="Arial" w:hAnsi="Arial" w:cs="Arial"/>
          <w:color w:val="000000"/>
        </w:rPr>
        <w:t xml:space="preserve"> – Contratos firmados no exercício</w:t>
      </w:r>
      <w:r w:rsidR="000B204D">
        <w:rPr>
          <w:rFonts w:ascii="Arial" w:eastAsia="Arial" w:hAnsi="Arial" w:cs="Arial"/>
          <w:color w:val="000000"/>
        </w:rPr>
        <w:t xml:space="preserve"> </w:t>
      </w:r>
      <w:r w:rsidR="000B204D">
        <w:rPr>
          <w:rFonts w:ascii="Arial" w:eastAsia="Arial" w:hAnsi="Arial" w:cs="Arial"/>
          <w:color w:val="000000"/>
          <w:highlight w:val="white"/>
        </w:rPr>
        <w:t>da Universidade Estadual de Santa Cruz – UESC, 2021</w:t>
      </w:r>
    </w:p>
    <w:tbl>
      <w:tblPr>
        <w:tblStyle w:val="af7"/>
        <w:tblW w:w="9038" w:type="dxa"/>
        <w:tblInd w:w="142" w:type="dxa"/>
        <w:tblLayout w:type="fixed"/>
        <w:tblLook w:val="0000" w:firstRow="0" w:lastRow="0" w:firstColumn="0" w:lastColumn="0" w:noHBand="0" w:noVBand="0"/>
      </w:tblPr>
      <w:tblGrid>
        <w:gridCol w:w="2420"/>
        <w:gridCol w:w="1529"/>
        <w:gridCol w:w="2400"/>
        <w:gridCol w:w="2689"/>
      </w:tblGrid>
      <w:tr w:rsidR="00646355" w14:paraId="6DCBFBA7" w14:textId="77777777">
        <w:trPr>
          <w:cantSplit/>
          <w:trHeight w:val="23"/>
        </w:trPr>
        <w:tc>
          <w:tcPr>
            <w:tcW w:w="2420" w:type="dxa"/>
            <w:vMerge w:val="restart"/>
            <w:tcBorders>
              <w:top w:val="single" w:sz="4" w:space="0" w:color="00000A"/>
              <w:bottom w:val="single" w:sz="4" w:space="0" w:color="00000A"/>
            </w:tcBorders>
            <w:shd w:val="clear" w:color="auto" w:fill="B2B2B2"/>
            <w:vAlign w:val="center"/>
          </w:tcPr>
          <w:p w14:paraId="4A15C348" w14:textId="77777777" w:rsidR="00646355" w:rsidRDefault="00D1210E">
            <w:pPr>
              <w:spacing w:before="45" w:after="45"/>
              <w:ind w:left="0" w:hanging="2"/>
              <w:jc w:val="center"/>
            </w:pPr>
            <w:r>
              <w:rPr>
                <w:rFonts w:ascii="Arial" w:eastAsia="Arial" w:hAnsi="Arial" w:cs="Arial"/>
                <w:b/>
                <w:color w:val="000000"/>
                <w:sz w:val="20"/>
                <w:szCs w:val="20"/>
              </w:rPr>
              <w:t>Descrição</w:t>
            </w:r>
          </w:p>
        </w:tc>
        <w:tc>
          <w:tcPr>
            <w:tcW w:w="1529" w:type="dxa"/>
            <w:vMerge w:val="restart"/>
            <w:tcBorders>
              <w:top w:val="single" w:sz="4" w:space="0" w:color="00000A"/>
              <w:left w:val="single" w:sz="4" w:space="0" w:color="00000A"/>
              <w:bottom w:val="single" w:sz="4" w:space="0" w:color="00000A"/>
            </w:tcBorders>
            <w:shd w:val="clear" w:color="auto" w:fill="B2B2B2"/>
            <w:vAlign w:val="center"/>
          </w:tcPr>
          <w:p w14:paraId="3FF184E3" w14:textId="77777777" w:rsidR="00646355" w:rsidRDefault="00D1210E">
            <w:pPr>
              <w:spacing w:before="45" w:after="45"/>
              <w:ind w:left="0" w:hanging="2"/>
              <w:jc w:val="center"/>
            </w:pPr>
            <w:r>
              <w:rPr>
                <w:rFonts w:ascii="Arial" w:eastAsia="Arial" w:hAnsi="Arial" w:cs="Arial"/>
                <w:b/>
                <w:color w:val="000000"/>
                <w:sz w:val="20"/>
                <w:szCs w:val="20"/>
              </w:rPr>
              <w:t>Quantidade</w:t>
            </w:r>
          </w:p>
        </w:tc>
        <w:tc>
          <w:tcPr>
            <w:tcW w:w="5089" w:type="dxa"/>
            <w:gridSpan w:val="2"/>
            <w:tcBorders>
              <w:top w:val="single" w:sz="4" w:space="0" w:color="00000A"/>
              <w:left w:val="single" w:sz="4" w:space="0" w:color="00000A"/>
              <w:bottom w:val="single" w:sz="4" w:space="0" w:color="00000A"/>
            </w:tcBorders>
            <w:shd w:val="clear" w:color="auto" w:fill="B2B2B2"/>
            <w:vAlign w:val="center"/>
          </w:tcPr>
          <w:p w14:paraId="2F83C93D" w14:textId="77777777" w:rsidR="00646355" w:rsidRDefault="00D1210E">
            <w:pPr>
              <w:spacing w:before="45" w:after="45"/>
              <w:ind w:left="0" w:hanging="2"/>
              <w:jc w:val="center"/>
            </w:pPr>
            <w:proofErr w:type="gramStart"/>
            <w:r>
              <w:rPr>
                <w:rFonts w:ascii="Arial" w:eastAsia="Arial" w:hAnsi="Arial" w:cs="Arial"/>
                <w:b/>
                <w:color w:val="000000"/>
                <w:sz w:val="20"/>
                <w:szCs w:val="20"/>
              </w:rPr>
              <w:t>Valor  (</w:t>
            </w:r>
            <w:proofErr w:type="gramEnd"/>
            <w:r>
              <w:rPr>
                <w:rFonts w:ascii="Arial" w:eastAsia="Arial" w:hAnsi="Arial" w:cs="Arial"/>
                <w:b/>
                <w:color w:val="000000"/>
                <w:sz w:val="20"/>
                <w:szCs w:val="20"/>
              </w:rPr>
              <w:t>R$)</w:t>
            </w:r>
          </w:p>
        </w:tc>
      </w:tr>
      <w:tr w:rsidR="00646355" w14:paraId="28491F2D" w14:textId="77777777">
        <w:trPr>
          <w:cantSplit/>
          <w:trHeight w:val="23"/>
        </w:trPr>
        <w:tc>
          <w:tcPr>
            <w:tcW w:w="2420" w:type="dxa"/>
            <w:vMerge/>
            <w:tcBorders>
              <w:top w:val="single" w:sz="4" w:space="0" w:color="00000A"/>
              <w:bottom w:val="single" w:sz="4" w:space="0" w:color="00000A"/>
            </w:tcBorders>
            <w:shd w:val="clear" w:color="auto" w:fill="B2B2B2"/>
            <w:vAlign w:val="center"/>
          </w:tcPr>
          <w:p w14:paraId="45823559" w14:textId="77777777" w:rsidR="00646355" w:rsidRDefault="00646355">
            <w:pPr>
              <w:widowControl w:val="0"/>
              <w:pBdr>
                <w:top w:val="nil"/>
                <w:left w:val="nil"/>
                <w:bottom w:val="nil"/>
                <w:right w:val="nil"/>
                <w:between w:val="nil"/>
              </w:pBdr>
              <w:spacing w:line="276" w:lineRule="auto"/>
              <w:ind w:left="0" w:hanging="2"/>
            </w:pPr>
          </w:p>
        </w:tc>
        <w:tc>
          <w:tcPr>
            <w:tcW w:w="1529" w:type="dxa"/>
            <w:vMerge/>
            <w:tcBorders>
              <w:top w:val="single" w:sz="4" w:space="0" w:color="00000A"/>
              <w:left w:val="single" w:sz="4" w:space="0" w:color="00000A"/>
              <w:bottom w:val="single" w:sz="4" w:space="0" w:color="00000A"/>
            </w:tcBorders>
            <w:shd w:val="clear" w:color="auto" w:fill="B2B2B2"/>
            <w:vAlign w:val="center"/>
          </w:tcPr>
          <w:p w14:paraId="2F455E97" w14:textId="77777777" w:rsidR="00646355" w:rsidRDefault="00646355">
            <w:pPr>
              <w:widowControl w:val="0"/>
              <w:pBdr>
                <w:top w:val="nil"/>
                <w:left w:val="nil"/>
                <w:bottom w:val="nil"/>
                <w:right w:val="nil"/>
                <w:between w:val="nil"/>
              </w:pBdr>
              <w:spacing w:line="276" w:lineRule="auto"/>
              <w:ind w:left="0" w:hanging="2"/>
            </w:pPr>
          </w:p>
        </w:tc>
        <w:tc>
          <w:tcPr>
            <w:tcW w:w="2400" w:type="dxa"/>
            <w:tcBorders>
              <w:left w:val="single" w:sz="4" w:space="0" w:color="00000A"/>
              <w:bottom w:val="single" w:sz="4" w:space="0" w:color="00000A"/>
            </w:tcBorders>
            <w:shd w:val="clear" w:color="auto" w:fill="B2B2B2"/>
            <w:vAlign w:val="center"/>
          </w:tcPr>
          <w:p w14:paraId="134A96BB" w14:textId="77777777" w:rsidR="00646355" w:rsidRDefault="00D1210E">
            <w:pPr>
              <w:spacing w:before="45" w:after="45"/>
              <w:ind w:left="0" w:hanging="2"/>
              <w:jc w:val="center"/>
            </w:pPr>
            <w:r>
              <w:rPr>
                <w:rFonts w:ascii="Arial" w:eastAsia="Arial" w:hAnsi="Arial" w:cs="Arial"/>
                <w:b/>
                <w:color w:val="000000"/>
                <w:sz w:val="20"/>
                <w:szCs w:val="20"/>
              </w:rPr>
              <w:t>Contratado atualizado</w:t>
            </w:r>
          </w:p>
        </w:tc>
        <w:tc>
          <w:tcPr>
            <w:tcW w:w="2689" w:type="dxa"/>
            <w:tcBorders>
              <w:left w:val="single" w:sz="4" w:space="0" w:color="00000A"/>
              <w:bottom w:val="single" w:sz="4" w:space="0" w:color="00000A"/>
            </w:tcBorders>
            <w:shd w:val="clear" w:color="auto" w:fill="B2B2B2"/>
            <w:vAlign w:val="center"/>
          </w:tcPr>
          <w:p w14:paraId="2F854F8A" w14:textId="77777777" w:rsidR="00646355" w:rsidRDefault="00D1210E">
            <w:pPr>
              <w:spacing w:before="45" w:after="45"/>
              <w:ind w:left="0" w:hanging="2"/>
              <w:jc w:val="center"/>
            </w:pPr>
            <w:r>
              <w:rPr>
                <w:rFonts w:ascii="Arial" w:eastAsia="Arial" w:hAnsi="Arial" w:cs="Arial"/>
                <w:b/>
                <w:color w:val="000000"/>
                <w:sz w:val="20"/>
                <w:szCs w:val="20"/>
              </w:rPr>
              <w:t xml:space="preserve">Desembolsado </w:t>
            </w:r>
            <w:r>
              <w:rPr>
                <w:rFonts w:ascii="Arial" w:eastAsia="Arial" w:hAnsi="Arial" w:cs="Arial"/>
                <w:b/>
                <w:sz w:val="20"/>
                <w:szCs w:val="20"/>
                <w:vertAlign w:val="superscript"/>
              </w:rPr>
              <w:t>(1)</w:t>
            </w:r>
          </w:p>
        </w:tc>
      </w:tr>
      <w:tr w:rsidR="00646355" w14:paraId="5281733C" w14:textId="77777777">
        <w:trPr>
          <w:trHeight w:val="23"/>
        </w:trPr>
        <w:tc>
          <w:tcPr>
            <w:tcW w:w="2420" w:type="dxa"/>
            <w:tcBorders>
              <w:bottom w:val="single" w:sz="4" w:space="0" w:color="00000A"/>
            </w:tcBorders>
          </w:tcPr>
          <w:p w14:paraId="183DC41D" w14:textId="77777777" w:rsidR="00646355" w:rsidRDefault="00D1210E">
            <w:pPr>
              <w:spacing w:before="45" w:after="45"/>
              <w:ind w:left="0" w:hanging="2"/>
              <w:jc w:val="both"/>
            </w:pPr>
            <w:r>
              <w:rPr>
                <w:rFonts w:ascii="Arial" w:eastAsia="Arial" w:hAnsi="Arial" w:cs="Arial"/>
                <w:color w:val="000000"/>
                <w:sz w:val="20"/>
                <w:szCs w:val="20"/>
              </w:rPr>
              <w:t>Contratos</w:t>
            </w:r>
          </w:p>
        </w:tc>
        <w:tc>
          <w:tcPr>
            <w:tcW w:w="1529" w:type="dxa"/>
            <w:tcBorders>
              <w:left w:val="single" w:sz="4" w:space="0" w:color="00000A"/>
              <w:bottom w:val="single" w:sz="4" w:space="0" w:color="00000A"/>
            </w:tcBorders>
            <w:vAlign w:val="center"/>
          </w:tcPr>
          <w:p w14:paraId="149939F2"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99</w:t>
            </w:r>
          </w:p>
        </w:tc>
        <w:tc>
          <w:tcPr>
            <w:tcW w:w="2400" w:type="dxa"/>
            <w:tcBorders>
              <w:left w:val="single" w:sz="4" w:space="0" w:color="00000A"/>
              <w:bottom w:val="single" w:sz="4" w:space="0" w:color="00000A"/>
            </w:tcBorders>
            <w:vAlign w:val="center"/>
          </w:tcPr>
          <w:p w14:paraId="5550AF3C" w14:textId="77777777" w:rsidR="00646355" w:rsidRDefault="00D1210E">
            <w:pPr>
              <w:spacing w:before="45" w:after="45"/>
              <w:ind w:left="0" w:hanging="2"/>
              <w:jc w:val="both"/>
              <w:rPr>
                <w:rFonts w:ascii="Arial" w:eastAsia="Arial" w:hAnsi="Arial" w:cs="Arial"/>
                <w:color w:val="000000"/>
                <w:sz w:val="20"/>
                <w:szCs w:val="20"/>
              </w:rPr>
            </w:pPr>
            <w:r>
              <w:rPr>
                <w:rFonts w:ascii="Arial" w:eastAsia="Arial" w:hAnsi="Arial" w:cs="Arial"/>
                <w:color w:val="000000"/>
                <w:sz w:val="20"/>
                <w:szCs w:val="20"/>
              </w:rPr>
              <w:t>10.155.724,00</w:t>
            </w:r>
          </w:p>
        </w:tc>
        <w:tc>
          <w:tcPr>
            <w:tcW w:w="2689" w:type="dxa"/>
            <w:tcBorders>
              <w:left w:val="single" w:sz="4" w:space="0" w:color="00000A"/>
              <w:bottom w:val="single" w:sz="4" w:space="0" w:color="00000A"/>
            </w:tcBorders>
            <w:vAlign w:val="center"/>
          </w:tcPr>
          <w:p w14:paraId="135F8517" w14:textId="77777777" w:rsidR="00646355" w:rsidRDefault="00D1210E">
            <w:pPr>
              <w:spacing w:before="45" w:after="45"/>
              <w:ind w:left="0" w:hanging="2"/>
              <w:jc w:val="both"/>
              <w:rPr>
                <w:rFonts w:ascii="Arial" w:eastAsia="Arial" w:hAnsi="Arial" w:cs="Arial"/>
                <w:color w:val="000000"/>
                <w:sz w:val="20"/>
                <w:szCs w:val="20"/>
              </w:rPr>
            </w:pPr>
            <w:r>
              <w:rPr>
                <w:rFonts w:ascii="Arial" w:eastAsia="Arial" w:hAnsi="Arial" w:cs="Arial"/>
                <w:color w:val="000000"/>
                <w:sz w:val="20"/>
                <w:szCs w:val="20"/>
              </w:rPr>
              <w:t>2.866.993,88</w:t>
            </w:r>
          </w:p>
        </w:tc>
      </w:tr>
    </w:tbl>
    <w:p w14:paraId="4B2EA142" w14:textId="77777777" w:rsidR="00646355" w:rsidRDefault="00D1210E">
      <w:pPr>
        <w:ind w:left="0" w:hanging="2"/>
      </w:pPr>
      <w:r>
        <w:rPr>
          <w:rFonts w:ascii="Arial" w:eastAsia="Arial" w:hAnsi="Arial" w:cs="Arial"/>
          <w:color w:val="000000"/>
          <w:sz w:val="16"/>
          <w:szCs w:val="16"/>
        </w:rPr>
        <w:t>Fonte: GERAD, 2021.</w:t>
      </w:r>
    </w:p>
    <w:p w14:paraId="56ED405C" w14:textId="77777777" w:rsidR="00646355" w:rsidRDefault="00D1210E">
      <w:pPr>
        <w:ind w:left="0" w:hanging="2"/>
      </w:pPr>
      <w:r>
        <w:rPr>
          <w:rFonts w:ascii="Arial" w:eastAsia="Arial" w:hAnsi="Arial" w:cs="Arial"/>
          <w:sz w:val="16"/>
          <w:szCs w:val="16"/>
        </w:rPr>
        <w:t>Nota:</w:t>
      </w:r>
    </w:p>
    <w:p w14:paraId="66CAEC07" w14:textId="77777777" w:rsidR="00646355" w:rsidRDefault="00D1210E">
      <w:pPr>
        <w:numPr>
          <w:ilvl w:val="0"/>
          <w:numId w:val="1"/>
        </w:numPr>
        <w:ind w:left="0" w:hanging="2"/>
        <w:rPr>
          <w:rFonts w:ascii="Arial" w:eastAsia="Arial" w:hAnsi="Arial" w:cs="Arial"/>
          <w:sz w:val="16"/>
          <w:szCs w:val="16"/>
        </w:rPr>
      </w:pPr>
      <w:r>
        <w:rPr>
          <w:rFonts w:ascii="Arial" w:eastAsia="Arial" w:hAnsi="Arial" w:cs="Arial"/>
          <w:sz w:val="16"/>
          <w:szCs w:val="16"/>
        </w:rPr>
        <w:t>Valor desembolsado no exercício (acumulado). Considera-se desembolsado o valor liquidado.</w:t>
      </w:r>
    </w:p>
    <w:p w14:paraId="11CDA3E2" w14:textId="77777777" w:rsidR="00646355" w:rsidRDefault="00646355">
      <w:pPr>
        <w:ind w:left="0" w:hanging="2"/>
      </w:pPr>
    </w:p>
    <w:p w14:paraId="1914D8B1" w14:textId="77777777" w:rsidR="00646355" w:rsidRDefault="00646355">
      <w:pPr>
        <w:ind w:left="0" w:hanging="2"/>
        <w:rPr>
          <w:rFonts w:ascii="Arial" w:eastAsia="Arial" w:hAnsi="Arial" w:cs="Arial"/>
          <w:sz w:val="16"/>
          <w:szCs w:val="16"/>
        </w:rPr>
      </w:pPr>
      <w:bookmarkStart w:id="21" w:name="_heading=h.30j0zll" w:colFirst="0" w:colLast="0"/>
      <w:bookmarkEnd w:id="21"/>
    </w:p>
    <w:p w14:paraId="4FC9ABA2" w14:textId="77777777" w:rsidR="00646355" w:rsidRDefault="00D1210E" w:rsidP="007D2A6F">
      <w:pPr>
        <w:ind w:leftChars="0" w:left="0" w:firstLineChars="0" w:firstLine="720"/>
        <w:jc w:val="both"/>
        <w:rPr>
          <w:rFonts w:ascii="Arial" w:eastAsia="Arial" w:hAnsi="Arial" w:cs="Arial"/>
          <w:sz w:val="16"/>
          <w:szCs w:val="16"/>
        </w:rPr>
      </w:pPr>
      <w:r>
        <w:rPr>
          <w:rFonts w:ascii="Arial" w:eastAsia="Arial" w:hAnsi="Arial" w:cs="Arial"/>
        </w:rPr>
        <w:t xml:space="preserve">A Universidade Estadual de Santa Cruz não firmou no ano de 2021 contratos de gestão (Tabelas 11 e 13), convênios de repasse (Tabela 15) e nem </w:t>
      </w:r>
      <w:r>
        <w:rPr>
          <w:rFonts w:ascii="Arial" w:eastAsia="Arial" w:hAnsi="Arial" w:cs="Arial"/>
          <w:highlight w:val="white"/>
        </w:rPr>
        <w:t>acordos de cooperação, termos de fomento ou termos de colaboração (Tabela 16)</w:t>
      </w:r>
      <w:r>
        <w:rPr>
          <w:rFonts w:ascii="Arial" w:eastAsia="Arial" w:hAnsi="Arial" w:cs="Arial"/>
        </w:rPr>
        <w:t xml:space="preserve"> com qualquer instituição. Também não há contratos nestas modalidades vigentes.</w:t>
      </w:r>
    </w:p>
    <w:p w14:paraId="06CA3B93" w14:textId="77777777" w:rsidR="00646355" w:rsidRDefault="00646355">
      <w:pPr>
        <w:ind w:left="0" w:hanging="2"/>
        <w:jc w:val="both"/>
        <w:rPr>
          <w:rFonts w:ascii="Arial" w:eastAsia="Arial" w:hAnsi="Arial" w:cs="Arial"/>
          <w:sz w:val="22"/>
          <w:szCs w:val="22"/>
        </w:rPr>
      </w:pPr>
    </w:p>
    <w:p w14:paraId="175C2217" w14:textId="77777777" w:rsidR="00646355" w:rsidRDefault="00646355">
      <w:pPr>
        <w:ind w:left="0" w:hanging="2"/>
        <w:rPr>
          <w:rFonts w:ascii="Arial" w:eastAsia="Arial" w:hAnsi="Arial" w:cs="Arial"/>
          <w:sz w:val="16"/>
          <w:szCs w:val="16"/>
        </w:rPr>
      </w:pPr>
    </w:p>
    <w:p w14:paraId="44947BDC" w14:textId="77777777" w:rsidR="00646355" w:rsidRDefault="00646355">
      <w:pPr>
        <w:ind w:left="0" w:hanging="2"/>
        <w:rPr>
          <w:rFonts w:ascii="Arial" w:eastAsia="Arial" w:hAnsi="Arial" w:cs="Arial"/>
          <w:sz w:val="16"/>
          <w:szCs w:val="16"/>
        </w:rPr>
      </w:pPr>
    </w:p>
    <w:p w14:paraId="05243FE9" w14:textId="695C6F7F" w:rsidR="00646355" w:rsidRPr="00753292" w:rsidRDefault="00D1210E" w:rsidP="00753292">
      <w:pPr>
        <w:ind w:left="0" w:hanging="2"/>
        <w:jc w:val="both"/>
      </w:pPr>
      <w:r>
        <w:rPr>
          <w:rFonts w:ascii="Arial" w:eastAsia="Arial" w:hAnsi="Arial" w:cs="Arial"/>
          <w:b/>
          <w:highlight w:val="white"/>
        </w:rPr>
        <w:t>TABELA 11</w:t>
      </w:r>
      <w:r>
        <w:rPr>
          <w:rFonts w:ascii="Arial" w:eastAsia="Arial" w:hAnsi="Arial" w:cs="Arial"/>
        </w:rPr>
        <w:t xml:space="preserve"> – Contratos de gestão firmados no exercício</w:t>
      </w:r>
    </w:p>
    <w:tbl>
      <w:tblPr>
        <w:tblStyle w:val="af8"/>
        <w:tblW w:w="9038" w:type="dxa"/>
        <w:tblInd w:w="142" w:type="dxa"/>
        <w:tblLayout w:type="fixed"/>
        <w:tblLook w:val="0000" w:firstRow="0" w:lastRow="0" w:firstColumn="0" w:lastColumn="0" w:noHBand="0" w:noVBand="0"/>
      </w:tblPr>
      <w:tblGrid>
        <w:gridCol w:w="2420"/>
        <w:gridCol w:w="1529"/>
        <w:gridCol w:w="2400"/>
        <w:gridCol w:w="2689"/>
      </w:tblGrid>
      <w:tr w:rsidR="00646355" w14:paraId="308DCBDD" w14:textId="77777777">
        <w:trPr>
          <w:cantSplit/>
          <w:trHeight w:val="23"/>
        </w:trPr>
        <w:tc>
          <w:tcPr>
            <w:tcW w:w="2420" w:type="dxa"/>
            <w:vMerge w:val="restart"/>
            <w:tcBorders>
              <w:top w:val="single" w:sz="4" w:space="0" w:color="00000A"/>
              <w:bottom w:val="single" w:sz="4" w:space="0" w:color="00000A"/>
            </w:tcBorders>
            <w:shd w:val="clear" w:color="auto" w:fill="B2B2B2"/>
            <w:vAlign w:val="center"/>
          </w:tcPr>
          <w:p w14:paraId="5AB48803" w14:textId="77777777" w:rsidR="00646355" w:rsidRDefault="00D1210E">
            <w:pPr>
              <w:spacing w:before="45" w:after="45"/>
              <w:ind w:left="0" w:hanging="2"/>
              <w:jc w:val="center"/>
            </w:pPr>
            <w:r>
              <w:rPr>
                <w:rFonts w:ascii="Arial" w:eastAsia="Arial" w:hAnsi="Arial" w:cs="Arial"/>
                <w:b/>
                <w:sz w:val="20"/>
                <w:szCs w:val="20"/>
              </w:rPr>
              <w:t>Descrição</w:t>
            </w:r>
          </w:p>
        </w:tc>
        <w:tc>
          <w:tcPr>
            <w:tcW w:w="1529" w:type="dxa"/>
            <w:vMerge w:val="restart"/>
            <w:tcBorders>
              <w:top w:val="single" w:sz="4" w:space="0" w:color="00000A"/>
              <w:left w:val="single" w:sz="4" w:space="0" w:color="00000A"/>
              <w:bottom w:val="single" w:sz="4" w:space="0" w:color="00000A"/>
            </w:tcBorders>
            <w:shd w:val="clear" w:color="auto" w:fill="B2B2B2"/>
            <w:vAlign w:val="center"/>
          </w:tcPr>
          <w:p w14:paraId="5AD2C809" w14:textId="77777777" w:rsidR="00646355" w:rsidRDefault="00D1210E">
            <w:pPr>
              <w:spacing w:before="45" w:after="45"/>
              <w:ind w:left="0" w:hanging="2"/>
              <w:jc w:val="center"/>
            </w:pPr>
            <w:r>
              <w:rPr>
                <w:rFonts w:ascii="Arial" w:eastAsia="Arial" w:hAnsi="Arial" w:cs="Arial"/>
                <w:b/>
                <w:sz w:val="20"/>
                <w:szCs w:val="20"/>
              </w:rPr>
              <w:t>Quantidade</w:t>
            </w:r>
          </w:p>
        </w:tc>
        <w:tc>
          <w:tcPr>
            <w:tcW w:w="5089" w:type="dxa"/>
            <w:gridSpan w:val="2"/>
            <w:tcBorders>
              <w:top w:val="single" w:sz="4" w:space="0" w:color="00000A"/>
              <w:left w:val="single" w:sz="4" w:space="0" w:color="00000A"/>
              <w:bottom w:val="single" w:sz="4" w:space="0" w:color="00000A"/>
            </w:tcBorders>
            <w:shd w:val="clear" w:color="auto" w:fill="B2B2B2"/>
            <w:vAlign w:val="center"/>
          </w:tcPr>
          <w:p w14:paraId="6350DF27" w14:textId="77777777" w:rsidR="00646355" w:rsidRDefault="00D1210E">
            <w:pPr>
              <w:spacing w:before="45" w:after="45"/>
              <w:ind w:left="0" w:hanging="2"/>
              <w:jc w:val="center"/>
            </w:pPr>
            <w:proofErr w:type="gramStart"/>
            <w:r>
              <w:rPr>
                <w:rFonts w:ascii="Arial" w:eastAsia="Arial" w:hAnsi="Arial" w:cs="Arial"/>
                <w:b/>
                <w:sz w:val="20"/>
                <w:szCs w:val="20"/>
              </w:rPr>
              <w:t>Valor  (</w:t>
            </w:r>
            <w:proofErr w:type="gramEnd"/>
            <w:r>
              <w:rPr>
                <w:rFonts w:ascii="Arial" w:eastAsia="Arial" w:hAnsi="Arial" w:cs="Arial"/>
                <w:b/>
                <w:sz w:val="20"/>
                <w:szCs w:val="20"/>
              </w:rPr>
              <w:t>R$)</w:t>
            </w:r>
          </w:p>
        </w:tc>
      </w:tr>
      <w:tr w:rsidR="00646355" w14:paraId="2CABB652" w14:textId="77777777">
        <w:trPr>
          <w:cantSplit/>
          <w:trHeight w:val="23"/>
        </w:trPr>
        <w:tc>
          <w:tcPr>
            <w:tcW w:w="2420" w:type="dxa"/>
            <w:vMerge/>
            <w:tcBorders>
              <w:top w:val="single" w:sz="4" w:space="0" w:color="00000A"/>
              <w:bottom w:val="single" w:sz="4" w:space="0" w:color="00000A"/>
            </w:tcBorders>
            <w:shd w:val="clear" w:color="auto" w:fill="B2B2B2"/>
            <w:vAlign w:val="center"/>
          </w:tcPr>
          <w:p w14:paraId="4AD297F4" w14:textId="77777777" w:rsidR="00646355" w:rsidRDefault="00646355">
            <w:pPr>
              <w:widowControl w:val="0"/>
              <w:pBdr>
                <w:top w:val="nil"/>
                <w:left w:val="nil"/>
                <w:bottom w:val="nil"/>
                <w:right w:val="nil"/>
                <w:between w:val="nil"/>
              </w:pBdr>
              <w:spacing w:line="276" w:lineRule="auto"/>
              <w:ind w:left="0" w:hanging="2"/>
            </w:pPr>
          </w:p>
        </w:tc>
        <w:tc>
          <w:tcPr>
            <w:tcW w:w="1529" w:type="dxa"/>
            <w:vMerge/>
            <w:tcBorders>
              <w:top w:val="single" w:sz="4" w:space="0" w:color="00000A"/>
              <w:left w:val="single" w:sz="4" w:space="0" w:color="00000A"/>
              <w:bottom w:val="single" w:sz="4" w:space="0" w:color="00000A"/>
            </w:tcBorders>
            <w:shd w:val="clear" w:color="auto" w:fill="B2B2B2"/>
            <w:vAlign w:val="center"/>
          </w:tcPr>
          <w:p w14:paraId="0C1C4E1A" w14:textId="77777777" w:rsidR="00646355" w:rsidRDefault="00646355">
            <w:pPr>
              <w:widowControl w:val="0"/>
              <w:pBdr>
                <w:top w:val="nil"/>
                <w:left w:val="nil"/>
                <w:bottom w:val="nil"/>
                <w:right w:val="nil"/>
                <w:between w:val="nil"/>
              </w:pBdr>
              <w:spacing w:line="276" w:lineRule="auto"/>
              <w:ind w:left="0" w:hanging="2"/>
            </w:pPr>
          </w:p>
        </w:tc>
        <w:tc>
          <w:tcPr>
            <w:tcW w:w="2400" w:type="dxa"/>
            <w:tcBorders>
              <w:left w:val="single" w:sz="4" w:space="0" w:color="00000A"/>
              <w:bottom w:val="single" w:sz="4" w:space="0" w:color="00000A"/>
            </w:tcBorders>
            <w:shd w:val="clear" w:color="auto" w:fill="B2B2B2"/>
            <w:vAlign w:val="center"/>
          </w:tcPr>
          <w:p w14:paraId="34ECE27C" w14:textId="77777777" w:rsidR="00646355" w:rsidRDefault="00D1210E">
            <w:pPr>
              <w:spacing w:before="45" w:after="45"/>
              <w:ind w:left="0" w:hanging="2"/>
              <w:jc w:val="center"/>
            </w:pPr>
            <w:r>
              <w:rPr>
                <w:rFonts w:ascii="Arial" w:eastAsia="Arial" w:hAnsi="Arial" w:cs="Arial"/>
                <w:b/>
                <w:sz w:val="20"/>
                <w:szCs w:val="20"/>
              </w:rPr>
              <w:t>Contratado atualizado</w:t>
            </w:r>
          </w:p>
        </w:tc>
        <w:tc>
          <w:tcPr>
            <w:tcW w:w="2689" w:type="dxa"/>
            <w:tcBorders>
              <w:left w:val="single" w:sz="4" w:space="0" w:color="00000A"/>
              <w:bottom w:val="single" w:sz="4" w:space="0" w:color="00000A"/>
            </w:tcBorders>
            <w:shd w:val="clear" w:color="auto" w:fill="B2B2B2"/>
            <w:vAlign w:val="center"/>
          </w:tcPr>
          <w:p w14:paraId="7EB97ADF" w14:textId="77777777" w:rsidR="00646355" w:rsidRDefault="00D1210E">
            <w:pPr>
              <w:spacing w:before="45" w:after="45"/>
              <w:ind w:left="0" w:hanging="2"/>
              <w:jc w:val="center"/>
            </w:pPr>
            <w:r>
              <w:rPr>
                <w:rFonts w:ascii="Arial" w:eastAsia="Arial" w:hAnsi="Arial" w:cs="Arial"/>
                <w:b/>
                <w:sz w:val="20"/>
                <w:szCs w:val="20"/>
              </w:rPr>
              <w:t xml:space="preserve">Desembolsado </w:t>
            </w:r>
            <w:r>
              <w:rPr>
                <w:rFonts w:ascii="Arial" w:eastAsia="Arial" w:hAnsi="Arial" w:cs="Arial"/>
                <w:b/>
                <w:sz w:val="20"/>
                <w:szCs w:val="20"/>
                <w:vertAlign w:val="superscript"/>
              </w:rPr>
              <w:t>(1)</w:t>
            </w:r>
          </w:p>
        </w:tc>
      </w:tr>
      <w:tr w:rsidR="00646355" w14:paraId="6B9150E6" w14:textId="77777777">
        <w:trPr>
          <w:trHeight w:val="23"/>
        </w:trPr>
        <w:tc>
          <w:tcPr>
            <w:tcW w:w="2420" w:type="dxa"/>
            <w:tcBorders>
              <w:bottom w:val="single" w:sz="4" w:space="0" w:color="00000A"/>
            </w:tcBorders>
          </w:tcPr>
          <w:p w14:paraId="527E44A0" w14:textId="77777777" w:rsidR="00646355" w:rsidRDefault="00D1210E">
            <w:pPr>
              <w:spacing w:before="45" w:after="45"/>
              <w:ind w:left="0" w:hanging="2"/>
              <w:jc w:val="both"/>
            </w:pPr>
            <w:r>
              <w:rPr>
                <w:rFonts w:ascii="Arial" w:eastAsia="Arial" w:hAnsi="Arial" w:cs="Arial"/>
                <w:sz w:val="20"/>
                <w:szCs w:val="20"/>
              </w:rPr>
              <w:t>Contratos de gestão</w:t>
            </w:r>
          </w:p>
        </w:tc>
        <w:tc>
          <w:tcPr>
            <w:tcW w:w="1529" w:type="dxa"/>
            <w:tcBorders>
              <w:left w:val="single" w:sz="4" w:space="0" w:color="00000A"/>
              <w:bottom w:val="single" w:sz="4" w:space="0" w:color="00000A"/>
            </w:tcBorders>
          </w:tcPr>
          <w:p w14:paraId="511B89FD" w14:textId="77777777" w:rsidR="00646355" w:rsidRDefault="00646355">
            <w:pPr>
              <w:spacing w:before="45" w:after="45"/>
              <w:ind w:left="0" w:hanging="2"/>
              <w:jc w:val="right"/>
              <w:rPr>
                <w:rFonts w:ascii="Arial" w:eastAsia="Arial" w:hAnsi="Arial" w:cs="Arial"/>
                <w:sz w:val="20"/>
                <w:szCs w:val="20"/>
              </w:rPr>
            </w:pPr>
          </w:p>
        </w:tc>
        <w:tc>
          <w:tcPr>
            <w:tcW w:w="2400" w:type="dxa"/>
            <w:tcBorders>
              <w:left w:val="single" w:sz="4" w:space="0" w:color="00000A"/>
              <w:bottom w:val="single" w:sz="4" w:space="0" w:color="00000A"/>
            </w:tcBorders>
          </w:tcPr>
          <w:p w14:paraId="28897CEA" w14:textId="77777777" w:rsidR="00646355" w:rsidRDefault="00646355">
            <w:pPr>
              <w:spacing w:before="45" w:after="45"/>
              <w:ind w:left="0" w:hanging="2"/>
              <w:jc w:val="both"/>
              <w:rPr>
                <w:rFonts w:ascii="Arial" w:eastAsia="Arial" w:hAnsi="Arial" w:cs="Arial"/>
                <w:sz w:val="20"/>
                <w:szCs w:val="20"/>
              </w:rPr>
            </w:pPr>
          </w:p>
        </w:tc>
        <w:tc>
          <w:tcPr>
            <w:tcW w:w="2689" w:type="dxa"/>
            <w:tcBorders>
              <w:left w:val="single" w:sz="4" w:space="0" w:color="00000A"/>
              <w:bottom w:val="single" w:sz="4" w:space="0" w:color="00000A"/>
            </w:tcBorders>
          </w:tcPr>
          <w:p w14:paraId="3D89D3DB" w14:textId="77777777" w:rsidR="00646355" w:rsidRDefault="00646355">
            <w:pPr>
              <w:spacing w:before="45" w:after="45"/>
              <w:ind w:left="0" w:hanging="2"/>
              <w:jc w:val="both"/>
              <w:rPr>
                <w:rFonts w:ascii="Arial" w:eastAsia="Arial" w:hAnsi="Arial" w:cs="Arial"/>
                <w:sz w:val="20"/>
                <w:szCs w:val="20"/>
              </w:rPr>
            </w:pPr>
          </w:p>
        </w:tc>
      </w:tr>
    </w:tbl>
    <w:p w14:paraId="40D96750" w14:textId="77777777" w:rsidR="00646355" w:rsidRDefault="00D1210E">
      <w:pPr>
        <w:ind w:left="0" w:hanging="2"/>
      </w:pPr>
      <w:r>
        <w:rPr>
          <w:rFonts w:ascii="Arial" w:eastAsia="Arial" w:hAnsi="Arial" w:cs="Arial"/>
          <w:sz w:val="16"/>
          <w:szCs w:val="16"/>
        </w:rPr>
        <w:t>Fonte:</w:t>
      </w:r>
    </w:p>
    <w:p w14:paraId="6F5D474B" w14:textId="77777777" w:rsidR="00646355" w:rsidRDefault="00D1210E">
      <w:pPr>
        <w:ind w:left="0" w:hanging="2"/>
      </w:pPr>
      <w:r>
        <w:rPr>
          <w:rFonts w:ascii="Arial" w:eastAsia="Arial" w:hAnsi="Arial" w:cs="Arial"/>
          <w:sz w:val="16"/>
          <w:szCs w:val="16"/>
        </w:rPr>
        <w:t>Nota:</w:t>
      </w:r>
    </w:p>
    <w:p w14:paraId="68850347" w14:textId="77777777" w:rsidR="00646355" w:rsidRDefault="00D1210E">
      <w:pPr>
        <w:ind w:left="0" w:hanging="2"/>
      </w:pPr>
      <w:r>
        <w:rPr>
          <w:rFonts w:ascii="Arial" w:eastAsia="Arial" w:hAnsi="Arial" w:cs="Arial"/>
          <w:b/>
          <w:sz w:val="20"/>
          <w:szCs w:val="20"/>
          <w:vertAlign w:val="superscript"/>
        </w:rPr>
        <w:t>(1)</w:t>
      </w:r>
      <w:r>
        <w:rPr>
          <w:rFonts w:ascii="Arial" w:eastAsia="Arial" w:hAnsi="Arial" w:cs="Arial"/>
          <w:sz w:val="16"/>
          <w:szCs w:val="16"/>
        </w:rPr>
        <w:t xml:space="preserve"> Valor desembolsado no exercício (acumulado). Considera-se desembolsado o valor liquidado.</w:t>
      </w:r>
    </w:p>
    <w:p w14:paraId="51DB9E86" w14:textId="77777777" w:rsidR="00646355" w:rsidRDefault="00D1210E">
      <w:pPr>
        <w:ind w:left="0" w:hanging="2"/>
        <w:rPr>
          <w:rFonts w:ascii="Arial" w:eastAsia="Arial" w:hAnsi="Arial" w:cs="Arial"/>
        </w:rPr>
      </w:pPr>
      <w:r>
        <w:rPr>
          <w:rFonts w:ascii="Arial" w:eastAsia="Arial" w:hAnsi="Arial" w:cs="Arial"/>
          <w:b/>
          <w:i/>
        </w:rPr>
        <w:t>“Não ocorrência”</w:t>
      </w:r>
    </w:p>
    <w:p w14:paraId="715D4B73" w14:textId="77777777" w:rsidR="00646355" w:rsidRDefault="00646355">
      <w:pPr>
        <w:ind w:left="0" w:hanging="2"/>
        <w:rPr>
          <w:rFonts w:ascii="Arial" w:eastAsia="Arial" w:hAnsi="Arial" w:cs="Arial"/>
          <w:sz w:val="16"/>
          <w:szCs w:val="16"/>
        </w:rPr>
      </w:pPr>
    </w:p>
    <w:p w14:paraId="232473A4" w14:textId="77777777" w:rsidR="00646355" w:rsidRDefault="00646355">
      <w:pPr>
        <w:ind w:left="0" w:hanging="2"/>
        <w:rPr>
          <w:rFonts w:ascii="Arial" w:eastAsia="Arial" w:hAnsi="Arial" w:cs="Arial"/>
          <w:color w:val="000000"/>
          <w:sz w:val="16"/>
          <w:szCs w:val="16"/>
        </w:rPr>
      </w:pPr>
    </w:p>
    <w:p w14:paraId="4D97C189" w14:textId="1A2E3B1F" w:rsidR="00646355" w:rsidRPr="00753292" w:rsidRDefault="00D1210E" w:rsidP="00753292">
      <w:pPr>
        <w:ind w:left="0" w:hanging="2"/>
        <w:jc w:val="both"/>
      </w:pPr>
      <w:r>
        <w:rPr>
          <w:rFonts w:ascii="Arial" w:eastAsia="Arial" w:hAnsi="Arial" w:cs="Arial"/>
          <w:b/>
          <w:color w:val="000000"/>
          <w:highlight w:val="white"/>
        </w:rPr>
        <w:t>TABELA</w:t>
      </w:r>
      <w:r>
        <w:rPr>
          <w:rFonts w:ascii="Arial" w:eastAsia="Arial" w:hAnsi="Arial" w:cs="Arial"/>
          <w:b/>
          <w:color w:val="000000"/>
        </w:rPr>
        <w:t xml:space="preserve"> 12 </w:t>
      </w:r>
      <w:r>
        <w:rPr>
          <w:rFonts w:ascii="Arial" w:eastAsia="Arial" w:hAnsi="Arial" w:cs="Arial"/>
          <w:color w:val="000000"/>
        </w:rPr>
        <w:t>– Contratos vigentes firmados em exercícios anteriores</w:t>
      </w:r>
    </w:p>
    <w:tbl>
      <w:tblPr>
        <w:tblStyle w:val="af9"/>
        <w:tblW w:w="9021" w:type="dxa"/>
        <w:tblInd w:w="142" w:type="dxa"/>
        <w:tblLayout w:type="fixed"/>
        <w:tblLook w:val="0000" w:firstRow="0" w:lastRow="0" w:firstColumn="0" w:lastColumn="0" w:noHBand="0" w:noVBand="0"/>
      </w:tblPr>
      <w:tblGrid>
        <w:gridCol w:w="2420"/>
        <w:gridCol w:w="1542"/>
        <w:gridCol w:w="1869"/>
        <w:gridCol w:w="1529"/>
        <w:gridCol w:w="1661"/>
      </w:tblGrid>
      <w:tr w:rsidR="00646355" w14:paraId="6D829903" w14:textId="77777777">
        <w:trPr>
          <w:cantSplit/>
          <w:trHeight w:val="23"/>
        </w:trPr>
        <w:tc>
          <w:tcPr>
            <w:tcW w:w="2420" w:type="dxa"/>
            <w:vMerge w:val="restart"/>
            <w:tcBorders>
              <w:top w:val="single" w:sz="4" w:space="0" w:color="00000A"/>
              <w:bottom w:val="single" w:sz="4" w:space="0" w:color="00000A"/>
            </w:tcBorders>
            <w:shd w:val="clear" w:color="auto" w:fill="B2B2B2"/>
            <w:vAlign w:val="center"/>
          </w:tcPr>
          <w:p w14:paraId="51E87085" w14:textId="77777777" w:rsidR="00646355" w:rsidRDefault="00D1210E">
            <w:pPr>
              <w:spacing w:before="45" w:after="45"/>
              <w:ind w:left="0" w:hanging="2"/>
              <w:jc w:val="center"/>
            </w:pPr>
            <w:r>
              <w:rPr>
                <w:rFonts w:ascii="Arial" w:eastAsia="Arial" w:hAnsi="Arial" w:cs="Arial"/>
                <w:b/>
                <w:color w:val="000000"/>
                <w:sz w:val="20"/>
                <w:szCs w:val="20"/>
              </w:rPr>
              <w:t>Descrição</w:t>
            </w:r>
          </w:p>
        </w:tc>
        <w:tc>
          <w:tcPr>
            <w:tcW w:w="1542" w:type="dxa"/>
            <w:vMerge w:val="restart"/>
            <w:tcBorders>
              <w:top w:val="single" w:sz="4" w:space="0" w:color="00000A"/>
              <w:left w:val="single" w:sz="4" w:space="0" w:color="00000A"/>
              <w:bottom w:val="single" w:sz="4" w:space="0" w:color="00000A"/>
            </w:tcBorders>
            <w:shd w:val="clear" w:color="auto" w:fill="B2B2B2"/>
            <w:vAlign w:val="center"/>
          </w:tcPr>
          <w:p w14:paraId="5D3190A8" w14:textId="77777777" w:rsidR="00646355" w:rsidRDefault="00D1210E">
            <w:pPr>
              <w:spacing w:before="45" w:after="45"/>
              <w:ind w:left="0" w:hanging="2"/>
              <w:jc w:val="center"/>
            </w:pPr>
            <w:r>
              <w:rPr>
                <w:rFonts w:ascii="Arial" w:eastAsia="Arial" w:hAnsi="Arial" w:cs="Arial"/>
                <w:b/>
                <w:color w:val="000000"/>
                <w:sz w:val="20"/>
                <w:szCs w:val="20"/>
              </w:rPr>
              <w:t>Quantidade</w:t>
            </w:r>
          </w:p>
        </w:tc>
        <w:tc>
          <w:tcPr>
            <w:tcW w:w="1869" w:type="dxa"/>
            <w:vMerge w:val="restart"/>
            <w:tcBorders>
              <w:top w:val="single" w:sz="4" w:space="0" w:color="00000A"/>
              <w:left w:val="single" w:sz="4" w:space="0" w:color="00000A"/>
              <w:bottom w:val="single" w:sz="4" w:space="0" w:color="00000A"/>
            </w:tcBorders>
            <w:shd w:val="clear" w:color="auto" w:fill="B2B2B2"/>
            <w:vAlign w:val="center"/>
          </w:tcPr>
          <w:p w14:paraId="51875DEA" w14:textId="77777777" w:rsidR="00646355" w:rsidRDefault="00D1210E">
            <w:pPr>
              <w:spacing w:before="45" w:after="45"/>
              <w:ind w:left="0" w:hanging="2"/>
              <w:jc w:val="center"/>
            </w:pPr>
            <w:r>
              <w:rPr>
                <w:rFonts w:ascii="Arial" w:eastAsia="Arial" w:hAnsi="Arial" w:cs="Arial"/>
                <w:b/>
                <w:sz w:val="20"/>
                <w:szCs w:val="20"/>
              </w:rPr>
              <w:t xml:space="preserve">Valor contratado atualizado </w:t>
            </w:r>
            <w:r>
              <w:rPr>
                <w:rFonts w:ascii="Arial" w:eastAsia="Arial" w:hAnsi="Arial" w:cs="Arial"/>
                <w:b/>
                <w:sz w:val="20"/>
                <w:szCs w:val="20"/>
                <w:vertAlign w:val="superscript"/>
              </w:rPr>
              <w:t>(1)</w:t>
            </w:r>
          </w:p>
          <w:p w14:paraId="512AAE87" w14:textId="77777777" w:rsidR="00646355" w:rsidRDefault="00D1210E">
            <w:pPr>
              <w:spacing w:before="45" w:after="45"/>
              <w:ind w:left="0" w:hanging="2"/>
              <w:jc w:val="center"/>
            </w:pPr>
            <w:r>
              <w:rPr>
                <w:rFonts w:ascii="Arial" w:eastAsia="Arial" w:hAnsi="Arial" w:cs="Arial"/>
                <w:b/>
                <w:sz w:val="20"/>
                <w:szCs w:val="20"/>
              </w:rPr>
              <w:t xml:space="preserve"> (R$)</w:t>
            </w:r>
          </w:p>
        </w:tc>
        <w:tc>
          <w:tcPr>
            <w:tcW w:w="3190" w:type="dxa"/>
            <w:gridSpan w:val="2"/>
            <w:tcBorders>
              <w:top w:val="single" w:sz="4" w:space="0" w:color="00000A"/>
              <w:left w:val="single" w:sz="4" w:space="0" w:color="00000A"/>
              <w:bottom w:val="single" w:sz="4" w:space="0" w:color="00000A"/>
            </w:tcBorders>
            <w:shd w:val="clear" w:color="auto" w:fill="B2B2B2"/>
            <w:vAlign w:val="center"/>
          </w:tcPr>
          <w:p w14:paraId="6D7646AF" w14:textId="77777777" w:rsidR="00646355" w:rsidRDefault="00D1210E">
            <w:pPr>
              <w:spacing w:before="45" w:after="45"/>
              <w:ind w:left="0" w:hanging="2"/>
              <w:jc w:val="center"/>
            </w:pPr>
            <w:r>
              <w:rPr>
                <w:rFonts w:ascii="Arial" w:eastAsia="Arial" w:hAnsi="Arial" w:cs="Arial"/>
                <w:b/>
                <w:color w:val="000000"/>
                <w:sz w:val="20"/>
                <w:szCs w:val="20"/>
              </w:rPr>
              <w:t xml:space="preserve">Desembolso </w:t>
            </w:r>
            <w:r>
              <w:rPr>
                <w:rFonts w:ascii="Arial" w:eastAsia="Arial" w:hAnsi="Arial" w:cs="Arial"/>
                <w:b/>
                <w:sz w:val="20"/>
                <w:szCs w:val="20"/>
                <w:vertAlign w:val="superscript"/>
              </w:rPr>
              <w:t>(2</w:t>
            </w:r>
            <w:proofErr w:type="gramStart"/>
            <w:r>
              <w:rPr>
                <w:rFonts w:ascii="Arial" w:eastAsia="Arial" w:hAnsi="Arial" w:cs="Arial"/>
                <w:b/>
                <w:sz w:val="20"/>
                <w:szCs w:val="20"/>
                <w:vertAlign w:val="superscript"/>
              </w:rPr>
              <w:t>)</w:t>
            </w:r>
            <w:r>
              <w:rPr>
                <w:rFonts w:ascii="Arial" w:eastAsia="Arial" w:hAnsi="Arial" w:cs="Arial"/>
                <w:b/>
                <w:color w:val="000000"/>
                <w:sz w:val="20"/>
                <w:szCs w:val="20"/>
              </w:rPr>
              <w:t xml:space="preserve">  (</w:t>
            </w:r>
            <w:proofErr w:type="gramEnd"/>
            <w:r>
              <w:rPr>
                <w:rFonts w:ascii="Arial" w:eastAsia="Arial" w:hAnsi="Arial" w:cs="Arial"/>
                <w:b/>
                <w:color w:val="000000"/>
                <w:sz w:val="20"/>
                <w:szCs w:val="20"/>
              </w:rPr>
              <w:t>R$)</w:t>
            </w:r>
          </w:p>
        </w:tc>
      </w:tr>
      <w:tr w:rsidR="00646355" w14:paraId="014F4D2A" w14:textId="77777777">
        <w:trPr>
          <w:cantSplit/>
          <w:trHeight w:val="23"/>
        </w:trPr>
        <w:tc>
          <w:tcPr>
            <w:tcW w:w="2420" w:type="dxa"/>
            <w:vMerge/>
            <w:tcBorders>
              <w:top w:val="single" w:sz="4" w:space="0" w:color="00000A"/>
              <w:bottom w:val="single" w:sz="4" w:space="0" w:color="00000A"/>
            </w:tcBorders>
            <w:shd w:val="clear" w:color="auto" w:fill="B2B2B2"/>
            <w:vAlign w:val="center"/>
          </w:tcPr>
          <w:p w14:paraId="46350898" w14:textId="77777777" w:rsidR="00646355" w:rsidRDefault="00646355">
            <w:pPr>
              <w:widowControl w:val="0"/>
              <w:pBdr>
                <w:top w:val="nil"/>
                <w:left w:val="nil"/>
                <w:bottom w:val="nil"/>
                <w:right w:val="nil"/>
                <w:between w:val="nil"/>
              </w:pBdr>
              <w:spacing w:line="276" w:lineRule="auto"/>
              <w:ind w:left="0" w:hanging="2"/>
            </w:pPr>
          </w:p>
        </w:tc>
        <w:tc>
          <w:tcPr>
            <w:tcW w:w="1542" w:type="dxa"/>
            <w:vMerge/>
            <w:tcBorders>
              <w:top w:val="single" w:sz="4" w:space="0" w:color="00000A"/>
              <w:left w:val="single" w:sz="4" w:space="0" w:color="00000A"/>
              <w:bottom w:val="single" w:sz="4" w:space="0" w:color="00000A"/>
            </w:tcBorders>
            <w:shd w:val="clear" w:color="auto" w:fill="B2B2B2"/>
            <w:vAlign w:val="center"/>
          </w:tcPr>
          <w:p w14:paraId="7B977679" w14:textId="77777777" w:rsidR="00646355" w:rsidRDefault="00646355">
            <w:pPr>
              <w:widowControl w:val="0"/>
              <w:pBdr>
                <w:top w:val="nil"/>
                <w:left w:val="nil"/>
                <w:bottom w:val="nil"/>
                <w:right w:val="nil"/>
                <w:between w:val="nil"/>
              </w:pBdr>
              <w:spacing w:line="276" w:lineRule="auto"/>
              <w:ind w:left="0" w:hanging="2"/>
            </w:pPr>
          </w:p>
        </w:tc>
        <w:tc>
          <w:tcPr>
            <w:tcW w:w="1869" w:type="dxa"/>
            <w:vMerge/>
            <w:tcBorders>
              <w:top w:val="single" w:sz="4" w:space="0" w:color="00000A"/>
              <w:left w:val="single" w:sz="4" w:space="0" w:color="00000A"/>
              <w:bottom w:val="single" w:sz="4" w:space="0" w:color="00000A"/>
            </w:tcBorders>
            <w:shd w:val="clear" w:color="auto" w:fill="B2B2B2"/>
            <w:vAlign w:val="center"/>
          </w:tcPr>
          <w:p w14:paraId="7CA8F631" w14:textId="77777777" w:rsidR="00646355" w:rsidRDefault="00646355">
            <w:pPr>
              <w:widowControl w:val="0"/>
              <w:pBdr>
                <w:top w:val="nil"/>
                <w:left w:val="nil"/>
                <w:bottom w:val="nil"/>
                <w:right w:val="nil"/>
                <w:between w:val="nil"/>
              </w:pBdr>
              <w:spacing w:line="276" w:lineRule="auto"/>
              <w:ind w:left="0" w:hanging="2"/>
            </w:pPr>
          </w:p>
        </w:tc>
        <w:tc>
          <w:tcPr>
            <w:tcW w:w="1529" w:type="dxa"/>
            <w:tcBorders>
              <w:left w:val="single" w:sz="4" w:space="0" w:color="00000A"/>
              <w:bottom w:val="single" w:sz="4" w:space="0" w:color="00000A"/>
            </w:tcBorders>
            <w:shd w:val="clear" w:color="auto" w:fill="B2B2B2"/>
            <w:vAlign w:val="center"/>
          </w:tcPr>
          <w:p w14:paraId="78F9A7EA" w14:textId="77777777" w:rsidR="00646355" w:rsidRDefault="00D1210E">
            <w:pPr>
              <w:spacing w:before="45" w:after="45"/>
              <w:ind w:left="0" w:hanging="2"/>
              <w:jc w:val="center"/>
            </w:pPr>
            <w:r>
              <w:rPr>
                <w:rFonts w:ascii="Arial" w:eastAsia="Arial" w:hAnsi="Arial" w:cs="Arial"/>
                <w:b/>
                <w:sz w:val="20"/>
                <w:szCs w:val="20"/>
              </w:rPr>
              <w:t>No exercício</w:t>
            </w:r>
          </w:p>
        </w:tc>
        <w:tc>
          <w:tcPr>
            <w:tcW w:w="1661" w:type="dxa"/>
            <w:tcBorders>
              <w:left w:val="single" w:sz="4" w:space="0" w:color="00000A"/>
              <w:bottom w:val="single" w:sz="4" w:space="0" w:color="00000A"/>
            </w:tcBorders>
            <w:shd w:val="clear" w:color="auto" w:fill="B2B2B2"/>
            <w:vAlign w:val="center"/>
          </w:tcPr>
          <w:p w14:paraId="1CABAE6D" w14:textId="77777777" w:rsidR="00646355" w:rsidRDefault="00D1210E">
            <w:pPr>
              <w:spacing w:before="45" w:after="45"/>
              <w:ind w:left="0" w:hanging="2"/>
              <w:jc w:val="center"/>
            </w:pPr>
            <w:r>
              <w:rPr>
                <w:rFonts w:ascii="Arial" w:eastAsia="Arial" w:hAnsi="Arial" w:cs="Arial"/>
                <w:b/>
                <w:color w:val="000000"/>
                <w:sz w:val="20"/>
                <w:szCs w:val="20"/>
              </w:rPr>
              <w:t>Acumulado</w:t>
            </w:r>
          </w:p>
        </w:tc>
      </w:tr>
      <w:tr w:rsidR="00646355" w14:paraId="7487AD29" w14:textId="77777777">
        <w:trPr>
          <w:trHeight w:val="23"/>
        </w:trPr>
        <w:tc>
          <w:tcPr>
            <w:tcW w:w="2420" w:type="dxa"/>
            <w:tcBorders>
              <w:bottom w:val="single" w:sz="4" w:space="0" w:color="00000A"/>
            </w:tcBorders>
          </w:tcPr>
          <w:p w14:paraId="5A4FF542" w14:textId="77777777" w:rsidR="00646355" w:rsidRDefault="00D1210E">
            <w:pPr>
              <w:spacing w:before="45" w:after="45"/>
              <w:ind w:left="0" w:hanging="2"/>
              <w:jc w:val="both"/>
            </w:pPr>
            <w:r>
              <w:rPr>
                <w:rFonts w:ascii="Arial" w:eastAsia="Arial" w:hAnsi="Arial" w:cs="Arial"/>
                <w:color w:val="000000"/>
                <w:sz w:val="20"/>
                <w:szCs w:val="20"/>
              </w:rPr>
              <w:t>Contratos</w:t>
            </w:r>
          </w:p>
        </w:tc>
        <w:tc>
          <w:tcPr>
            <w:tcW w:w="1542" w:type="dxa"/>
            <w:tcBorders>
              <w:left w:val="single" w:sz="4" w:space="0" w:color="00000A"/>
              <w:bottom w:val="single" w:sz="4" w:space="0" w:color="00000A"/>
            </w:tcBorders>
          </w:tcPr>
          <w:p w14:paraId="4880DD3D" w14:textId="77777777" w:rsidR="00646355" w:rsidRDefault="00646355">
            <w:pPr>
              <w:spacing w:before="45" w:after="45"/>
              <w:ind w:left="0" w:hanging="2"/>
              <w:jc w:val="right"/>
              <w:rPr>
                <w:rFonts w:ascii="Arial" w:eastAsia="Arial" w:hAnsi="Arial" w:cs="Arial"/>
                <w:color w:val="000000"/>
                <w:sz w:val="20"/>
                <w:szCs w:val="20"/>
              </w:rPr>
            </w:pPr>
          </w:p>
        </w:tc>
        <w:tc>
          <w:tcPr>
            <w:tcW w:w="1869" w:type="dxa"/>
            <w:tcBorders>
              <w:left w:val="single" w:sz="4" w:space="0" w:color="00000A"/>
              <w:bottom w:val="single" w:sz="4" w:space="0" w:color="00000A"/>
            </w:tcBorders>
          </w:tcPr>
          <w:p w14:paraId="12B4408F" w14:textId="77777777" w:rsidR="00646355" w:rsidRDefault="00646355">
            <w:pPr>
              <w:spacing w:before="45" w:after="45"/>
              <w:ind w:left="0" w:hanging="2"/>
              <w:jc w:val="both"/>
              <w:rPr>
                <w:rFonts w:ascii="Arial" w:eastAsia="Arial" w:hAnsi="Arial" w:cs="Arial"/>
                <w:color w:val="000000"/>
                <w:sz w:val="20"/>
                <w:szCs w:val="20"/>
              </w:rPr>
            </w:pPr>
          </w:p>
        </w:tc>
        <w:tc>
          <w:tcPr>
            <w:tcW w:w="1529" w:type="dxa"/>
            <w:tcBorders>
              <w:left w:val="single" w:sz="4" w:space="0" w:color="00000A"/>
              <w:bottom w:val="single" w:sz="4" w:space="0" w:color="00000A"/>
            </w:tcBorders>
          </w:tcPr>
          <w:p w14:paraId="281D67CC" w14:textId="77777777" w:rsidR="00646355" w:rsidRDefault="00646355">
            <w:pPr>
              <w:spacing w:before="45" w:after="45"/>
              <w:ind w:left="0" w:hanging="2"/>
              <w:jc w:val="both"/>
              <w:rPr>
                <w:rFonts w:ascii="Arial" w:eastAsia="Arial" w:hAnsi="Arial" w:cs="Arial"/>
                <w:color w:val="000000"/>
                <w:sz w:val="20"/>
                <w:szCs w:val="20"/>
              </w:rPr>
            </w:pPr>
          </w:p>
        </w:tc>
        <w:tc>
          <w:tcPr>
            <w:tcW w:w="1661" w:type="dxa"/>
            <w:tcBorders>
              <w:left w:val="single" w:sz="4" w:space="0" w:color="00000A"/>
              <w:bottom w:val="single" w:sz="4" w:space="0" w:color="00000A"/>
            </w:tcBorders>
          </w:tcPr>
          <w:p w14:paraId="0B23B948" w14:textId="77777777" w:rsidR="00646355" w:rsidRDefault="00646355">
            <w:pPr>
              <w:spacing w:before="45" w:after="45"/>
              <w:ind w:left="0" w:hanging="2"/>
              <w:jc w:val="both"/>
              <w:rPr>
                <w:rFonts w:ascii="Arial" w:eastAsia="Arial" w:hAnsi="Arial" w:cs="Arial"/>
                <w:color w:val="000000"/>
                <w:sz w:val="20"/>
                <w:szCs w:val="20"/>
              </w:rPr>
            </w:pPr>
          </w:p>
        </w:tc>
      </w:tr>
    </w:tbl>
    <w:p w14:paraId="140AEBF8" w14:textId="77777777" w:rsidR="00646355" w:rsidRDefault="00D1210E">
      <w:pPr>
        <w:ind w:left="0" w:hanging="2"/>
      </w:pPr>
      <w:r>
        <w:rPr>
          <w:rFonts w:ascii="Arial" w:eastAsia="Arial" w:hAnsi="Arial" w:cs="Arial"/>
          <w:color w:val="000000"/>
          <w:sz w:val="16"/>
          <w:szCs w:val="16"/>
        </w:rPr>
        <w:t>Fonte:</w:t>
      </w:r>
    </w:p>
    <w:p w14:paraId="020B3621" w14:textId="77777777" w:rsidR="00646355" w:rsidRDefault="00D1210E">
      <w:pPr>
        <w:ind w:left="0" w:hanging="2"/>
      </w:pPr>
      <w:r>
        <w:rPr>
          <w:rFonts w:ascii="Arial" w:eastAsia="Arial" w:hAnsi="Arial" w:cs="Arial"/>
          <w:sz w:val="16"/>
          <w:szCs w:val="16"/>
        </w:rPr>
        <w:t>Nota:</w:t>
      </w:r>
    </w:p>
    <w:p w14:paraId="032849D6"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sz w:val="16"/>
          <w:szCs w:val="16"/>
          <w:vertAlign w:val="superscript"/>
        </w:rPr>
        <w:t>(1)</w:t>
      </w:r>
      <w:r>
        <w:rPr>
          <w:rFonts w:ascii="Arial" w:eastAsia="Arial" w:hAnsi="Arial" w:cs="Arial"/>
          <w:color w:val="000000"/>
          <w:sz w:val="16"/>
          <w:szCs w:val="16"/>
        </w:rPr>
        <w:t xml:space="preserve"> Incluindo os aditivos.</w:t>
      </w:r>
    </w:p>
    <w:p w14:paraId="3BA552EA" w14:textId="77777777" w:rsidR="00646355" w:rsidRDefault="00D1210E">
      <w:pPr>
        <w:spacing w:before="45" w:after="45"/>
        <w:ind w:left="0" w:hanging="2"/>
      </w:pPr>
      <w:r>
        <w:rPr>
          <w:rFonts w:ascii="Arial" w:eastAsia="Arial" w:hAnsi="Arial" w:cs="Arial"/>
          <w:b/>
          <w:sz w:val="16"/>
          <w:szCs w:val="16"/>
          <w:vertAlign w:val="superscript"/>
        </w:rPr>
        <w:t xml:space="preserve">(2) </w:t>
      </w:r>
      <w:r>
        <w:rPr>
          <w:rFonts w:ascii="Arial" w:eastAsia="Arial" w:hAnsi="Arial" w:cs="Arial"/>
          <w:sz w:val="16"/>
          <w:szCs w:val="16"/>
        </w:rPr>
        <w:t>Considera-se desembolso o valor liquidado.</w:t>
      </w:r>
    </w:p>
    <w:p w14:paraId="506AA003" w14:textId="77777777" w:rsidR="00646355" w:rsidRDefault="00D1210E">
      <w:pPr>
        <w:ind w:left="0" w:hanging="2"/>
        <w:rPr>
          <w:rFonts w:ascii="Arial" w:eastAsia="Arial" w:hAnsi="Arial" w:cs="Arial"/>
        </w:rPr>
      </w:pPr>
      <w:r>
        <w:rPr>
          <w:rFonts w:ascii="Arial" w:eastAsia="Arial" w:hAnsi="Arial" w:cs="Arial"/>
          <w:b/>
          <w:i/>
        </w:rPr>
        <w:t>“Não ocorrência”</w:t>
      </w:r>
    </w:p>
    <w:p w14:paraId="25897074"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24ABD20E" w14:textId="77777777" w:rsidR="00646355" w:rsidRDefault="00D1210E">
      <w:pPr>
        <w:ind w:left="0" w:hanging="2"/>
        <w:jc w:val="both"/>
      </w:pPr>
      <w:r>
        <w:rPr>
          <w:rFonts w:ascii="Arial" w:eastAsia="Arial" w:hAnsi="Arial" w:cs="Arial"/>
          <w:b/>
          <w:highlight w:val="white"/>
        </w:rPr>
        <w:t>TABELA</w:t>
      </w:r>
      <w:r>
        <w:rPr>
          <w:rFonts w:ascii="Arial" w:eastAsia="Arial" w:hAnsi="Arial" w:cs="Arial"/>
          <w:b/>
        </w:rPr>
        <w:t xml:space="preserve"> 13 </w:t>
      </w:r>
      <w:r>
        <w:rPr>
          <w:rFonts w:ascii="Arial" w:eastAsia="Arial" w:hAnsi="Arial" w:cs="Arial"/>
        </w:rPr>
        <w:t>– Contratos de gestão vigentes firmados em exercícios anteriores</w:t>
      </w:r>
    </w:p>
    <w:p w14:paraId="6EA63A9A" w14:textId="77777777" w:rsidR="00646355" w:rsidRDefault="00646355">
      <w:pPr>
        <w:widowControl w:val="0"/>
        <w:pBdr>
          <w:top w:val="nil"/>
          <w:left w:val="nil"/>
          <w:bottom w:val="nil"/>
          <w:right w:val="nil"/>
          <w:between w:val="nil"/>
        </w:pBdr>
        <w:spacing w:line="240" w:lineRule="auto"/>
        <w:ind w:left="0" w:hanging="2"/>
        <w:jc w:val="right"/>
        <w:rPr>
          <w:rFonts w:ascii="Arial" w:eastAsia="Arial" w:hAnsi="Arial" w:cs="Arial"/>
          <w:color w:val="000000"/>
          <w:sz w:val="18"/>
          <w:szCs w:val="18"/>
          <w:highlight w:val="white"/>
        </w:rPr>
      </w:pPr>
    </w:p>
    <w:tbl>
      <w:tblPr>
        <w:tblStyle w:val="afa"/>
        <w:tblW w:w="9021" w:type="dxa"/>
        <w:tblInd w:w="142" w:type="dxa"/>
        <w:tblLayout w:type="fixed"/>
        <w:tblLook w:val="0000" w:firstRow="0" w:lastRow="0" w:firstColumn="0" w:lastColumn="0" w:noHBand="0" w:noVBand="0"/>
      </w:tblPr>
      <w:tblGrid>
        <w:gridCol w:w="2420"/>
        <w:gridCol w:w="1542"/>
        <w:gridCol w:w="1869"/>
        <w:gridCol w:w="1529"/>
        <w:gridCol w:w="1661"/>
      </w:tblGrid>
      <w:tr w:rsidR="00646355" w14:paraId="311A6E2D" w14:textId="77777777">
        <w:trPr>
          <w:cantSplit/>
          <w:trHeight w:val="23"/>
        </w:trPr>
        <w:tc>
          <w:tcPr>
            <w:tcW w:w="2420" w:type="dxa"/>
            <w:vMerge w:val="restart"/>
            <w:tcBorders>
              <w:top w:val="single" w:sz="4" w:space="0" w:color="00000A"/>
              <w:bottom w:val="single" w:sz="4" w:space="0" w:color="00000A"/>
            </w:tcBorders>
            <w:shd w:val="clear" w:color="auto" w:fill="B2B2B2"/>
            <w:vAlign w:val="center"/>
          </w:tcPr>
          <w:p w14:paraId="7A2305C6" w14:textId="77777777" w:rsidR="00646355" w:rsidRDefault="00D1210E">
            <w:pPr>
              <w:spacing w:before="45" w:after="45"/>
              <w:ind w:left="0" w:hanging="2"/>
              <w:jc w:val="center"/>
            </w:pPr>
            <w:r>
              <w:rPr>
                <w:rFonts w:ascii="Arial" w:eastAsia="Arial" w:hAnsi="Arial" w:cs="Arial"/>
                <w:b/>
                <w:sz w:val="20"/>
                <w:szCs w:val="20"/>
              </w:rPr>
              <w:t>Descrição</w:t>
            </w:r>
          </w:p>
        </w:tc>
        <w:tc>
          <w:tcPr>
            <w:tcW w:w="1542" w:type="dxa"/>
            <w:vMerge w:val="restart"/>
            <w:tcBorders>
              <w:top w:val="single" w:sz="4" w:space="0" w:color="00000A"/>
              <w:left w:val="single" w:sz="4" w:space="0" w:color="00000A"/>
              <w:bottom w:val="single" w:sz="4" w:space="0" w:color="00000A"/>
            </w:tcBorders>
            <w:shd w:val="clear" w:color="auto" w:fill="B2B2B2"/>
            <w:vAlign w:val="center"/>
          </w:tcPr>
          <w:p w14:paraId="2CA1896C" w14:textId="77777777" w:rsidR="00646355" w:rsidRDefault="00D1210E">
            <w:pPr>
              <w:spacing w:before="45" w:after="45"/>
              <w:ind w:left="0" w:hanging="2"/>
              <w:jc w:val="center"/>
            </w:pPr>
            <w:r>
              <w:rPr>
                <w:rFonts w:ascii="Arial" w:eastAsia="Arial" w:hAnsi="Arial" w:cs="Arial"/>
                <w:b/>
                <w:sz w:val="20"/>
                <w:szCs w:val="20"/>
              </w:rPr>
              <w:t>Quantidade</w:t>
            </w:r>
          </w:p>
        </w:tc>
        <w:tc>
          <w:tcPr>
            <w:tcW w:w="1869" w:type="dxa"/>
            <w:vMerge w:val="restart"/>
            <w:tcBorders>
              <w:top w:val="single" w:sz="4" w:space="0" w:color="00000A"/>
              <w:left w:val="single" w:sz="4" w:space="0" w:color="00000A"/>
              <w:bottom w:val="single" w:sz="4" w:space="0" w:color="00000A"/>
            </w:tcBorders>
            <w:shd w:val="clear" w:color="auto" w:fill="B2B2B2"/>
            <w:vAlign w:val="center"/>
          </w:tcPr>
          <w:p w14:paraId="4C21BDE3" w14:textId="77777777" w:rsidR="00646355" w:rsidRDefault="00D1210E">
            <w:pPr>
              <w:spacing w:before="45" w:after="45"/>
              <w:ind w:left="0" w:hanging="2"/>
              <w:jc w:val="center"/>
            </w:pPr>
            <w:r>
              <w:rPr>
                <w:rFonts w:ascii="Arial" w:eastAsia="Arial" w:hAnsi="Arial" w:cs="Arial"/>
                <w:b/>
                <w:sz w:val="20"/>
                <w:szCs w:val="20"/>
              </w:rPr>
              <w:t xml:space="preserve">Valor contratado atualizado </w:t>
            </w:r>
            <w:r>
              <w:rPr>
                <w:rFonts w:ascii="Arial" w:eastAsia="Arial" w:hAnsi="Arial" w:cs="Arial"/>
                <w:b/>
                <w:i/>
                <w:sz w:val="20"/>
                <w:szCs w:val="20"/>
                <w:vertAlign w:val="superscript"/>
              </w:rPr>
              <w:t>(1)</w:t>
            </w:r>
          </w:p>
          <w:p w14:paraId="457E9C82" w14:textId="77777777" w:rsidR="00646355" w:rsidRDefault="00D1210E">
            <w:pPr>
              <w:spacing w:before="45" w:after="45"/>
              <w:ind w:left="0" w:hanging="2"/>
              <w:jc w:val="center"/>
            </w:pPr>
            <w:r>
              <w:rPr>
                <w:rFonts w:ascii="Arial" w:eastAsia="Arial" w:hAnsi="Arial" w:cs="Arial"/>
                <w:b/>
                <w:sz w:val="20"/>
                <w:szCs w:val="20"/>
              </w:rPr>
              <w:t xml:space="preserve"> (R$)</w:t>
            </w:r>
          </w:p>
        </w:tc>
        <w:tc>
          <w:tcPr>
            <w:tcW w:w="3190" w:type="dxa"/>
            <w:gridSpan w:val="2"/>
            <w:tcBorders>
              <w:top w:val="single" w:sz="4" w:space="0" w:color="00000A"/>
              <w:left w:val="single" w:sz="4" w:space="0" w:color="00000A"/>
              <w:bottom w:val="single" w:sz="4" w:space="0" w:color="00000A"/>
            </w:tcBorders>
            <w:shd w:val="clear" w:color="auto" w:fill="B2B2B2"/>
            <w:vAlign w:val="center"/>
          </w:tcPr>
          <w:p w14:paraId="25470869" w14:textId="77777777" w:rsidR="00646355" w:rsidRDefault="00D1210E">
            <w:pPr>
              <w:spacing w:before="45" w:after="45"/>
              <w:ind w:left="0" w:hanging="2"/>
              <w:jc w:val="center"/>
            </w:pPr>
            <w:r>
              <w:rPr>
                <w:rFonts w:ascii="Arial" w:eastAsia="Arial" w:hAnsi="Arial" w:cs="Arial"/>
                <w:b/>
                <w:sz w:val="20"/>
                <w:szCs w:val="20"/>
              </w:rPr>
              <w:t xml:space="preserve">Desembolso </w:t>
            </w:r>
            <w:r>
              <w:rPr>
                <w:rFonts w:ascii="Arial" w:eastAsia="Arial" w:hAnsi="Arial" w:cs="Arial"/>
                <w:b/>
                <w:sz w:val="20"/>
                <w:szCs w:val="20"/>
                <w:vertAlign w:val="superscript"/>
              </w:rPr>
              <w:t>(2</w:t>
            </w:r>
            <w:proofErr w:type="gramStart"/>
            <w:r>
              <w:rPr>
                <w:rFonts w:ascii="Arial" w:eastAsia="Arial" w:hAnsi="Arial" w:cs="Arial"/>
                <w:b/>
                <w:sz w:val="20"/>
                <w:szCs w:val="20"/>
                <w:vertAlign w:val="superscript"/>
              </w:rPr>
              <w:t>)</w:t>
            </w:r>
            <w:r>
              <w:rPr>
                <w:rFonts w:ascii="Arial" w:eastAsia="Arial" w:hAnsi="Arial" w:cs="Arial"/>
                <w:b/>
                <w:sz w:val="20"/>
                <w:szCs w:val="20"/>
              </w:rPr>
              <w:t xml:space="preserve">  (</w:t>
            </w:r>
            <w:proofErr w:type="gramEnd"/>
            <w:r>
              <w:rPr>
                <w:rFonts w:ascii="Arial" w:eastAsia="Arial" w:hAnsi="Arial" w:cs="Arial"/>
                <w:b/>
                <w:sz w:val="20"/>
                <w:szCs w:val="20"/>
              </w:rPr>
              <w:t>R$)</w:t>
            </w:r>
          </w:p>
        </w:tc>
      </w:tr>
      <w:tr w:rsidR="00646355" w14:paraId="3DE0FF07" w14:textId="77777777">
        <w:trPr>
          <w:cantSplit/>
          <w:trHeight w:val="23"/>
        </w:trPr>
        <w:tc>
          <w:tcPr>
            <w:tcW w:w="2420" w:type="dxa"/>
            <w:vMerge/>
            <w:tcBorders>
              <w:top w:val="single" w:sz="4" w:space="0" w:color="00000A"/>
              <w:bottom w:val="single" w:sz="4" w:space="0" w:color="00000A"/>
            </w:tcBorders>
            <w:shd w:val="clear" w:color="auto" w:fill="B2B2B2"/>
            <w:vAlign w:val="center"/>
          </w:tcPr>
          <w:p w14:paraId="5E017981" w14:textId="77777777" w:rsidR="00646355" w:rsidRDefault="00646355">
            <w:pPr>
              <w:widowControl w:val="0"/>
              <w:pBdr>
                <w:top w:val="nil"/>
                <w:left w:val="nil"/>
                <w:bottom w:val="nil"/>
                <w:right w:val="nil"/>
                <w:between w:val="nil"/>
              </w:pBdr>
              <w:spacing w:line="276" w:lineRule="auto"/>
              <w:ind w:left="0" w:hanging="2"/>
            </w:pPr>
          </w:p>
        </w:tc>
        <w:tc>
          <w:tcPr>
            <w:tcW w:w="1542" w:type="dxa"/>
            <w:vMerge/>
            <w:tcBorders>
              <w:top w:val="single" w:sz="4" w:space="0" w:color="00000A"/>
              <w:left w:val="single" w:sz="4" w:space="0" w:color="00000A"/>
              <w:bottom w:val="single" w:sz="4" w:space="0" w:color="00000A"/>
            </w:tcBorders>
            <w:shd w:val="clear" w:color="auto" w:fill="B2B2B2"/>
            <w:vAlign w:val="center"/>
          </w:tcPr>
          <w:p w14:paraId="799F3CCD" w14:textId="77777777" w:rsidR="00646355" w:rsidRDefault="00646355">
            <w:pPr>
              <w:widowControl w:val="0"/>
              <w:pBdr>
                <w:top w:val="nil"/>
                <w:left w:val="nil"/>
                <w:bottom w:val="nil"/>
                <w:right w:val="nil"/>
                <w:between w:val="nil"/>
              </w:pBdr>
              <w:spacing w:line="276" w:lineRule="auto"/>
              <w:ind w:left="0" w:hanging="2"/>
            </w:pPr>
          </w:p>
        </w:tc>
        <w:tc>
          <w:tcPr>
            <w:tcW w:w="1869" w:type="dxa"/>
            <w:vMerge/>
            <w:tcBorders>
              <w:top w:val="single" w:sz="4" w:space="0" w:color="00000A"/>
              <w:left w:val="single" w:sz="4" w:space="0" w:color="00000A"/>
              <w:bottom w:val="single" w:sz="4" w:space="0" w:color="00000A"/>
            </w:tcBorders>
            <w:shd w:val="clear" w:color="auto" w:fill="B2B2B2"/>
            <w:vAlign w:val="center"/>
          </w:tcPr>
          <w:p w14:paraId="6CEC76BC" w14:textId="77777777" w:rsidR="00646355" w:rsidRDefault="00646355">
            <w:pPr>
              <w:widowControl w:val="0"/>
              <w:pBdr>
                <w:top w:val="nil"/>
                <w:left w:val="nil"/>
                <w:bottom w:val="nil"/>
                <w:right w:val="nil"/>
                <w:between w:val="nil"/>
              </w:pBdr>
              <w:spacing w:line="276" w:lineRule="auto"/>
              <w:ind w:left="0" w:hanging="2"/>
            </w:pPr>
          </w:p>
        </w:tc>
        <w:tc>
          <w:tcPr>
            <w:tcW w:w="1529" w:type="dxa"/>
            <w:tcBorders>
              <w:left w:val="single" w:sz="4" w:space="0" w:color="00000A"/>
              <w:bottom w:val="single" w:sz="4" w:space="0" w:color="00000A"/>
            </w:tcBorders>
            <w:shd w:val="clear" w:color="auto" w:fill="B2B2B2"/>
            <w:vAlign w:val="center"/>
          </w:tcPr>
          <w:p w14:paraId="46940AA6" w14:textId="77777777" w:rsidR="00646355" w:rsidRDefault="00D1210E">
            <w:pPr>
              <w:spacing w:before="45" w:after="45"/>
              <w:ind w:left="0" w:hanging="2"/>
              <w:jc w:val="center"/>
            </w:pPr>
            <w:r>
              <w:rPr>
                <w:rFonts w:ascii="Arial" w:eastAsia="Arial" w:hAnsi="Arial" w:cs="Arial"/>
                <w:b/>
                <w:sz w:val="20"/>
                <w:szCs w:val="20"/>
              </w:rPr>
              <w:t>No exercício</w:t>
            </w:r>
          </w:p>
        </w:tc>
        <w:tc>
          <w:tcPr>
            <w:tcW w:w="1661" w:type="dxa"/>
            <w:tcBorders>
              <w:left w:val="single" w:sz="4" w:space="0" w:color="00000A"/>
              <w:bottom w:val="single" w:sz="4" w:space="0" w:color="00000A"/>
            </w:tcBorders>
            <w:shd w:val="clear" w:color="auto" w:fill="B2B2B2"/>
            <w:vAlign w:val="center"/>
          </w:tcPr>
          <w:p w14:paraId="386961FD" w14:textId="77777777" w:rsidR="00646355" w:rsidRDefault="00D1210E">
            <w:pPr>
              <w:spacing w:before="45" w:after="45"/>
              <w:ind w:left="0" w:hanging="2"/>
              <w:jc w:val="center"/>
            </w:pPr>
            <w:r>
              <w:rPr>
                <w:rFonts w:ascii="Arial" w:eastAsia="Arial" w:hAnsi="Arial" w:cs="Arial"/>
                <w:b/>
                <w:sz w:val="20"/>
                <w:szCs w:val="20"/>
              </w:rPr>
              <w:t>Acumulado</w:t>
            </w:r>
          </w:p>
        </w:tc>
      </w:tr>
      <w:tr w:rsidR="00646355" w14:paraId="5129E1BD" w14:textId="77777777">
        <w:trPr>
          <w:trHeight w:val="23"/>
        </w:trPr>
        <w:tc>
          <w:tcPr>
            <w:tcW w:w="2420" w:type="dxa"/>
            <w:tcBorders>
              <w:bottom w:val="single" w:sz="4" w:space="0" w:color="00000A"/>
            </w:tcBorders>
          </w:tcPr>
          <w:p w14:paraId="7BA47A65" w14:textId="77777777" w:rsidR="00646355" w:rsidRDefault="00D1210E">
            <w:pPr>
              <w:spacing w:before="45" w:after="45"/>
              <w:ind w:left="0" w:hanging="2"/>
              <w:jc w:val="both"/>
            </w:pPr>
            <w:r>
              <w:rPr>
                <w:rFonts w:ascii="Arial" w:eastAsia="Arial" w:hAnsi="Arial" w:cs="Arial"/>
                <w:sz w:val="20"/>
                <w:szCs w:val="20"/>
              </w:rPr>
              <w:t>Contratos de gestão</w:t>
            </w:r>
          </w:p>
        </w:tc>
        <w:tc>
          <w:tcPr>
            <w:tcW w:w="1542" w:type="dxa"/>
            <w:tcBorders>
              <w:left w:val="single" w:sz="4" w:space="0" w:color="00000A"/>
              <w:bottom w:val="single" w:sz="4" w:space="0" w:color="00000A"/>
            </w:tcBorders>
          </w:tcPr>
          <w:p w14:paraId="6FF86023" w14:textId="77777777" w:rsidR="00646355" w:rsidRDefault="00646355">
            <w:pPr>
              <w:spacing w:before="45" w:after="45"/>
              <w:ind w:left="0" w:hanging="2"/>
              <w:jc w:val="right"/>
              <w:rPr>
                <w:rFonts w:ascii="Arial" w:eastAsia="Arial" w:hAnsi="Arial" w:cs="Arial"/>
                <w:sz w:val="20"/>
                <w:szCs w:val="20"/>
              </w:rPr>
            </w:pPr>
          </w:p>
        </w:tc>
        <w:tc>
          <w:tcPr>
            <w:tcW w:w="1869" w:type="dxa"/>
            <w:tcBorders>
              <w:left w:val="single" w:sz="4" w:space="0" w:color="00000A"/>
              <w:bottom w:val="single" w:sz="4" w:space="0" w:color="00000A"/>
            </w:tcBorders>
          </w:tcPr>
          <w:p w14:paraId="268D0AD7" w14:textId="77777777" w:rsidR="00646355" w:rsidRDefault="00646355">
            <w:pPr>
              <w:spacing w:before="45" w:after="45"/>
              <w:ind w:left="0" w:hanging="2"/>
              <w:jc w:val="both"/>
              <w:rPr>
                <w:rFonts w:ascii="Arial" w:eastAsia="Arial" w:hAnsi="Arial" w:cs="Arial"/>
                <w:sz w:val="20"/>
                <w:szCs w:val="20"/>
              </w:rPr>
            </w:pPr>
          </w:p>
        </w:tc>
        <w:tc>
          <w:tcPr>
            <w:tcW w:w="1529" w:type="dxa"/>
            <w:tcBorders>
              <w:left w:val="single" w:sz="4" w:space="0" w:color="00000A"/>
              <w:bottom w:val="single" w:sz="4" w:space="0" w:color="00000A"/>
            </w:tcBorders>
          </w:tcPr>
          <w:p w14:paraId="0BE591C8" w14:textId="77777777" w:rsidR="00646355" w:rsidRDefault="00646355">
            <w:pPr>
              <w:spacing w:before="45" w:after="45"/>
              <w:ind w:left="0" w:hanging="2"/>
              <w:jc w:val="both"/>
              <w:rPr>
                <w:rFonts w:ascii="Arial" w:eastAsia="Arial" w:hAnsi="Arial" w:cs="Arial"/>
                <w:sz w:val="20"/>
                <w:szCs w:val="20"/>
              </w:rPr>
            </w:pPr>
          </w:p>
        </w:tc>
        <w:tc>
          <w:tcPr>
            <w:tcW w:w="1661" w:type="dxa"/>
            <w:tcBorders>
              <w:left w:val="single" w:sz="4" w:space="0" w:color="00000A"/>
              <w:bottom w:val="single" w:sz="4" w:space="0" w:color="00000A"/>
            </w:tcBorders>
          </w:tcPr>
          <w:p w14:paraId="01165790" w14:textId="77777777" w:rsidR="00646355" w:rsidRDefault="00646355">
            <w:pPr>
              <w:spacing w:before="45" w:after="45"/>
              <w:ind w:left="0" w:hanging="2"/>
              <w:jc w:val="both"/>
              <w:rPr>
                <w:rFonts w:ascii="Arial" w:eastAsia="Arial" w:hAnsi="Arial" w:cs="Arial"/>
                <w:sz w:val="20"/>
                <w:szCs w:val="20"/>
              </w:rPr>
            </w:pPr>
          </w:p>
        </w:tc>
      </w:tr>
    </w:tbl>
    <w:p w14:paraId="4EC5F2DE" w14:textId="77777777" w:rsidR="00646355" w:rsidRDefault="00D1210E">
      <w:pPr>
        <w:ind w:left="0" w:hanging="2"/>
      </w:pPr>
      <w:r>
        <w:rPr>
          <w:rFonts w:ascii="Arial" w:eastAsia="Arial" w:hAnsi="Arial" w:cs="Arial"/>
          <w:sz w:val="16"/>
          <w:szCs w:val="16"/>
        </w:rPr>
        <w:t>Fonte:</w:t>
      </w:r>
    </w:p>
    <w:p w14:paraId="1B030079" w14:textId="77777777" w:rsidR="00646355" w:rsidRDefault="00D1210E">
      <w:pPr>
        <w:ind w:left="0" w:hanging="2"/>
      </w:pPr>
      <w:r>
        <w:rPr>
          <w:rFonts w:ascii="Arial" w:eastAsia="Arial" w:hAnsi="Arial" w:cs="Arial"/>
          <w:sz w:val="16"/>
          <w:szCs w:val="16"/>
        </w:rPr>
        <w:t>Nota:</w:t>
      </w:r>
    </w:p>
    <w:p w14:paraId="5D35E2EB"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sz w:val="16"/>
          <w:szCs w:val="16"/>
          <w:vertAlign w:val="superscript"/>
        </w:rPr>
        <w:t>(1)</w:t>
      </w:r>
      <w:r>
        <w:rPr>
          <w:rFonts w:ascii="Arial" w:eastAsia="Arial" w:hAnsi="Arial" w:cs="Arial"/>
          <w:color w:val="000000"/>
          <w:sz w:val="16"/>
          <w:szCs w:val="16"/>
        </w:rPr>
        <w:t xml:space="preserve"> Incluindo os aditivos.</w:t>
      </w:r>
    </w:p>
    <w:p w14:paraId="774F3DB7" w14:textId="77777777" w:rsidR="00646355" w:rsidRDefault="00D1210E">
      <w:pPr>
        <w:spacing w:before="45" w:after="45"/>
        <w:ind w:left="0" w:hanging="2"/>
      </w:pPr>
      <w:r>
        <w:rPr>
          <w:rFonts w:ascii="Arial" w:eastAsia="Arial" w:hAnsi="Arial" w:cs="Arial"/>
          <w:b/>
          <w:sz w:val="16"/>
          <w:szCs w:val="16"/>
          <w:vertAlign w:val="superscript"/>
        </w:rPr>
        <w:t xml:space="preserve">(2) </w:t>
      </w:r>
      <w:r>
        <w:rPr>
          <w:rFonts w:ascii="Arial" w:eastAsia="Arial" w:hAnsi="Arial" w:cs="Arial"/>
          <w:sz w:val="16"/>
          <w:szCs w:val="16"/>
        </w:rPr>
        <w:t>Considera-se desembolso o valor liquidado.</w:t>
      </w:r>
    </w:p>
    <w:p w14:paraId="35FF8859" w14:textId="77777777" w:rsidR="00646355" w:rsidRDefault="00D1210E">
      <w:pPr>
        <w:ind w:left="0" w:hanging="2"/>
        <w:rPr>
          <w:rFonts w:ascii="Arial" w:eastAsia="Arial" w:hAnsi="Arial" w:cs="Arial"/>
        </w:rPr>
      </w:pPr>
      <w:r>
        <w:rPr>
          <w:rFonts w:ascii="Arial" w:eastAsia="Arial" w:hAnsi="Arial" w:cs="Arial"/>
          <w:b/>
          <w:i/>
        </w:rPr>
        <w:t>“Não ocorrência”</w:t>
      </w:r>
    </w:p>
    <w:p w14:paraId="271E8358" w14:textId="0EEDCBDE"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53B2B267" w14:textId="77777777" w:rsidR="00C223D5" w:rsidRDefault="00C223D5">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680D7C17" w14:textId="574EEFA8"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0A4CDA40" w14:textId="77777777" w:rsidR="000B204D" w:rsidRDefault="000B204D">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685E5E09"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rPr>
        <w:t>QUADRO 9</w:t>
      </w:r>
      <w:r>
        <w:rPr>
          <w:rFonts w:ascii="Arial" w:eastAsia="Arial" w:hAnsi="Arial" w:cs="Arial"/>
          <w:b/>
          <w:color w:val="000000"/>
          <w:highlight w:val="white"/>
        </w:rPr>
        <w:t xml:space="preserve"> </w:t>
      </w:r>
      <w:r>
        <w:rPr>
          <w:rFonts w:ascii="Arial" w:eastAsia="Arial" w:hAnsi="Arial" w:cs="Arial"/>
          <w:color w:val="000000"/>
          <w:highlight w:val="white"/>
        </w:rPr>
        <w:t>– Tomadas de contas de contratos de gestão</w:t>
      </w:r>
    </w:p>
    <w:p w14:paraId="074A7DC1" w14:textId="77777777" w:rsidR="00646355" w:rsidRDefault="00646355">
      <w:pPr>
        <w:ind w:left="0" w:hanging="2"/>
        <w:rPr>
          <w:rFonts w:ascii="Arial" w:eastAsia="Arial" w:hAnsi="Arial" w:cs="Arial"/>
          <w:sz w:val="16"/>
          <w:szCs w:val="16"/>
        </w:rPr>
      </w:pPr>
    </w:p>
    <w:tbl>
      <w:tblPr>
        <w:tblStyle w:val="afb"/>
        <w:tblW w:w="9345" w:type="dxa"/>
        <w:tblInd w:w="-10" w:type="dxa"/>
        <w:tblLayout w:type="fixed"/>
        <w:tblLook w:val="0000" w:firstRow="0" w:lastRow="0" w:firstColumn="0" w:lastColumn="0" w:noHBand="0" w:noVBand="0"/>
      </w:tblPr>
      <w:tblGrid>
        <w:gridCol w:w="4188"/>
        <w:gridCol w:w="5157"/>
      </w:tblGrid>
      <w:tr w:rsidR="00646355" w14:paraId="1F180C4D" w14:textId="77777777">
        <w:trPr>
          <w:trHeight w:val="23"/>
        </w:trPr>
        <w:tc>
          <w:tcPr>
            <w:tcW w:w="4188" w:type="dxa"/>
            <w:tcBorders>
              <w:top w:val="single" w:sz="4" w:space="0" w:color="00000A"/>
              <w:left w:val="single" w:sz="4" w:space="0" w:color="00000A"/>
              <w:bottom w:val="single" w:sz="4" w:space="0" w:color="00000A"/>
            </w:tcBorders>
            <w:shd w:val="clear" w:color="auto" w:fill="B2B2B2"/>
            <w:vAlign w:val="center"/>
          </w:tcPr>
          <w:p w14:paraId="4FC6F99A" w14:textId="77777777" w:rsidR="00646355" w:rsidRDefault="00D1210E">
            <w:pPr>
              <w:spacing w:before="45" w:after="45"/>
              <w:ind w:left="0" w:hanging="2"/>
              <w:jc w:val="center"/>
            </w:pPr>
            <w:r>
              <w:rPr>
                <w:rFonts w:ascii="Arial" w:eastAsia="Arial" w:hAnsi="Arial" w:cs="Arial"/>
                <w:b/>
                <w:sz w:val="20"/>
                <w:szCs w:val="20"/>
              </w:rPr>
              <w:t>Descrição</w:t>
            </w:r>
          </w:p>
        </w:tc>
        <w:tc>
          <w:tcPr>
            <w:tcW w:w="5157" w:type="dxa"/>
            <w:tcBorders>
              <w:top w:val="single" w:sz="4" w:space="0" w:color="00000A"/>
              <w:left w:val="single" w:sz="4" w:space="0" w:color="00000A"/>
              <w:bottom w:val="single" w:sz="4" w:space="0" w:color="00000A"/>
              <w:right w:val="single" w:sz="4" w:space="0" w:color="00000A"/>
            </w:tcBorders>
            <w:shd w:val="clear" w:color="auto" w:fill="B2B2B2"/>
            <w:vAlign w:val="center"/>
          </w:tcPr>
          <w:p w14:paraId="1F627465" w14:textId="77777777" w:rsidR="00646355" w:rsidRDefault="00D1210E">
            <w:pPr>
              <w:spacing w:before="45" w:after="45"/>
              <w:ind w:left="0" w:hanging="2"/>
              <w:jc w:val="center"/>
            </w:pPr>
            <w:r>
              <w:rPr>
                <w:rFonts w:ascii="Arial" w:eastAsia="Arial" w:hAnsi="Arial" w:cs="Arial"/>
                <w:b/>
                <w:sz w:val="20"/>
                <w:szCs w:val="20"/>
              </w:rPr>
              <w:t>Quantidade</w:t>
            </w:r>
          </w:p>
        </w:tc>
      </w:tr>
      <w:tr w:rsidR="00646355" w14:paraId="00AB8797" w14:textId="77777777">
        <w:trPr>
          <w:trHeight w:val="23"/>
        </w:trPr>
        <w:tc>
          <w:tcPr>
            <w:tcW w:w="4188" w:type="dxa"/>
            <w:tcBorders>
              <w:left w:val="single" w:sz="4" w:space="0" w:color="00000A"/>
              <w:bottom w:val="single" w:sz="4" w:space="0" w:color="00000A"/>
            </w:tcBorders>
            <w:vAlign w:val="center"/>
          </w:tcPr>
          <w:p w14:paraId="789CB5FE" w14:textId="77777777" w:rsidR="00646355" w:rsidRDefault="00D1210E">
            <w:pPr>
              <w:spacing w:before="45" w:after="45"/>
              <w:ind w:left="0" w:hanging="2"/>
            </w:pPr>
            <w:r>
              <w:rPr>
                <w:rFonts w:ascii="Arial" w:eastAsia="Arial" w:hAnsi="Arial" w:cs="Arial"/>
                <w:sz w:val="20"/>
                <w:szCs w:val="20"/>
              </w:rPr>
              <w:t xml:space="preserve">Iniciadas </w:t>
            </w:r>
            <w:r>
              <w:rPr>
                <w:rFonts w:ascii="Arial" w:eastAsia="Arial" w:hAnsi="Arial" w:cs="Arial"/>
                <w:b/>
                <w:sz w:val="20"/>
                <w:szCs w:val="20"/>
                <w:vertAlign w:val="superscript"/>
              </w:rPr>
              <w:t>(1)</w:t>
            </w:r>
          </w:p>
        </w:tc>
        <w:tc>
          <w:tcPr>
            <w:tcW w:w="5157" w:type="dxa"/>
            <w:tcBorders>
              <w:left w:val="single" w:sz="4" w:space="0" w:color="00000A"/>
              <w:bottom w:val="single" w:sz="4" w:space="0" w:color="00000A"/>
              <w:right w:val="single" w:sz="4" w:space="0" w:color="00000A"/>
            </w:tcBorders>
            <w:vAlign w:val="center"/>
          </w:tcPr>
          <w:p w14:paraId="2EFED12D" w14:textId="77777777" w:rsidR="00646355" w:rsidRDefault="00646355">
            <w:pPr>
              <w:spacing w:before="45" w:after="45"/>
              <w:ind w:left="0" w:hanging="2"/>
              <w:jc w:val="center"/>
              <w:rPr>
                <w:rFonts w:ascii="Arial" w:eastAsia="Arial" w:hAnsi="Arial" w:cs="Arial"/>
                <w:sz w:val="20"/>
                <w:szCs w:val="20"/>
              </w:rPr>
            </w:pPr>
          </w:p>
        </w:tc>
      </w:tr>
      <w:tr w:rsidR="00646355" w14:paraId="49AE677D" w14:textId="77777777">
        <w:trPr>
          <w:trHeight w:val="23"/>
        </w:trPr>
        <w:tc>
          <w:tcPr>
            <w:tcW w:w="4188" w:type="dxa"/>
            <w:tcBorders>
              <w:left w:val="single" w:sz="4" w:space="0" w:color="00000A"/>
              <w:bottom w:val="single" w:sz="4" w:space="0" w:color="00000A"/>
            </w:tcBorders>
          </w:tcPr>
          <w:p w14:paraId="4F7D4FF8" w14:textId="77777777" w:rsidR="00646355" w:rsidRDefault="00D1210E">
            <w:pPr>
              <w:spacing w:before="45" w:after="45"/>
              <w:ind w:left="0" w:hanging="2"/>
            </w:pPr>
            <w:r>
              <w:rPr>
                <w:rFonts w:ascii="Arial" w:eastAsia="Arial" w:hAnsi="Arial" w:cs="Arial"/>
                <w:sz w:val="20"/>
                <w:szCs w:val="20"/>
              </w:rPr>
              <w:t xml:space="preserve">Em andamento </w:t>
            </w:r>
            <w:r>
              <w:rPr>
                <w:rFonts w:ascii="Arial" w:eastAsia="Arial" w:hAnsi="Arial" w:cs="Arial"/>
                <w:b/>
                <w:sz w:val="20"/>
                <w:szCs w:val="20"/>
                <w:vertAlign w:val="superscript"/>
              </w:rPr>
              <w:t>(2)</w:t>
            </w:r>
          </w:p>
        </w:tc>
        <w:tc>
          <w:tcPr>
            <w:tcW w:w="5157" w:type="dxa"/>
            <w:tcBorders>
              <w:left w:val="single" w:sz="4" w:space="0" w:color="00000A"/>
              <w:bottom w:val="single" w:sz="4" w:space="0" w:color="00000A"/>
              <w:right w:val="single" w:sz="4" w:space="0" w:color="00000A"/>
            </w:tcBorders>
          </w:tcPr>
          <w:p w14:paraId="1571CC11" w14:textId="77777777" w:rsidR="00646355" w:rsidRDefault="00646355">
            <w:pPr>
              <w:spacing w:before="45" w:after="45"/>
              <w:ind w:left="0" w:hanging="2"/>
              <w:jc w:val="center"/>
              <w:rPr>
                <w:rFonts w:ascii="Arial" w:eastAsia="Arial" w:hAnsi="Arial" w:cs="Arial"/>
                <w:sz w:val="20"/>
                <w:szCs w:val="20"/>
              </w:rPr>
            </w:pPr>
          </w:p>
        </w:tc>
      </w:tr>
      <w:tr w:rsidR="00646355" w14:paraId="65EDFDE6" w14:textId="77777777">
        <w:trPr>
          <w:trHeight w:val="23"/>
        </w:trPr>
        <w:tc>
          <w:tcPr>
            <w:tcW w:w="4188" w:type="dxa"/>
            <w:tcBorders>
              <w:left w:val="single" w:sz="4" w:space="0" w:color="00000A"/>
              <w:bottom w:val="single" w:sz="4" w:space="0" w:color="00000A"/>
            </w:tcBorders>
          </w:tcPr>
          <w:p w14:paraId="42C512E8" w14:textId="77777777" w:rsidR="00646355" w:rsidRDefault="00D1210E">
            <w:pPr>
              <w:spacing w:before="45" w:after="45"/>
              <w:ind w:left="0" w:hanging="2"/>
            </w:pPr>
            <w:r>
              <w:rPr>
                <w:rFonts w:ascii="Arial" w:eastAsia="Arial" w:hAnsi="Arial" w:cs="Arial"/>
                <w:sz w:val="20"/>
                <w:szCs w:val="20"/>
              </w:rPr>
              <w:t xml:space="preserve">Concluídas </w:t>
            </w:r>
            <w:r>
              <w:rPr>
                <w:rFonts w:ascii="Arial" w:eastAsia="Arial" w:hAnsi="Arial" w:cs="Arial"/>
                <w:b/>
                <w:sz w:val="20"/>
                <w:szCs w:val="20"/>
                <w:vertAlign w:val="superscript"/>
              </w:rPr>
              <w:t>(3)</w:t>
            </w:r>
          </w:p>
        </w:tc>
        <w:tc>
          <w:tcPr>
            <w:tcW w:w="5157" w:type="dxa"/>
            <w:tcBorders>
              <w:left w:val="single" w:sz="4" w:space="0" w:color="00000A"/>
              <w:bottom w:val="single" w:sz="4" w:space="0" w:color="00000A"/>
              <w:right w:val="single" w:sz="4" w:space="0" w:color="00000A"/>
            </w:tcBorders>
          </w:tcPr>
          <w:p w14:paraId="1D7328B9" w14:textId="77777777" w:rsidR="00646355" w:rsidRDefault="00646355">
            <w:pPr>
              <w:spacing w:before="45" w:after="45"/>
              <w:ind w:left="0" w:hanging="2"/>
              <w:jc w:val="center"/>
              <w:rPr>
                <w:rFonts w:ascii="Arial" w:eastAsia="Arial" w:hAnsi="Arial" w:cs="Arial"/>
                <w:sz w:val="20"/>
                <w:szCs w:val="20"/>
              </w:rPr>
            </w:pPr>
          </w:p>
        </w:tc>
      </w:tr>
    </w:tbl>
    <w:p w14:paraId="76323F56" w14:textId="77777777" w:rsidR="00646355" w:rsidRDefault="00D1210E">
      <w:pPr>
        <w:ind w:left="0" w:hanging="2"/>
      </w:pPr>
      <w:r>
        <w:rPr>
          <w:rFonts w:ascii="Arial" w:eastAsia="Arial" w:hAnsi="Arial" w:cs="Arial"/>
          <w:sz w:val="16"/>
          <w:szCs w:val="16"/>
        </w:rPr>
        <w:t>Fonte:</w:t>
      </w:r>
    </w:p>
    <w:p w14:paraId="00B4BDD5" w14:textId="77777777" w:rsidR="00646355" w:rsidRDefault="00D1210E">
      <w:pPr>
        <w:ind w:left="0" w:hanging="2"/>
      </w:pPr>
      <w:r>
        <w:rPr>
          <w:rFonts w:ascii="Arial" w:eastAsia="Arial" w:hAnsi="Arial" w:cs="Arial"/>
          <w:sz w:val="16"/>
          <w:szCs w:val="16"/>
          <w:highlight w:val="white"/>
        </w:rPr>
        <w:t>Notas:</w:t>
      </w:r>
    </w:p>
    <w:p w14:paraId="30E343F6" w14:textId="77777777" w:rsidR="00646355" w:rsidRDefault="00D1210E">
      <w:pPr>
        <w:widowControl w:val="0"/>
        <w:pBdr>
          <w:top w:val="nil"/>
          <w:left w:val="nil"/>
          <w:bottom w:val="nil"/>
          <w:right w:val="nil"/>
          <w:between w:val="nil"/>
        </w:pBdr>
        <w:spacing w:line="240" w:lineRule="auto"/>
        <w:ind w:left="0" w:hanging="2"/>
        <w:rPr>
          <w:color w:val="000000"/>
        </w:rPr>
      </w:pPr>
      <w:r>
        <w:rPr>
          <w:rFonts w:ascii="Arial" w:eastAsia="Arial" w:hAnsi="Arial" w:cs="Arial"/>
          <w:color w:val="000000"/>
          <w:sz w:val="16"/>
          <w:szCs w:val="16"/>
          <w:highlight w:val="white"/>
          <w:vertAlign w:val="superscript"/>
        </w:rPr>
        <w:t>(1)</w:t>
      </w:r>
      <w:r>
        <w:rPr>
          <w:rFonts w:ascii="Arial" w:eastAsia="Arial" w:hAnsi="Arial" w:cs="Arial"/>
          <w:color w:val="000000"/>
          <w:sz w:val="16"/>
          <w:szCs w:val="16"/>
          <w:highlight w:val="white"/>
        </w:rPr>
        <w:t xml:space="preserve"> Instauradas no exercício da prestação de contas e ainda não concluídas.</w:t>
      </w:r>
    </w:p>
    <w:p w14:paraId="19B2F4F6" w14:textId="77777777" w:rsidR="00646355" w:rsidRDefault="00D1210E">
      <w:pPr>
        <w:widowControl w:val="0"/>
        <w:pBdr>
          <w:top w:val="nil"/>
          <w:left w:val="nil"/>
          <w:bottom w:val="nil"/>
          <w:right w:val="nil"/>
          <w:between w:val="nil"/>
        </w:pBdr>
        <w:spacing w:line="240" w:lineRule="auto"/>
        <w:ind w:left="0" w:hanging="2"/>
        <w:rPr>
          <w:color w:val="000000"/>
        </w:rPr>
      </w:pPr>
      <w:r>
        <w:rPr>
          <w:rFonts w:ascii="Arial" w:eastAsia="Arial" w:hAnsi="Arial" w:cs="Arial"/>
          <w:color w:val="000000"/>
          <w:sz w:val="16"/>
          <w:szCs w:val="16"/>
          <w:highlight w:val="white"/>
          <w:vertAlign w:val="superscript"/>
        </w:rPr>
        <w:t>(2)</w:t>
      </w:r>
      <w:r>
        <w:rPr>
          <w:rFonts w:ascii="Arial" w:eastAsia="Arial" w:hAnsi="Arial" w:cs="Arial"/>
          <w:color w:val="000000"/>
          <w:sz w:val="16"/>
          <w:szCs w:val="16"/>
          <w:highlight w:val="white"/>
        </w:rPr>
        <w:t xml:space="preserve"> Instauradas em exercícios anteriores ao da prestação de contas e ainda não concluídas.</w:t>
      </w:r>
    </w:p>
    <w:p w14:paraId="016C3004" w14:textId="77777777" w:rsidR="00646355" w:rsidRDefault="00D1210E">
      <w:pPr>
        <w:widowControl w:val="0"/>
        <w:pBdr>
          <w:top w:val="nil"/>
          <w:left w:val="nil"/>
          <w:bottom w:val="nil"/>
          <w:right w:val="nil"/>
          <w:between w:val="nil"/>
        </w:pBdr>
        <w:spacing w:line="240" w:lineRule="auto"/>
        <w:ind w:left="0" w:hanging="2"/>
        <w:rPr>
          <w:color w:val="000000"/>
        </w:rPr>
      </w:pPr>
      <w:r>
        <w:rPr>
          <w:rFonts w:ascii="Arial" w:eastAsia="Arial" w:hAnsi="Arial" w:cs="Arial"/>
          <w:color w:val="000000"/>
          <w:sz w:val="16"/>
          <w:szCs w:val="16"/>
          <w:highlight w:val="white"/>
          <w:vertAlign w:val="superscript"/>
        </w:rPr>
        <w:t xml:space="preserve">(3) </w:t>
      </w:r>
      <w:r>
        <w:rPr>
          <w:rFonts w:ascii="Arial" w:eastAsia="Arial" w:hAnsi="Arial" w:cs="Arial"/>
          <w:color w:val="000000"/>
          <w:sz w:val="16"/>
          <w:szCs w:val="16"/>
          <w:highlight w:val="white"/>
        </w:rPr>
        <w:t>Encerradas no exercício da prestação de contas.</w:t>
      </w:r>
    </w:p>
    <w:p w14:paraId="2E7AAC7C" w14:textId="77777777" w:rsidR="00646355" w:rsidRDefault="00D1210E">
      <w:pPr>
        <w:ind w:left="0" w:hanging="2"/>
        <w:rPr>
          <w:rFonts w:ascii="Arial" w:eastAsia="Arial" w:hAnsi="Arial" w:cs="Arial"/>
        </w:rPr>
      </w:pPr>
      <w:r>
        <w:rPr>
          <w:rFonts w:ascii="Arial" w:eastAsia="Arial" w:hAnsi="Arial" w:cs="Arial"/>
          <w:b/>
          <w:i/>
        </w:rPr>
        <w:t>“Não ocorrência”</w:t>
      </w:r>
    </w:p>
    <w:p w14:paraId="3337D486"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7FE0DA3D" w14:textId="49329F96" w:rsidR="00646355" w:rsidRDefault="00D1210E" w:rsidP="005855D0">
      <w:pPr>
        <w:widowControl w:val="0"/>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A TABELA 14 apresenta o registro acerca dos convênios de captação, onde explicita que a Universidade, no exercício de 2021, iniciou 03 convênios/ajustes, 25 estão em andamento e 01 foi encerrado. Tais celebrações foram responsáveis pelo recebimento de R$1.475.326,00 no exercício, e R$18.324.855,30 acumulados. O valor conveniado atualizado totaliza R$28.372.320,33.</w:t>
      </w:r>
    </w:p>
    <w:p w14:paraId="702153E3"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499C23E0"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rPr>
      </w:pPr>
    </w:p>
    <w:p w14:paraId="0CACF061" w14:textId="415D710A" w:rsidR="00646355" w:rsidRPr="000B204D" w:rsidRDefault="00D1210E" w:rsidP="000B204D">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r>
        <w:rPr>
          <w:rFonts w:ascii="Arial" w:eastAsia="Arial" w:hAnsi="Arial" w:cs="Arial"/>
          <w:b/>
          <w:color w:val="000000"/>
          <w:highlight w:val="white"/>
        </w:rPr>
        <w:t xml:space="preserve">TABELA 14 </w:t>
      </w:r>
      <w:r>
        <w:rPr>
          <w:rFonts w:ascii="Arial" w:eastAsia="Arial" w:hAnsi="Arial" w:cs="Arial"/>
          <w:color w:val="000000"/>
          <w:highlight w:val="white"/>
        </w:rPr>
        <w:t xml:space="preserve">– Convênios de captação </w:t>
      </w:r>
      <w:r w:rsidR="00E43308">
        <w:rPr>
          <w:rFonts w:ascii="Arial" w:eastAsia="Arial" w:hAnsi="Arial" w:cs="Arial"/>
          <w:color w:val="000000"/>
          <w:highlight w:val="white"/>
        </w:rPr>
        <w:t>da Universidade Estadual de Santa Cruz – UESC, 2021</w:t>
      </w:r>
      <w:r>
        <w:rPr>
          <w:rFonts w:ascii="Arial" w:eastAsia="Arial" w:hAnsi="Arial" w:cs="Arial"/>
          <w:color w:val="000000"/>
          <w:sz w:val="18"/>
          <w:szCs w:val="18"/>
          <w:highlight w:val="white"/>
        </w:rPr>
        <w:t xml:space="preserve"> </w:t>
      </w:r>
    </w:p>
    <w:tbl>
      <w:tblPr>
        <w:tblStyle w:val="afc"/>
        <w:tblW w:w="9075" w:type="dxa"/>
        <w:tblInd w:w="116" w:type="dxa"/>
        <w:tblLayout w:type="fixed"/>
        <w:tblLook w:val="0000" w:firstRow="0" w:lastRow="0" w:firstColumn="0" w:lastColumn="0" w:noHBand="0" w:noVBand="0"/>
      </w:tblPr>
      <w:tblGrid>
        <w:gridCol w:w="1302"/>
        <w:gridCol w:w="992"/>
        <w:gridCol w:w="1418"/>
        <w:gridCol w:w="1134"/>
        <w:gridCol w:w="1417"/>
        <w:gridCol w:w="1418"/>
        <w:gridCol w:w="1394"/>
      </w:tblGrid>
      <w:tr w:rsidR="00646355" w:rsidRPr="005B4B92" w14:paraId="1AF292B4" w14:textId="77777777" w:rsidTr="005B4B92">
        <w:trPr>
          <w:cantSplit/>
          <w:trHeight w:val="23"/>
        </w:trPr>
        <w:tc>
          <w:tcPr>
            <w:tcW w:w="1302" w:type="dxa"/>
            <w:vMerge w:val="restart"/>
            <w:tcBorders>
              <w:top w:val="single" w:sz="4" w:space="0" w:color="00000A"/>
              <w:bottom w:val="single" w:sz="4" w:space="0" w:color="00000A"/>
            </w:tcBorders>
            <w:shd w:val="clear" w:color="auto" w:fill="B2B2B2"/>
            <w:vAlign w:val="center"/>
          </w:tcPr>
          <w:p w14:paraId="618E82BE" w14:textId="77777777" w:rsidR="00646355" w:rsidRPr="005B4B92" w:rsidRDefault="00D1210E" w:rsidP="000B204D">
            <w:pPr>
              <w:spacing w:before="45" w:after="45"/>
              <w:ind w:left="0" w:hanging="2"/>
              <w:jc w:val="center"/>
              <w:rPr>
                <w:sz w:val="18"/>
                <w:szCs w:val="18"/>
              </w:rPr>
            </w:pPr>
            <w:r w:rsidRPr="005B4B92">
              <w:rPr>
                <w:rFonts w:ascii="Arial" w:eastAsia="Arial" w:hAnsi="Arial" w:cs="Arial"/>
                <w:b/>
                <w:color w:val="000000"/>
                <w:sz w:val="18"/>
                <w:szCs w:val="18"/>
              </w:rPr>
              <w:t>Descrição</w:t>
            </w:r>
          </w:p>
        </w:tc>
        <w:tc>
          <w:tcPr>
            <w:tcW w:w="3544" w:type="dxa"/>
            <w:gridSpan w:val="3"/>
            <w:tcBorders>
              <w:top w:val="single" w:sz="4" w:space="0" w:color="00000A"/>
              <w:left w:val="single" w:sz="4" w:space="0" w:color="00000A"/>
              <w:bottom w:val="single" w:sz="4" w:space="0" w:color="00000A"/>
            </w:tcBorders>
            <w:shd w:val="clear" w:color="auto" w:fill="B2B2B2"/>
            <w:vAlign w:val="center"/>
          </w:tcPr>
          <w:p w14:paraId="333A9422" w14:textId="77777777" w:rsidR="00646355" w:rsidRPr="005B4B92" w:rsidRDefault="00D1210E">
            <w:pPr>
              <w:spacing w:before="45" w:after="45"/>
              <w:ind w:left="0" w:hanging="2"/>
              <w:jc w:val="center"/>
              <w:rPr>
                <w:sz w:val="18"/>
                <w:szCs w:val="18"/>
              </w:rPr>
            </w:pPr>
            <w:r w:rsidRPr="005B4B92">
              <w:rPr>
                <w:rFonts w:ascii="Arial" w:eastAsia="Arial" w:hAnsi="Arial" w:cs="Arial"/>
                <w:b/>
                <w:sz w:val="18"/>
                <w:szCs w:val="18"/>
              </w:rPr>
              <w:t>Quantidade</w:t>
            </w:r>
          </w:p>
        </w:tc>
        <w:tc>
          <w:tcPr>
            <w:tcW w:w="1417" w:type="dxa"/>
            <w:vMerge w:val="restart"/>
            <w:tcBorders>
              <w:top w:val="single" w:sz="4" w:space="0" w:color="00000A"/>
              <w:left w:val="single" w:sz="4" w:space="0" w:color="00000A"/>
              <w:bottom w:val="single" w:sz="4" w:space="0" w:color="00000A"/>
            </w:tcBorders>
            <w:shd w:val="clear" w:color="auto" w:fill="B2B2B2"/>
            <w:vAlign w:val="center"/>
          </w:tcPr>
          <w:p w14:paraId="69519F69" w14:textId="77777777" w:rsidR="00646355" w:rsidRPr="005B4B92" w:rsidRDefault="00D1210E">
            <w:pPr>
              <w:ind w:left="0" w:hanging="2"/>
              <w:jc w:val="center"/>
              <w:rPr>
                <w:sz w:val="18"/>
                <w:szCs w:val="18"/>
              </w:rPr>
            </w:pPr>
            <w:r w:rsidRPr="005B4B92">
              <w:rPr>
                <w:rFonts w:ascii="Arial" w:eastAsia="Arial" w:hAnsi="Arial" w:cs="Arial"/>
                <w:b/>
                <w:color w:val="000000"/>
                <w:sz w:val="18"/>
                <w:szCs w:val="18"/>
              </w:rPr>
              <w:t>Valor total conveniado</w:t>
            </w:r>
          </w:p>
          <w:p w14:paraId="7B5D6EC9" w14:textId="77777777" w:rsidR="00646355" w:rsidRPr="005B4B92" w:rsidRDefault="00D1210E">
            <w:pPr>
              <w:ind w:left="0" w:hanging="2"/>
              <w:jc w:val="center"/>
              <w:rPr>
                <w:sz w:val="18"/>
                <w:szCs w:val="18"/>
              </w:rPr>
            </w:pPr>
            <w:r w:rsidRPr="005B4B92">
              <w:rPr>
                <w:rFonts w:ascii="Arial" w:eastAsia="Arial" w:hAnsi="Arial" w:cs="Arial"/>
                <w:b/>
                <w:color w:val="000000"/>
                <w:sz w:val="18"/>
                <w:szCs w:val="18"/>
              </w:rPr>
              <w:t>atualizado</w:t>
            </w:r>
          </w:p>
          <w:p w14:paraId="4A700796" w14:textId="77777777" w:rsidR="00646355" w:rsidRPr="005B4B92" w:rsidRDefault="00D1210E">
            <w:pPr>
              <w:ind w:left="0" w:hanging="2"/>
              <w:jc w:val="center"/>
              <w:rPr>
                <w:sz w:val="18"/>
                <w:szCs w:val="18"/>
              </w:rPr>
            </w:pPr>
            <w:r w:rsidRPr="005B4B92">
              <w:rPr>
                <w:rFonts w:ascii="Arial" w:eastAsia="Arial" w:hAnsi="Arial" w:cs="Arial"/>
                <w:b/>
                <w:color w:val="000000"/>
                <w:sz w:val="18"/>
                <w:szCs w:val="18"/>
              </w:rPr>
              <w:t>(R$)</w:t>
            </w:r>
          </w:p>
          <w:p w14:paraId="46DFD4FE" w14:textId="77777777" w:rsidR="00646355" w:rsidRPr="005B4B92" w:rsidRDefault="00D1210E">
            <w:pPr>
              <w:pBdr>
                <w:top w:val="nil"/>
                <w:left w:val="nil"/>
                <w:bottom w:val="nil"/>
                <w:right w:val="nil"/>
                <w:between w:val="nil"/>
              </w:pBdr>
              <w:spacing w:before="45" w:after="45" w:line="240" w:lineRule="auto"/>
              <w:ind w:left="0" w:hanging="2"/>
              <w:jc w:val="center"/>
              <w:rPr>
                <w:color w:val="000000"/>
                <w:sz w:val="18"/>
                <w:szCs w:val="18"/>
              </w:rPr>
            </w:pPr>
            <w:r w:rsidRPr="005B4B92">
              <w:rPr>
                <w:rFonts w:ascii="Arial" w:eastAsia="Arial" w:hAnsi="Arial" w:cs="Arial"/>
                <w:b/>
                <w:color w:val="000000"/>
                <w:sz w:val="18"/>
                <w:szCs w:val="18"/>
                <w:vertAlign w:val="superscript"/>
              </w:rPr>
              <w:t>(4)</w:t>
            </w:r>
          </w:p>
        </w:tc>
        <w:tc>
          <w:tcPr>
            <w:tcW w:w="2812" w:type="dxa"/>
            <w:gridSpan w:val="2"/>
            <w:vMerge w:val="restart"/>
            <w:tcBorders>
              <w:top w:val="single" w:sz="4" w:space="0" w:color="00000A"/>
              <w:left w:val="single" w:sz="4" w:space="0" w:color="00000A"/>
              <w:bottom w:val="single" w:sz="4" w:space="0" w:color="00000A"/>
            </w:tcBorders>
            <w:shd w:val="clear" w:color="auto" w:fill="B2B2B2"/>
            <w:vAlign w:val="center"/>
          </w:tcPr>
          <w:p w14:paraId="13FAE367" w14:textId="77777777" w:rsidR="00646355" w:rsidRPr="005B4B92" w:rsidRDefault="00D1210E">
            <w:pPr>
              <w:ind w:left="0" w:hanging="2"/>
              <w:jc w:val="center"/>
              <w:rPr>
                <w:sz w:val="18"/>
                <w:szCs w:val="18"/>
              </w:rPr>
            </w:pPr>
            <w:r w:rsidRPr="005B4B92">
              <w:rPr>
                <w:rFonts w:ascii="Arial" w:eastAsia="Arial" w:hAnsi="Arial" w:cs="Arial"/>
                <w:b/>
                <w:color w:val="000000"/>
                <w:sz w:val="18"/>
                <w:szCs w:val="18"/>
              </w:rPr>
              <w:t>Recebimento</w:t>
            </w:r>
            <w:proofErr w:type="gramStart"/>
            <w:r w:rsidRPr="005B4B92">
              <w:rPr>
                <w:rFonts w:ascii="Arial" w:eastAsia="Arial" w:hAnsi="Arial" w:cs="Arial"/>
                <w:b/>
                <w:color w:val="000000"/>
                <w:sz w:val="18"/>
                <w:szCs w:val="18"/>
              </w:rPr>
              <w:t xml:space="preserve">   (</w:t>
            </w:r>
            <w:proofErr w:type="gramEnd"/>
            <w:r w:rsidRPr="005B4B92">
              <w:rPr>
                <w:rFonts w:ascii="Arial" w:eastAsia="Arial" w:hAnsi="Arial" w:cs="Arial"/>
                <w:b/>
                <w:color w:val="000000"/>
                <w:sz w:val="18"/>
                <w:szCs w:val="18"/>
              </w:rPr>
              <w:t>R$)</w:t>
            </w:r>
          </w:p>
        </w:tc>
      </w:tr>
      <w:tr w:rsidR="00646355" w:rsidRPr="005B4B92" w14:paraId="287C4211" w14:textId="77777777" w:rsidTr="005B4B92">
        <w:trPr>
          <w:cantSplit/>
          <w:trHeight w:val="317"/>
        </w:trPr>
        <w:tc>
          <w:tcPr>
            <w:tcW w:w="1302" w:type="dxa"/>
            <w:vMerge/>
            <w:tcBorders>
              <w:top w:val="single" w:sz="4" w:space="0" w:color="00000A"/>
              <w:bottom w:val="single" w:sz="4" w:space="0" w:color="00000A"/>
            </w:tcBorders>
            <w:shd w:val="clear" w:color="auto" w:fill="B2B2B2"/>
            <w:vAlign w:val="center"/>
          </w:tcPr>
          <w:p w14:paraId="66F2C447" w14:textId="77777777" w:rsidR="00646355" w:rsidRPr="005B4B92" w:rsidRDefault="00646355">
            <w:pPr>
              <w:widowControl w:val="0"/>
              <w:pBdr>
                <w:top w:val="nil"/>
                <w:left w:val="nil"/>
                <w:bottom w:val="nil"/>
                <w:right w:val="nil"/>
                <w:between w:val="nil"/>
              </w:pBdr>
              <w:spacing w:line="276" w:lineRule="auto"/>
              <w:ind w:left="0" w:hanging="2"/>
              <w:rPr>
                <w:sz w:val="18"/>
                <w:szCs w:val="18"/>
              </w:rPr>
            </w:pPr>
          </w:p>
        </w:tc>
        <w:tc>
          <w:tcPr>
            <w:tcW w:w="992" w:type="dxa"/>
            <w:vMerge w:val="restart"/>
            <w:tcBorders>
              <w:left w:val="single" w:sz="4" w:space="0" w:color="00000A"/>
              <w:bottom w:val="single" w:sz="4" w:space="0" w:color="00000A"/>
            </w:tcBorders>
            <w:shd w:val="clear" w:color="auto" w:fill="B2B2B2"/>
            <w:vAlign w:val="center"/>
          </w:tcPr>
          <w:p w14:paraId="0A60BD2D" w14:textId="77777777" w:rsidR="00646355" w:rsidRPr="005B4B92" w:rsidRDefault="00646355">
            <w:pPr>
              <w:spacing w:before="45" w:after="45"/>
              <w:ind w:left="0" w:hanging="2"/>
              <w:jc w:val="center"/>
              <w:rPr>
                <w:rFonts w:ascii="Arial" w:eastAsia="Arial" w:hAnsi="Arial" w:cs="Arial"/>
                <w:sz w:val="18"/>
                <w:szCs w:val="18"/>
              </w:rPr>
            </w:pPr>
          </w:p>
          <w:p w14:paraId="3C46119C" w14:textId="0E7FF5C0" w:rsidR="00646355" w:rsidRPr="005B4B92" w:rsidRDefault="00D1210E">
            <w:pPr>
              <w:spacing w:before="45" w:after="45"/>
              <w:ind w:left="0" w:hanging="2"/>
              <w:jc w:val="center"/>
              <w:rPr>
                <w:sz w:val="18"/>
                <w:szCs w:val="18"/>
              </w:rPr>
            </w:pPr>
            <w:r w:rsidRPr="005B4B92">
              <w:rPr>
                <w:rFonts w:ascii="Arial" w:eastAsia="Arial" w:hAnsi="Arial" w:cs="Arial"/>
                <w:b/>
                <w:sz w:val="18"/>
                <w:szCs w:val="18"/>
              </w:rPr>
              <w:t xml:space="preserve">Iniciado </w:t>
            </w:r>
            <w:r w:rsidRPr="005B4B92">
              <w:rPr>
                <w:rFonts w:ascii="Arial" w:eastAsia="Arial" w:hAnsi="Arial" w:cs="Arial"/>
                <w:b/>
                <w:sz w:val="18"/>
                <w:szCs w:val="18"/>
                <w:vertAlign w:val="superscript"/>
              </w:rPr>
              <w:t>(1)</w:t>
            </w:r>
          </w:p>
        </w:tc>
        <w:tc>
          <w:tcPr>
            <w:tcW w:w="1418" w:type="dxa"/>
            <w:vMerge w:val="restart"/>
            <w:tcBorders>
              <w:left w:val="single" w:sz="4" w:space="0" w:color="00000A"/>
              <w:bottom w:val="single" w:sz="4" w:space="0" w:color="00000A"/>
            </w:tcBorders>
            <w:shd w:val="clear" w:color="auto" w:fill="B2B2B2"/>
            <w:vAlign w:val="center"/>
          </w:tcPr>
          <w:p w14:paraId="671E523B" w14:textId="77777777" w:rsidR="00646355" w:rsidRPr="005B4B92" w:rsidRDefault="00D1210E">
            <w:pPr>
              <w:spacing w:before="45" w:after="45"/>
              <w:ind w:left="0" w:hanging="2"/>
              <w:jc w:val="center"/>
              <w:rPr>
                <w:sz w:val="18"/>
                <w:szCs w:val="18"/>
              </w:rPr>
            </w:pPr>
            <w:r w:rsidRPr="005B4B92">
              <w:rPr>
                <w:rFonts w:ascii="Arial" w:eastAsia="Arial" w:hAnsi="Arial" w:cs="Arial"/>
                <w:b/>
                <w:sz w:val="18"/>
                <w:szCs w:val="18"/>
              </w:rPr>
              <w:t>Em andamento</w:t>
            </w:r>
          </w:p>
          <w:p w14:paraId="114582FE" w14:textId="77777777" w:rsidR="00646355" w:rsidRPr="005B4B92" w:rsidRDefault="00D1210E">
            <w:pPr>
              <w:pBdr>
                <w:top w:val="nil"/>
                <w:left w:val="nil"/>
                <w:bottom w:val="nil"/>
                <w:right w:val="nil"/>
                <w:between w:val="nil"/>
              </w:pBdr>
              <w:spacing w:before="45" w:after="45" w:line="240" w:lineRule="auto"/>
              <w:ind w:left="0" w:hanging="2"/>
              <w:jc w:val="center"/>
              <w:rPr>
                <w:color w:val="000000"/>
                <w:sz w:val="18"/>
                <w:szCs w:val="18"/>
              </w:rPr>
            </w:pPr>
            <w:r w:rsidRPr="005B4B92">
              <w:rPr>
                <w:rFonts w:ascii="Arial" w:eastAsia="Arial" w:hAnsi="Arial" w:cs="Arial"/>
                <w:b/>
                <w:color w:val="000000"/>
                <w:sz w:val="18"/>
                <w:szCs w:val="18"/>
                <w:vertAlign w:val="superscript"/>
              </w:rPr>
              <w:t>(2)</w:t>
            </w:r>
          </w:p>
        </w:tc>
        <w:tc>
          <w:tcPr>
            <w:tcW w:w="1134" w:type="dxa"/>
            <w:vMerge w:val="restart"/>
            <w:tcBorders>
              <w:left w:val="single" w:sz="4" w:space="0" w:color="00000A"/>
              <w:bottom w:val="single" w:sz="4" w:space="0" w:color="00000A"/>
            </w:tcBorders>
            <w:shd w:val="clear" w:color="auto" w:fill="B2B2B2"/>
            <w:vAlign w:val="center"/>
          </w:tcPr>
          <w:p w14:paraId="32BF10C8" w14:textId="77777777" w:rsidR="00646355" w:rsidRPr="005B4B92" w:rsidRDefault="00646355">
            <w:pPr>
              <w:spacing w:before="45" w:after="45"/>
              <w:ind w:left="0" w:hanging="2"/>
              <w:jc w:val="center"/>
              <w:rPr>
                <w:rFonts w:ascii="Arial" w:eastAsia="Arial" w:hAnsi="Arial" w:cs="Arial"/>
                <w:sz w:val="18"/>
                <w:szCs w:val="18"/>
              </w:rPr>
            </w:pPr>
          </w:p>
          <w:p w14:paraId="66F39F92" w14:textId="50DEA60D" w:rsidR="00646355" w:rsidRPr="005B4B92" w:rsidRDefault="00D1210E">
            <w:pPr>
              <w:spacing w:before="45" w:after="45"/>
              <w:ind w:left="0" w:hanging="2"/>
              <w:jc w:val="center"/>
              <w:rPr>
                <w:sz w:val="18"/>
                <w:szCs w:val="18"/>
              </w:rPr>
            </w:pPr>
            <w:r w:rsidRPr="005B4B92">
              <w:rPr>
                <w:rFonts w:ascii="Arial" w:eastAsia="Arial" w:hAnsi="Arial" w:cs="Arial"/>
                <w:b/>
                <w:sz w:val="18"/>
                <w:szCs w:val="18"/>
              </w:rPr>
              <w:t>Encerrado</w:t>
            </w:r>
          </w:p>
          <w:p w14:paraId="2B3D98DB" w14:textId="77777777" w:rsidR="00646355" w:rsidRPr="005B4B92" w:rsidRDefault="00D1210E">
            <w:pPr>
              <w:pBdr>
                <w:top w:val="nil"/>
                <w:left w:val="nil"/>
                <w:bottom w:val="nil"/>
                <w:right w:val="nil"/>
                <w:between w:val="nil"/>
              </w:pBdr>
              <w:spacing w:before="45" w:after="45" w:line="240" w:lineRule="auto"/>
              <w:ind w:left="0" w:hanging="2"/>
              <w:jc w:val="center"/>
              <w:rPr>
                <w:color w:val="000000"/>
                <w:sz w:val="18"/>
                <w:szCs w:val="18"/>
              </w:rPr>
            </w:pPr>
            <w:r w:rsidRPr="005B4B92">
              <w:rPr>
                <w:rFonts w:ascii="Arial" w:eastAsia="Arial" w:hAnsi="Arial" w:cs="Arial"/>
                <w:b/>
                <w:color w:val="000000"/>
                <w:sz w:val="18"/>
                <w:szCs w:val="18"/>
                <w:vertAlign w:val="superscript"/>
              </w:rPr>
              <w:t>(3)</w:t>
            </w:r>
          </w:p>
        </w:tc>
        <w:tc>
          <w:tcPr>
            <w:tcW w:w="1417" w:type="dxa"/>
            <w:vMerge/>
            <w:tcBorders>
              <w:top w:val="single" w:sz="4" w:space="0" w:color="00000A"/>
              <w:left w:val="single" w:sz="4" w:space="0" w:color="00000A"/>
              <w:bottom w:val="single" w:sz="4" w:space="0" w:color="00000A"/>
            </w:tcBorders>
            <w:shd w:val="clear" w:color="auto" w:fill="B2B2B2"/>
            <w:vAlign w:val="center"/>
          </w:tcPr>
          <w:p w14:paraId="751DC3DA" w14:textId="77777777" w:rsidR="00646355" w:rsidRPr="005B4B92" w:rsidRDefault="00646355">
            <w:pPr>
              <w:widowControl w:val="0"/>
              <w:pBdr>
                <w:top w:val="nil"/>
                <w:left w:val="nil"/>
                <w:bottom w:val="nil"/>
                <w:right w:val="nil"/>
                <w:between w:val="nil"/>
              </w:pBdr>
              <w:spacing w:line="276" w:lineRule="auto"/>
              <w:ind w:left="0" w:hanging="2"/>
              <w:rPr>
                <w:color w:val="000000"/>
                <w:sz w:val="18"/>
                <w:szCs w:val="18"/>
              </w:rPr>
            </w:pPr>
          </w:p>
        </w:tc>
        <w:tc>
          <w:tcPr>
            <w:tcW w:w="2812" w:type="dxa"/>
            <w:gridSpan w:val="2"/>
            <w:vMerge/>
            <w:tcBorders>
              <w:top w:val="single" w:sz="4" w:space="0" w:color="00000A"/>
              <w:left w:val="single" w:sz="4" w:space="0" w:color="00000A"/>
              <w:bottom w:val="single" w:sz="4" w:space="0" w:color="00000A"/>
            </w:tcBorders>
            <w:shd w:val="clear" w:color="auto" w:fill="B2B2B2"/>
            <w:vAlign w:val="center"/>
          </w:tcPr>
          <w:p w14:paraId="11EF682D" w14:textId="77777777" w:rsidR="00646355" w:rsidRPr="005B4B92" w:rsidRDefault="00646355">
            <w:pPr>
              <w:widowControl w:val="0"/>
              <w:pBdr>
                <w:top w:val="nil"/>
                <w:left w:val="nil"/>
                <w:bottom w:val="nil"/>
                <w:right w:val="nil"/>
                <w:between w:val="nil"/>
              </w:pBdr>
              <w:spacing w:line="276" w:lineRule="auto"/>
              <w:ind w:left="0" w:hanging="2"/>
              <w:rPr>
                <w:color w:val="000000"/>
                <w:sz w:val="18"/>
                <w:szCs w:val="18"/>
              </w:rPr>
            </w:pPr>
          </w:p>
        </w:tc>
      </w:tr>
      <w:tr w:rsidR="005B4B92" w:rsidRPr="005B4B92" w14:paraId="3E096A8E" w14:textId="77777777" w:rsidTr="005B4B92">
        <w:trPr>
          <w:cantSplit/>
          <w:trHeight w:val="23"/>
        </w:trPr>
        <w:tc>
          <w:tcPr>
            <w:tcW w:w="1302" w:type="dxa"/>
            <w:vMerge/>
            <w:tcBorders>
              <w:top w:val="single" w:sz="4" w:space="0" w:color="00000A"/>
              <w:bottom w:val="single" w:sz="4" w:space="0" w:color="00000A"/>
            </w:tcBorders>
            <w:shd w:val="clear" w:color="auto" w:fill="B2B2B2"/>
            <w:vAlign w:val="center"/>
          </w:tcPr>
          <w:p w14:paraId="41FF5719" w14:textId="77777777" w:rsidR="00646355" w:rsidRPr="005B4B92" w:rsidRDefault="00646355">
            <w:pPr>
              <w:widowControl w:val="0"/>
              <w:pBdr>
                <w:top w:val="nil"/>
                <w:left w:val="nil"/>
                <w:bottom w:val="nil"/>
                <w:right w:val="nil"/>
                <w:between w:val="nil"/>
              </w:pBdr>
              <w:spacing w:line="276" w:lineRule="auto"/>
              <w:ind w:left="0" w:hanging="2"/>
              <w:rPr>
                <w:color w:val="000000"/>
                <w:sz w:val="18"/>
                <w:szCs w:val="18"/>
              </w:rPr>
            </w:pPr>
          </w:p>
        </w:tc>
        <w:tc>
          <w:tcPr>
            <w:tcW w:w="992" w:type="dxa"/>
            <w:vMerge/>
            <w:tcBorders>
              <w:left w:val="single" w:sz="4" w:space="0" w:color="00000A"/>
              <w:bottom w:val="single" w:sz="4" w:space="0" w:color="00000A"/>
            </w:tcBorders>
            <w:shd w:val="clear" w:color="auto" w:fill="B2B2B2"/>
            <w:vAlign w:val="center"/>
          </w:tcPr>
          <w:p w14:paraId="7BBD3A83" w14:textId="77777777" w:rsidR="00646355" w:rsidRPr="005B4B92" w:rsidRDefault="00646355">
            <w:pPr>
              <w:widowControl w:val="0"/>
              <w:pBdr>
                <w:top w:val="nil"/>
                <w:left w:val="nil"/>
                <w:bottom w:val="nil"/>
                <w:right w:val="nil"/>
                <w:between w:val="nil"/>
              </w:pBdr>
              <w:spacing w:line="276" w:lineRule="auto"/>
              <w:ind w:left="0" w:hanging="2"/>
              <w:rPr>
                <w:color w:val="000000"/>
                <w:sz w:val="18"/>
                <w:szCs w:val="18"/>
              </w:rPr>
            </w:pPr>
          </w:p>
        </w:tc>
        <w:tc>
          <w:tcPr>
            <w:tcW w:w="1418" w:type="dxa"/>
            <w:vMerge/>
            <w:tcBorders>
              <w:left w:val="single" w:sz="4" w:space="0" w:color="00000A"/>
              <w:bottom w:val="single" w:sz="4" w:space="0" w:color="00000A"/>
            </w:tcBorders>
            <w:shd w:val="clear" w:color="auto" w:fill="B2B2B2"/>
            <w:vAlign w:val="center"/>
          </w:tcPr>
          <w:p w14:paraId="257AAB07" w14:textId="77777777" w:rsidR="00646355" w:rsidRPr="005B4B92" w:rsidRDefault="00646355">
            <w:pPr>
              <w:widowControl w:val="0"/>
              <w:pBdr>
                <w:top w:val="nil"/>
                <w:left w:val="nil"/>
                <w:bottom w:val="nil"/>
                <w:right w:val="nil"/>
                <w:between w:val="nil"/>
              </w:pBdr>
              <w:spacing w:line="276" w:lineRule="auto"/>
              <w:ind w:left="0" w:hanging="2"/>
              <w:rPr>
                <w:color w:val="000000"/>
                <w:sz w:val="18"/>
                <w:szCs w:val="18"/>
              </w:rPr>
            </w:pPr>
          </w:p>
        </w:tc>
        <w:tc>
          <w:tcPr>
            <w:tcW w:w="1134" w:type="dxa"/>
            <w:vMerge/>
            <w:tcBorders>
              <w:left w:val="single" w:sz="4" w:space="0" w:color="00000A"/>
              <w:bottom w:val="single" w:sz="4" w:space="0" w:color="00000A"/>
            </w:tcBorders>
            <w:shd w:val="clear" w:color="auto" w:fill="B2B2B2"/>
            <w:vAlign w:val="center"/>
          </w:tcPr>
          <w:p w14:paraId="6DFFF3B2" w14:textId="77777777" w:rsidR="00646355" w:rsidRPr="005B4B92" w:rsidRDefault="00646355">
            <w:pPr>
              <w:widowControl w:val="0"/>
              <w:pBdr>
                <w:top w:val="nil"/>
                <w:left w:val="nil"/>
                <w:bottom w:val="nil"/>
                <w:right w:val="nil"/>
                <w:between w:val="nil"/>
              </w:pBdr>
              <w:spacing w:line="276" w:lineRule="auto"/>
              <w:ind w:left="0" w:hanging="2"/>
              <w:rPr>
                <w:color w:val="000000"/>
                <w:sz w:val="18"/>
                <w:szCs w:val="18"/>
              </w:rPr>
            </w:pPr>
          </w:p>
        </w:tc>
        <w:tc>
          <w:tcPr>
            <w:tcW w:w="1417" w:type="dxa"/>
            <w:vMerge/>
            <w:tcBorders>
              <w:top w:val="single" w:sz="4" w:space="0" w:color="00000A"/>
              <w:left w:val="single" w:sz="4" w:space="0" w:color="00000A"/>
              <w:bottom w:val="single" w:sz="4" w:space="0" w:color="00000A"/>
            </w:tcBorders>
            <w:shd w:val="clear" w:color="auto" w:fill="B2B2B2"/>
            <w:vAlign w:val="center"/>
          </w:tcPr>
          <w:p w14:paraId="0F34F0CC" w14:textId="77777777" w:rsidR="00646355" w:rsidRPr="005B4B92" w:rsidRDefault="00646355">
            <w:pPr>
              <w:widowControl w:val="0"/>
              <w:pBdr>
                <w:top w:val="nil"/>
                <w:left w:val="nil"/>
                <w:bottom w:val="nil"/>
                <w:right w:val="nil"/>
                <w:between w:val="nil"/>
              </w:pBdr>
              <w:spacing w:line="276" w:lineRule="auto"/>
              <w:ind w:left="0" w:hanging="2"/>
              <w:rPr>
                <w:color w:val="000000"/>
                <w:sz w:val="18"/>
                <w:szCs w:val="18"/>
              </w:rPr>
            </w:pPr>
          </w:p>
        </w:tc>
        <w:tc>
          <w:tcPr>
            <w:tcW w:w="1418" w:type="dxa"/>
            <w:tcBorders>
              <w:left w:val="single" w:sz="4" w:space="0" w:color="000080"/>
              <w:bottom w:val="single" w:sz="4" w:space="0" w:color="000080"/>
            </w:tcBorders>
            <w:shd w:val="clear" w:color="auto" w:fill="B2B2B2"/>
            <w:vAlign w:val="center"/>
          </w:tcPr>
          <w:p w14:paraId="7D0682C5" w14:textId="77777777" w:rsidR="00646355" w:rsidRPr="005B4B92" w:rsidRDefault="00D1210E">
            <w:pPr>
              <w:ind w:left="0" w:hanging="2"/>
              <w:jc w:val="center"/>
              <w:rPr>
                <w:sz w:val="18"/>
                <w:szCs w:val="18"/>
              </w:rPr>
            </w:pPr>
            <w:r w:rsidRPr="005B4B92">
              <w:rPr>
                <w:rFonts w:ascii="Arial" w:eastAsia="Arial" w:hAnsi="Arial" w:cs="Arial"/>
                <w:b/>
                <w:color w:val="000000"/>
                <w:sz w:val="18"/>
                <w:szCs w:val="18"/>
              </w:rPr>
              <w:t>No exercício</w:t>
            </w:r>
          </w:p>
        </w:tc>
        <w:tc>
          <w:tcPr>
            <w:tcW w:w="1394" w:type="dxa"/>
            <w:tcBorders>
              <w:left w:val="single" w:sz="4" w:space="0" w:color="000080"/>
              <w:bottom w:val="single" w:sz="4" w:space="0" w:color="000080"/>
            </w:tcBorders>
            <w:shd w:val="clear" w:color="auto" w:fill="B2B2B2"/>
            <w:vAlign w:val="center"/>
          </w:tcPr>
          <w:p w14:paraId="7DD3B666" w14:textId="77777777" w:rsidR="00646355" w:rsidRPr="005B4B92" w:rsidRDefault="00D1210E">
            <w:pPr>
              <w:ind w:left="0" w:hanging="2"/>
              <w:jc w:val="center"/>
              <w:rPr>
                <w:sz w:val="18"/>
                <w:szCs w:val="18"/>
              </w:rPr>
            </w:pPr>
            <w:r w:rsidRPr="005B4B92">
              <w:rPr>
                <w:rFonts w:ascii="Arial" w:eastAsia="Arial" w:hAnsi="Arial" w:cs="Arial"/>
                <w:b/>
                <w:color w:val="000000"/>
                <w:sz w:val="18"/>
                <w:szCs w:val="18"/>
              </w:rPr>
              <w:t>Acumulado</w:t>
            </w:r>
          </w:p>
        </w:tc>
      </w:tr>
      <w:tr w:rsidR="00646355" w:rsidRPr="005B4B92" w14:paraId="2E53FADA" w14:textId="77777777" w:rsidTr="005B4B92">
        <w:trPr>
          <w:trHeight w:val="23"/>
        </w:trPr>
        <w:tc>
          <w:tcPr>
            <w:tcW w:w="1302" w:type="dxa"/>
            <w:tcBorders>
              <w:bottom w:val="single" w:sz="4" w:space="0" w:color="00000A"/>
            </w:tcBorders>
            <w:vAlign w:val="center"/>
          </w:tcPr>
          <w:p w14:paraId="0A499B09" w14:textId="77777777" w:rsidR="00646355" w:rsidRPr="005B4B92" w:rsidRDefault="00D1210E">
            <w:pPr>
              <w:spacing w:before="45" w:after="45"/>
              <w:ind w:left="0" w:hanging="2"/>
              <w:jc w:val="both"/>
              <w:rPr>
                <w:sz w:val="18"/>
                <w:szCs w:val="18"/>
              </w:rPr>
            </w:pPr>
            <w:r w:rsidRPr="005B4B92">
              <w:rPr>
                <w:rFonts w:ascii="Arial" w:eastAsia="Arial" w:hAnsi="Arial" w:cs="Arial"/>
                <w:color w:val="000000"/>
                <w:sz w:val="18"/>
                <w:szCs w:val="18"/>
              </w:rPr>
              <w:t>Convênios</w:t>
            </w:r>
          </w:p>
        </w:tc>
        <w:tc>
          <w:tcPr>
            <w:tcW w:w="992" w:type="dxa"/>
            <w:tcBorders>
              <w:left w:val="single" w:sz="4" w:space="0" w:color="00000A"/>
              <w:bottom w:val="single" w:sz="4" w:space="0" w:color="00000A"/>
            </w:tcBorders>
            <w:vAlign w:val="center"/>
          </w:tcPr>
          <w:p w14:paraId="44CD6CC1"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sz w:val="18"/>
                <w:szCs w:val="18"/>
              </w:rPr>
              <w:t>02</w:t>
            </w:r>
          </w:p>
        </w:tc>
        <w:tc>
          <w:tcPr>
            <w:tcW w:w="1418" w:type="dxa"/>
            <w:tcBorders>
              <w:left w:val="single" w:sz="4" w:space="0" w:color="00000A"/>
              <w:bottom w:val="single" w:sz="4" w:space="0" w:color="00000A"/>
            </w:tcBorders>
            <w:vAlign w:val="center"/>
          </w:tcPr>
          <w:p w14:paraId="17D202B4"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sz w:val="18"/>
                <w:szCs w:val="18"/>
              </w:rPr>
              <w:t>18</w:t>
            </w:r>
          </w:p>
        </w:tc>
        <w:tc>
          <w:tcPr>
            <w:tcW w:w="1134" w:type="dxa"/>
            <w:tcBorders>
              <w:left w:val="single" w:sz="4" w:space="0" w:color="00000A"/>
              <w:bottom w:val="single" w:sz="4" w:space="0" w:color="00000A"/>
            </w:tcBorders>
            <w:vAlign w:val="center"/>
          </w:tcPr>
          <w:p w14:paraId="6EBE7E04"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sz w:val="18"/>
                <w:szCs w:val="18"/>
              </w:rPr>
              <w:t>01</w:t>
            </w:r>
          </w:p>
        </w:tc>
        <w:tc>
          <w:tcPr>
            <w:tcW w:w="1417" w:type="dxa"/>
            <w:tcBorders>
              <w:left w:val="single" w:sz="4" w:space="0" w:color="00000A"/>
              <w:bottom w:val="single" w:sz="4" w:space="0" w:color="00000A"/>
            </w:tcBorders>
            <w:vAlign w:val="center"/>
          </w:tcPr>
          <w:p w14:paraId="1CF55C5C"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sz w:val="18"/>
                <w:szCs w:val="18"/>
              </w:rPr>
              <w:t>26.372.320,33</w:t>
            </w:r>
          </w:p>
        </w:tc>
        <w:tc>
          <w:tcPr>
            <w:tcW w:w="1418" w:type="dxa"/>
            <w:tcBorders>
              <w:left w:val="single" w:sz="4" w:space="0" w:color="00000A"/>
              <w:bottom w:val="single" w:sz="4" w:space="0" w:color="00000A"/>
            </w:tcBorders>
            <w:vAlign w:val="center"/>
          </w:tcPr>
          <w:p w14:paraId="0BE50779"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sz w:val="18"/>
                <w:szCs w:val="18"/>
              </w:rPr>
              <w:t>829.676,00</w:t>
            </w:r>
          </w:p>
        </w:tc>
        <w:tc>
          <w:tcPr>
            <w:tcW w:w="1394" w:type="dxa"/>
            <w:tcBorders>
              <w:left w:val="single" w:sz="4" w:space="0" w:color="00000A"/>
              <w:bottom w:val="single" w:sz="4" w:space="0" w:color="00000A"/>
            </w:tcBorders>
            <w:vAlign w:val="center"/>
          </w:tcPr>
          <w:p w14:paraId="6C5C5C76"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sz w:val="18"/>
                <w:szCs w:val="18"/>
              </w:rPr>
              <w:t>17.406.105,30</w:t>
            </w:r>
          </w:p>
        </w:tc>
      </w:tr>
      <w:tr w:rsidR="00646355" w:rsidRPr="005B4B92" w14:paraId="04A74B16" w14:textId="77777777" w:rsidTr="005B4B92">
        <w:trPr>
          <w:trHeight w:val="23"/>
        </w:trPr>
        <w:tc>
          <w:tcPr>
            <w:tcW w:w="1302" w:type="dxa"/>
            <w:tcBorders>
              <w:bottom w:val="single" w:sz="4" w:space="0" w:color="00000A"/>
            </w:tcBorders>
            <w:vAlign w:val="center"/>
          </w:tcPr>
          <w:p w14:paraId="66CB4AE5" w14:textId="77777777" w:rsidR="00646355" w:rsidRPr="005B4B92" w:rsidRDefault="00D1210E">
            <w:pPr>
              <w:spacing w:before="45" w:after="45"/>
              <w:ind w:left="0" w:hanging="2"/>
              <w:jc w:val="both"/>
              <w:rPr>
                <w:sz w:val="18"/>
                <w:szCs w:val="18"/>
              </w:rPr>
            </w:pPr>
            <w:r w:rsidRPr="005B4B92">
              <w:rPr>
                <w:rFonts w:ascii="Arial" w:eastAsia="Arial" w:hAnsi="Arial" w:cs="Arial"/>
                <w:color w:val="000000"/>
                <w:sz w:val="18"/>
                <w:szCs w:val="18"/>
              </w:rPr>
              <w:t xml:space="preserve">Outros Ajustes </w:t>
            </w:r>
            <w:r w:rsidRPr="005B4B92">
              <w:rPr>
                <w:rFonts w:ascii="Arial" w:eastAsia="Arial" w:hAnsi="Arial" w:cs="Arial"/>
                <w:color w:val="000000"/>
                <w:sz w:val="18"/>
                <w:szCs w:val="18"/>
                <w:vertAlign w:val="superscript"/>
              </w:rPr>
              <w:t>(5)</w:t>
            </w:r>
          </w:p>
        </w:tc>
        <w:tc>
          <w:tcPr>
            <w:tcW w:w="992" w:type="dxa"/>
            <w:tcBorders>
              <w:left w:val="single" w:sz="4" w:space="0" w:color="00000A"/>
              <w:bottom w:val="single" w:sz="4" w:space="0" w:color="00000A"/>
            </w:tcBorders>
            <w:vAlign w:val="center"/>
          </w:tcPr>
          <w:p w14:paraId="20051AE5"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sz w:val="18"/>
                <w:szCs w:val="18"/>
              </w:rPr>
              <w:t>01</w:t>
            </w:r>
          </w:p>
        </w:tc>
        <w:tc>
          <w:tcPr>
            <w:tcW w:w="1418" w:type="dxa"/>
            <w:tcBorders>
              <w:left w:val="single" w:sz="4" w:space="0" w:color="00000A"/>
              <w:bottom w:val="single" w:sz="4" w:space="0" w:color="00000A"/>
            </w:tcBorders>
            <w:vAlign w:val="center"/>
          </w:tcPr>
          <w:p w14:paraId="7EE585A6"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sz w:val="18"/>
                <w:szCs w:val="18"/>
              </w:rPr>
              <w:t>07</w:t>
            </w:r>
          </w:p>
        </w:tc>
        <w:tc>
          <w:tcPr>
            <w:tcW w:w="1134" w:type="dxa"/>
            <w:tcBorders>
              <w:left w:val="single" w:sz="4" w:space="0" w:color="00000A"/>
              <w:bottom w:val="single" w:sz="4" w:space="0" w:color="00000A"/>
            </w:tcBorders>
            <w:vAlign w:val="center"/>
          </w:tcPr>
          <w:p w14:paraId="464535ED"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sz w:val="18"/>
                <w:szCs w:val="18"/>
              </w:rPr>
              <w:t>0</w:t>
            </w:r>
          </w:p>
        </w:tc>
        <w:tc>
          <w:tcPr>
            <w:tcW w:w="1417" w:type="dxa"/>
            <w:tcBorders>
              <w:left w:val="single" w:sz="4" w:space="0" w:color="00000A"/>
              <w:bottom w:val="single" w:sz="4" w:space="0" w:color="00000A"/>
            </w:tcBorders>
            <w:vAlign w:val="center"/>
          </w:tcPr>
          <w:p w14:paraId="6832B26A"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sz w:val="18"/>
                <w:szCs w:val="18"/>
              </w:rPr>
              <w:t>2.000.000,00</w:t>
            </w:r>
          </w:p>
        </w:tc>
        <w:tc>
          <w:tcPr>
            <w:tcW w:w="1418" w:type="dxa"/>
            <w:tcBorders>
              <w:left w:val="single" w:sz="4" w:space="0" w:color="00000A"/>
              <w:bottom w:val="single" w:sz="4" w:space="0" w:color="00000A"/>
            </w:tcBorders>
            <w:vAlign w:val="center"/>
          </w:tcPr>
          <w:p w14:paraId="7BF38D3B"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sz w:val="18"/>
                <w:szCs w:val="18"/>
              </w:rPr>
              <w:t>645.650,00</w:t>
            </w:r>
          </w:p>
        </w:tc>
        <w:tc>
          <w:tcPr>
            <w:tcW w:w="1394" w:type="dxa"/>
            <w:tcBorders>
              <w:left w:val="single" w:sz="4" w:space="0" w:color="00000A"/>
              <w:bottom w:val="single" w:sz="4" w:space="0" w:color="00000A"/>
            </w:tcBorders>
            <w:vAlign w:val="center"/>
          </w:tcPr>
          <w:p w14:paraId="497E12E2"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sz w:val="18"/>
                <w:szCs w:val="18"/>
              </w:rPr>
              <w:t>918.750,00</w:t>
            </w:r>
          </w:p>
        </w:tc>
      </w:tr>
      <w:tr w:rsidR="00646355" w:rsidRPr="005B4B92" w14:paraId="402EC710" w14:textId="77777777" w:rsidTr="005B4B92">
        <w:trPr>
          <w:trHeight w:val="23"/>
        </w:trPr>
        <w:tc>
          <w:tcPr>
            <w:tcW w:w="1302" w:type="dxa"/>
            <w:tcBorders>
              <w:bottom w:val="single" w:sz="4" w:space="0" w:color="00000A"/>
            </w:tcBorders>
            <w:vAlign w:val="center"/>
          </w:tcPr>
          <w:p w14:paraId="20F83C72" w14:textId="77777777" w:rsidR="00646355" w:rsidRPr="005B4B92" w:rsidRDefault="00D1210E">
            <w:pPr>
              <w:spacing w:before="45" w:after="45"/>
              <w:ind w:left="0" w:hanging="2"/>
              <w:jc w:val="center"/>
              <w:rPr>
                <w:sz w:val="18"/>
                <w:szCs w:val="18"/>
              </w:rPr>
            </w:pPr>
            <w:r w:rsidRPr="005B4B92">
              <w:rPr>
                <w:rFonts w:ascii="Arial" w:eastAsia="Arial" w:hAnsi="Arial" w:cs="Arial"/>
                <w:b/>
                <w:color w:val="000000"/>
                <w:sz w:val="18"/>
                <w:szCs w:val="18"/>
              </w:rPr>
              <w:t>Total</w:t>
            </w:r>
          </w:p>
        </w:tc>
        <w:tc>
          <w:tcPr>
            <w:tcW w:w="992" w:type="dxa"/>
            <w:tcBorders>
              <w:left w:val="single" w:sz="4" w:space="0" w:color="00000A"/>
              <w:bottom w:val="single" w:sz="4" w:space="0" w:color="00000A"/>
            </w:tcBorders>
            <w:vAlign w:val="center"/>
          </w:tcPr>
          <w:p w14:paraId="6E33B6C1"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sz w:val="18"/>
                <w:szCs w:val="18"/>
              </w:rPr>
              <w:t>03</w:t>
            </w:r>
          </w:p>
        </w:tc>
        <w:tc>
          <w:tcPr>
            <w:tcW w:w="1418" w:type="dxa"/>
            <w:tcBorders>
              <w:left w:val="single" w:sz="4" w:space="0" w:color="00000A"/>
              <w:bottom w:val="single" w:sz="4" w:space="0" w:color="00000A"/>
            </w:tcBorders>
            <w:vAlign w:val="center"/>
          </w:tcPr>
          <w:p w14:paraId="50F7060B"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sz w:val="18"/>
                <w:szCs w:val="18"/>
              </w:rPr>
              <w:t>25</w:t>
            </w:r>
          </w:p>
        </w:tc>
        <w:tc>
          <w:tcPr>
            <w:tcW w:w="1134" w:type="dxa"/>
            <w:tcBorders>
              <w:left w:val="single" w:sz="4" w:space="0" w:color="00000A"/>
              <w:bottom w:val="single" w:sz="4" w:space="0" w:color="00000A"/>
            </w:tcBorders>
            <w:vAlign w:val="center"/>
          </w:tcPr>
          <w:p w14:paraId="2FAFBE9F" w14:textId="77777777" w:rsidR="00646355" w:rsidRPr="005B4B92" w:rsidRDefault="00D1210E">
            <w:pPr>
              <w:spacing w:before="45" w:after="45"/>
              <w:ind w:left="0" w:hanging="2"/>
              <w:jc w:val="center"/>
              <w:rPr>
                <w:rFonts w:ascii="Arial" w:eastAsia="Arial" w:hAnsi="Arial" w:cs="Arial"/>
                <w:sz w:val="18"/>
                <w:szCs w:val="18"/>
              </w:rPr>
            </w:pPr>
            <w:r w:rsidRPr="005B4B92">
              <w:rPr>
                <w:rFonts w:ascii="Arial" w:eastAsia="Arial" w:hAnsi="Arial" w:cs="Arial"/>
                <w:b/>
                <w:sz w:val="18"/>
                <w:szCs w:val="18"/>
              </w:rPr>
              <w:t>01</w:t>
            </w:r>
          </w:p>
        </w:tc>
        <w:tc>
          <w:tcPr>
            <w:tcW w:w="1417" w:type="dxa"/>
            <w:tcBorders>
              <w:left w:val="single" w:sz="4" w:space="0" w:color="00000A"/>
              <w:bottom w:val="single" w:sz="4" w:space="0" w:color="00000A"/>
            </w:tcBorders>
            <w:vAlign w:val="center"/>
          </w:tcPr>
          <w:p w14:paraId="04309F73"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b/>
                <w:sz w:val="18"/>
                <w:szCs w:val="18"/>
              </w:rPr>
              <w:t>28.372.320,33</w:t>
            </w:r>
          </w:p>
        </w:tc>
        <w:tc>
          <w:tcPr>
            <w:tcW w:w="1418" w:type="dxa"/>
            <w:tcBorders>
              <w:left w:val="single" w:sz="4" w:space="0" w:color="00000A"/>
              <w:bottom w:val="single" w:sz="4" w:space="0" w:color="00000A"/>
            </w:tcBorders>
            <w:vAlign w:val="center"/>
          </w:tcPr>
          <w:p w14:paraId="5861AF68"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b/>
                <w:sz w:val="18"/>
                <w:szCs w:val="18"/>
              </w:rPr>
              <w:t>1.475.326,00</w:t>
            </w:r>
          </w:p>
        </w:tc>
        <w:tc>
          <w:tcPr>
            <w:tcW w:w="1394" w:type="dxa"/>
            <w:tcBorders>
              <w:left w:val="single" w:sz="4" w:space="0" w:color="00000A"/>
              <w:bottom w:val="single" w:sz="4" w:space="0" w:color="00000A"/>
            </w:tcBorders>
            <w:vAlign w:val="center"/>
          </w:tcPr>
          <w:p w14:paraId="3692FE33" w14:textId="77777777" w:rsidR="00646355" w:rsidRPr="005B4B92" w:rsidRDefault="00D1210E">
            <w:pPr>
              <w:ind w:left="0" w:hanging="2"/>
              <w:rPr>
                <w:rFonts w:ascii="Arial" w:eastAsia="Arial" w:hAnsi="Arial" w:cs="Arial"/>
                <w:color w:val="000000"/>
                <w:sz w:val="18"/>
                <w:szCs w:val="18"/>
              </w:rPr>
            </w:pPr>
            <w:r w:rsidRPr="005B4B92">
              <w:rPr>
                <w:rFonts w:ascii="Arial" w:eastAsia="Arial" w:hAnsi="Arial" w:cs="Arial"/>
                <w:b/>
                <w:sz w:val="18"/>
                <w:szCs w:val="18"/>
              </w:rPr>
              <w:t>18.324.855,30</w:t>
            </w:r>
          </w:p>
        </w:tc>
      </w:tr>
    </w:tbl>
    <w:p w14:paraId="5D97972A" w14:textId="77777777" w:rsidR="00646355" w:rsidRDefault="00D1210E">
      <w:pPr>
        <w:ind w:left="0" w:hanging="2"/>
      </w:pPr>
      <w:r>
        <w:rPr>
          <w:rFonts w:ascii="Arial" w:eastAsia="Arial" w:hAnsi="Arial" w:cs="Arial"/>
          <w:color w:val="000000"/>
          <w:sz w:val="16"/>
          <w:szCs w:val="16"/>
        </w:rPr>
        <w:t>Fonte: GERAD, 2021.</w:t>
      </w:r>
    </w:p>
    <w:p w14:paraId="1B8F04BF" w14:textId="77777777" w:rsidR="00646355" w:rsidRDefault="00D1210E">
      <w:pPr>
        <w:ind w:left="0" w:hanging="2"/>
      </w:pPr>
      <w:r>
        <w:rPr>
          <w:rFonts w:ascii="Arial" w:eastAsia="Arial" w:hAnsi="Arial" w:cs="Arial"/>
          <w:color w:val="000000"/>
          <w:sz w:val="16"/>
          <w:szCs w:val="16"/>
          <w:highlight w:val="white"/>
        </w:rPr>
        <w:t>Notas:</w:t>
      </w:r>
    </w:p>
    <w:p w14:paraId="58B5C8BC"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(1)</w:t>
      </w:r>
      <w:r>
        <w:rPr>
          <w:rFonts w:ascii="Arial" w:eastAsia="Arial" w:hAnsi="Arial" w:cs="Arial"/>
          <w:color w:val="000000"/>
          <w:sz w:val="16"/>
          <w:szCs w:val="16"/>
          <w:highlight w:val="white"/>
        </w:rPr>
        <w:t xml:space="preserve"> Celebrados no exercício da prestação de contas e ainda não encerrados.</w:t>
      </w:r>
    </w:p>
    <w:p w14:paraId="50E2BAB9"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(2)</w:t>
      </w:r>
      <w:r>
        <w:rPr>
          <w:rFonts w:ascii="Arial" w:eastAsia="Arial" w:hAnsi="Arial" w:cs="Arial"/>
          <w:color w:val="000000"/>
          <w:sz w:val="16"/>
          <w:szCs w:val="16"/>
          <w:highlight w:val="white"/>
        </w:rPr>
        <w:t xml:space="preserve"> Celebrados em exercícios anteriores ao da prestação de contas e ainda não encerrados.</w:t>
      </w:r>
    </w:p>
    <w:p w14:paraId="252230A9"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(3)</w:t>
      </w:r>
      <w:r>
        <w:rPr>
          <w:rFonts w:ascii="Arial" w:eastAsia="Arial" w:hAnsi="Arial" w:cs="Arial"/>
          <w:color w:val="000000"/>
          <w:sz w:val="16"/>
          <w:szCs w:val="16"/>
          <w:highlight w:val="white"/>
        </w:rPr>
        <w:t xml:space="preserve"> Encerrados no exercício da prestação de contas</w:t>
      </w:r>
      <w:r>
        <w:rPr>
          <w:rFonts w:ascii="Arial" w:eastAsia="Arial" w:hAnsi="Arial" w:cs="Arial"/>
          <w:b/>
          <w:color w:val="000000"/>
          <w:sz w:val="16"/>
          <w:szCs w:val="16"/>
          <w:highlight w:val="white"/>
        </w:rPr>
        <w:t xml:space="preserve">. </w:t>
      </w:r>
      <w:r>
        <w:rPr>
          <w:rFonts w:ascii="Arial" w:eastAsia="Arial" w:hAnsi="Arial" w:cs="Arial"/>
          <w:color w:val="000000"/>
          <w:sz w:val="16"/>
          <w:szCs w:val="16"/>
          <w:highlight w:val="white"/>
        </w:rPr>
        <w:t>Considera-se encerrado o convênio na data final de sua vigência.</w:t>
      </w:r>
    </w:p>
    <w:p w14:paraId="2BB19AFD"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 xml:space="preserve">(4) </w:t>
      </w:r>
      <w:r>
        <w:rPr>
          <w:rFonts w:ascii="Arial" w:eastAsia="Arial" w:hAnsi="Arial" w:cs="Arial"/>
          <w:color w:val="000000"/>
          <w:sz w:val="16"/>
          <w:szCs w:val="16"/>
          <w:highlight w:val="white"/>
        </w:rPr>
        <w:t>Valor original mais os aditivos dos convênios vigentes no exercício da prestação de contas.</w:t>
      </w:r>
    </w:p>
    <w:p w14:paraId="57939C59" w14:textId="3EAF5C4F"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(5)</w:t>
      </w:r>
      <w:r>
        <w:rPr>
          <w:rFonts w:ascii="Arial" w:eastAsia="Arial" w:hAnsi="Arial" w:cs="Arial"/>
          <w:color w:val="000000"/>
          <w:sz w:val="16"/>
          <w:szCs w:val="16"/>
          <w:highlight w:val="white"/>
        </w:rPr>
        <w:t xml:space="preserve"> Instrumentos que têm a natureza de </w:t>
      </w:r>
      <w:r w:rsidR="003374C4">
        <w:rPr>
          <w:rFonts w:ascii="Arial" w:eastAsia="Arial" w:hAnsi="Arial" w:cs="Arial"/>
          <w:color w:val="000000"/>
          <w:sz w:val="16"/>
          <w:szCs w:val="16"/>
          <w:highlight w:val="white"/>
        </w:rPr>
        <w:t>convênio,</w:t>
      </w:r>
      <w:r>
        <w:rPr>
          <w:rFonts w:ascii="Arial" w:eastAsia="Arial" w:hAnsi="Arial" w:cs="Arial"/>
          <w:color w:val="000000"/>
          <w:sz w:val="16"/>
          <w:szCs w:val="16"/>
          <w:highlight w:val="white"/>
        </w:rPr>
        <w:t xml:space="preserve"> mas que possuem outra denominação.</w:t>
      </w:r>
    </w:p>
    <w:p w14:paraId="54E1E443"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613F939C" w14:textId="1A64D14C" w:rsidR="00646355" w:rsidRDefault="00D1210E" w:rsidP="005B4B92">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 xml:space="preserve">TABELA 15 </w:t>
      </w:r>
      <w:r>
        <w:rPr>
          <w:rFonts w:ascii="Arial" w:eastAsia="Arial" w:hAnsi="Arial" w:cs="Arial"/>
          <w:color w:val="000000"/>
          <w:highlight w:val="white"/>
        </w:rPr>
        <w:t>– Convênios de repasse</w:t>
      </w:r>
      <w:r w:rsidR="005B4B92">
        <w:rPr>
          <w:rFonts w:ascii="Arial" w:eastAsia="Arial" w:hAnsi="Arial" w:cs="Arial"/>
          <w:color w:val="000000"/>
          <w:highlight w:val="white"/>
        </w:rPr>
        <w:t>s</w:t>
      </w:r>
      <w:r>
        <w:rPr>
          <w:rFonts w:ascii="Arial" w:eastAsia="Arial" w:hAnsi="Arial" w:cs="Arial"/>
          <w:color w:val="000000"/>
          <w:sz w:val="18"/>
          <w:szCs w:val="18"/>
          <w:highlight w:val="white"/>
        </w:rPr>
        <w:t xml:space="preserve"> </w:t>
      </w:r>
    </w:p>
    <w:tbl>
      <w:tblPr>
        <w:tblStyle w:val="afd"/>
        <w:tblW w:w="9075" w:type="dxa"/>
        <w:tblInd w:w="116" w:type="dxa"/>
        <w:tblLayout w:type="fixed"/>
        <w:tblLook w:val="0000" w:firstRow="0" w:lastRow="0" w:firstColumn="0" w:lastColumn="0" w:noHBand="0" w:noVBand="0"/>
      </w:tblPr>
      <w:tblGrid>
        <w:gridCol w:w="1299"/>
        <w:gridCol w:w="1201"/>
        <w:gridCol w:w="1350"/>
        <w:gridCol w:w="1363"/>
        <w:gridCol w:w="1362"/>
        <w:gridCol w:w="1138"/>
        <w:gridCol w:w="1362"/>
      </w:tblGrid>
      <w:tr w:rsidR="00646355" w14:paraId="141D9679" w14:textId="77777777">
        <w:trPr>
          <w:cantSplit/>
          <w:trHeight w:val="23"/>
        </w:trPr>
        <w:tc>
          <w:tcPr>
            <w:tcW w:w="1299" w:type="dxa"/>
            <w:vMerge w:val="restart"/>
            <w:tcBorders>
              <w:top w:val="single" w:sz="4" w:space="0" w:color="00000A"/>
              <w:bottom w:val="single" w:sz="4" w:space="0" w:color="00000A"/>
            </w:tcBorders>
            <w:shd w:val="clear" w:color="auto" w:fill="B2B2B2"/>
            <w:vAlign w:val="center"/>
          </w:tcPr>
          <w:p w14:paraId="5F0EBE6F" w14:textId="77777777" w:rsidR="00646355" w:rsidRDefault="00D1210E">
            <w:pPr>
              <w:spacing w:before="45" w:after="45"/>
              <w:ind w:left="0" w:hanging="2"/>
              <w:jc w:val="center"/>
            </w:pPr>
            <w:r>
              <w:rPr>
                <w:rFonts w:ascii="Arial" w:eastAsia="Arial" w:hAnsi="Arial" w:cs="Arial"/>
                <w:b/>
                <w:sz w:val="20"/>
                <w:szCs w:val="20"/>
              </w:rPr>
              <w:t>Descrição</w:t>
            </w:r>
          </w:p>
        </w:tc>
        <w:tc>
          <w:tcPr>
            <w:tcW w:w="3914" w:type="dxa"/>
            <w:gridSpan w:val="3"/>
            <w:tcBorders>
              <w:top w:val="single" w:sz="4" w:space="0" w:color="00000A"/>
              <w:left w:val="single" w:sz="4" w:space="0" w:color="00000A"/>
              <w:bottom w:val="single" w:sz="4" w:space="0" w:color="00000A"/>
            </w:tcBorders>
            <w:shd w:val="clear" w:color="auto" w:fill="B2B2B2"/>
            <w:vAlign w:val="center"/>
          </w:tcPr>
          <w:p w14:paraId="53AC7E57" w14:textId="77777777" w:rsidR="00646355" w:rsidRDefault="00D1210E">
            <w:pPr>
              <w:spacing w:before="45" w:after="45"/>
              <w:ind w:left="0" w:hanging="2"/>
              <w:jc w:val="center"/>
            </w:pPr>
            <w:r>
              <w:rPr>
                <w:rFonts w:ascii="Arial" w:eastAsia="Arial" w:hAnsi="Arial" w:cs="Arial"/>
                <w:b/>
                <w:sz w:val="20"/>
                <w:szCs w:val="20"/>
              </w:rPr>
              <w:t>Quantidade</w:t>
            </w:r>
          </w:p>
        </w:tc>
        <w:tc>
          <w:tcPr>
            <w:tcW w:w="1362" w:type="dxa"/>
            <w:vMerge w:val="restart"/>
            <w:tcBorders>
              <w:top w:val="single" w:sz="4" w:space="0" w:color="00000A"/>
              <w:left w:val="single" w:sz="4" w:space="0" w:color="00000A"/>
              <w:bottom w:val="single" w:sz="4" w:space="0" w:color="00000A"/>
            </w:tcBorders>
            <w:shd w:val="clear" w:color="auto" w:fill="B2B2B2"/>
            <w:vAlign w:val="center"/>
          </w:tcPr>
          <w:p w14:paraId="1B77BD87" w14:textId="77777777" w:rsidR="00646355" w:rsidRDefault="00D1210E">
            <w:pPr>
              <w:ind w:left="0" w:hanging="2"/>
              <w:jc w:val="center"/>
            </w:pPr>
            <w:r>
              <w:rPr>
                <w:rFonts w:ascii="Arial" w:eastAsia="Arial" w:hAnsi="Arial" w:cs="Arial"/>
                <w:b/>
                <w:color w:val="000000"/>
                <w:sz w:val="20"/>
                <w:szCs w:val="20"/>
              </w:rPr>
              <w:t>Valor total conveniado</w:t>
            </w:r>
          </w:p>
          <w:p w14:paraId="5BAEA96D" w14:textId="77777777" w:rsidR="00646355" w:rsidRDefault="00D1210E">
            <w:pPr>
              <w:ind w:left="0" w:hanging="2"/>
              <w:jc w:val="center"/>
            </w:pPr>
            <w:r>
              <w:rPr>
                <w:rFonts w:ascii="Arial" w:eastAsia="Arial" w:hAnsi="Arial" w:cs="Arial"/>
                <w:b/>
                <w:color w:val="000000"/>
                <w:sz w:val="20"/>
                <w:szCs w:val="20"/>
              </w:rPr>
              <w:t>atualizado</w:t>
            </w:r>
          </w:p>
          <w:p w14:paraId="56A69C14" w14:textId="77777777" w:rsidR="00646355" w:rsidRDefault="00D1210E">
            <w:pPr>
              <w:ind w:left="0" w:hanging="2"/>
              <w:jc w:val="center"/>
            </w:pPr>
            <w:r>
              <w:rPr>
                <w:rFonts w:ascii="Arial" w:eastAsia="Arial" w:hAnsi="Arial" w:cs="Arial"/>
                <w:b/>
                <w:color w:val="000000"/>
                <w:sz w:val="20"/>
                <w:szCs w:val="20"/>
              </w:rPr>
              <w:t>(R$)</w:t>
            </w:r>
          </w:p>
          <w:p w14:paraId="50BE912B"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(4)</w:t>
            </w:r>
          </w:p>
        </w:tc>
        <w:tc>
          <w:tcPr>
            <w:tcW w:w="2500" w:type="dxa"/>
            <w:gridSpan w:val="2"/>
            <w:vMerge w:val="restart"/>
            <w:tcBorders>
              <w:top w:val="single" w:sz="4" w:space="0" w:color="00000A"/>
              <w:left w:val="single" w:sz="4" w:space="0" w:color="00000A"/>
              <w:bottom w:val="single" w:sz="4" w:space="0" w:color="00000A"/>
            </w:tcBorders>
            <w:shd w:val="clear" w:color="auto" w:fill="B2B2B2"/>
            <w:vAlign w:val="center"/>
          </w:tcPr>
          <w:p w14:paraId="39D3F9A9" w14:textId="77777777" w:rsidR="00646355" w:rsidRDefault="00D1210E">
            <w:pPr>
              <w:ind w:left="0" w:hanging="2"/>
              <w:jc w:val="center"/>
            </w:pPr>
            <w:r>
              <w:rPr>
                <w:rFonts w:ascii="Arial" w:eastAsia="Arial" w:hAnsi="Arial" w:cs="Arial"/>
                <w:b/>
                <w:color w:val="000000"/>
                <w:sz w:val="20"/>
                <w:szCs w:val="20"/>
              </w:rPr>
              <w:t xml:space="preserve">Desembolso </w:t>
            </w:r>
            <w:r>
              <w:rPr>
                <w:rFonts w:ascii="Arial" w:eastAsia="Arial" w:hAnsi="Arial" w:cs="Arial"/>
                <w:b/>
                <w:sz w:val="20"/>
                <w:szCs w:val="20"/>
                <w:vertAlign w:val="superscript"/>
              </w:rPr>
              <w:t>(5</w:t>
            </w:r>
            <w:proofErr w:type="gramStart"/>
            <w:r>
              <w:rPr>
                <w:rFonts w:ascii="Arial" w:eastAsia="Arial" w:hAnsi="Arial" w:cs="Arial"/>
                <w:b/>
                <w:sz w:val="20"/>
                <w:szCs w:val="20"/>
                <w:vertAlign w:val="superscript"/>
              </w:rPr>
              <w:t>)</w:t>
            </w:r>
            <w:r>
              <w:rPr>
                <w:rFonts w:ascii="Arial" w:eastAsia="Arial" w:hAnsi="Arial" w:cs="Arial"/>
                <w:b/>
                <w:color w:val="000000"/>
                <w:sz w:val="20"/>
                <w:szCs w:val="20"/>
              </w:rPr>
              <w:t xml:space="preserve">  (</w:t>
            </w:r>
            <w:proofErr w:type="gramEnd"/>
            <w:r>
              <w:rPr>
                <w:rFonts w:ascii="Arial" w:eastAsia="Arial" w:hAnsi="Arial" w:cs="Arial"/>
                <w:b/>
                <w:color w:val="000000"/>
                <w:sz w:val="20"/>
                <w:szCs w:val="20"/>
              </w:rPr>
              <w:t>R$)</w:t>
            </w:r>
          </w:p>
        </w:tc>
      </w:tr>
      <w:tr w:rsidR="00646355" w14:paraId="718D0AD9" w14:textId="77777777">
        <w:trPr>
          <w:cantSplit/>
          <w:trHeight w:val="317"/>
        </w:trPr>
        <w:tc>
          <w:tcPr>
            <w:tcW w:w="1299" w:type="dxa"/>
            <w:vMerge/>
            <w:tcBorders>
              <w:top w:val="single" w:sz="4" w:space="0" w:color="00000A"/>
              <w:bottom w:val="single" w:sz="4" w:space="0" w:color="00000A"/>
            </w:tcBorders>
            <w:shd w:val="clear" w:color="auto" w:fill="B2B2B2"/>
            <w:vAlign w:val="center"/>
          </w:tcPr>
          <w:p w14:paraId="4E225DC6" w14:textId="77777777" w:rsidR="00646355" w:rsidRDefault="00646355">
            <w:pPr>
              <w:widowControl w:val="0"/>
              <w:pBdr>
                <w:top w:val="nil"/>
                <w:left w:val="nil"/>
                <w:bottom w:val="nil"/>
                <w:right w:val="nil"/>
                <w:between w:val="nil"/>
              </w:pBdr>
              <w:spacing w:line="276" w:lineRule="auto"/>
              <w:ind w:left="0" w:hanging="2"/>
            </w:pPr>
          </w:p>
        </w:tc>
        <w:tc>
          <w:tcPr>
            <w:tcW w:w="1201" w:type="dxa"/>
            <w:vMerge w:val="restart"/>
            <w:tcBorders>
              <w:left w:val="single" w:sz="4" w:space="0" w:color="00000A"/>
              <w:bottom w:val="single" w:sz="4" w:space="0" w:color="00000A"/>
            </w:tcBorders>
            <w:shd w:val="clear" w:color="auto" w:fill="B2B2B2"/>
            <w:vAlign w:val="center"/>
          </w:tcPr>
          <w:p w14:paraId="17744927" w14:textId="77777777" w:rsidR="00646355" w:rsidRDefault="00D1210E">
            <w:pPr>
              <w:spacing w:before="45" w:after="45"/>
              <w:ind w:left="0" w:hanging="2"/>
              <w:jc w:val="center"/>
            </w:pPr>
            <w:r>
              <w:rPr>
                <w:rFonts w:ascii="Arial" w:eastAsia="Arial" w:hAnsi="Arial" w:cs="Arial"/>
                <w:b/>
                <w:sz w:val="20"/>
                <w:szCs w:val="20"/>
              </w:rPr>
              <w:t xml:space="preserve">Iniciados </w:t>
            </w:r>
            <w:r>
              <w:rPr>
                <w:rFonts w:ascii="Arial" w:eastAsia="Arial" w:hAnsi="Arial" w:cs="Arial"/>
                <w:b/>
                <w:sz w:val="20"/>
                <w:szCs w:val="20"/>
                <w:vertAlign w:val="superscript"/>
              </w:rPr>
              <w:t>(1)</w:t>
            </w:r>
          </w:p>
        </w:tc>
        <w:tc>
          <w:tcPr>
            <w:tcW w:w="1350" w:type="dxa"/>
            <w:vMerge w:val="restart"/>
            <w:tcBorders>
              <w:left w:val="single" w:sz="4" w:space="0" w:color="00000A"/>
              <w:bottom w:val="single" w:sz="4" w:space="0" w:color="00000A"/>
            </w:tcBorders>
            <w:shd w:val="clear" w:color="auto" w:fill="B2B2B2"/>
            <w:vAlign w:val="center"/>
          </w:tcPr>
          <w:p w14:paraId="632716F0" w14:textId="77777777" w:rsidR="00646355" w:rsidRDefault="00D1210E">
            <w:pPr>
              <w:spacing w:before="45" w:after="45"/>
              <w:ind w:left="0" w:hanging="2"/>
              <w:jc w:val="center"/>
            </w:pPr>
            <w:r>
              <w:rPr>
                <w:rFonts w:ascii="Arial" w:eastAsia="Arial" w:hAnsi="Arial" w:cs="Arial"/>
                <w:b/>
                <w:sz w:val="20"/>
                <w:szCs w:val="20"/>
              </w:rPr>
              <w:t>Em andamento</w:t>
            </w:r>
          </w:p>
          <w:p w14:paraId="6DA7D0BF"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(2)</w:t>
            </w:r>
          </w:p>
        </w:tc>
        <w:tc>
          <w:tcPr>
            <w:tcW w:w="1363" w:type="dxa"/>
            <w:vMerge w:val="restart"/>
            <w:tcBorders>
              <w:left w:val="single" w:sz="4" w:space="0" w:color="00000A"/>
              <w:bottom w:val="single" w:sz="4" w:space="0" w:color="00000A"/>
            </w:tcBorders>
            <w:shd w:val="clear" w:color="auto" w:fill="B2B2B2"/>
            <w:vAlign w:val="center"/>
          </w:tcPr>
          <w:p w14:paraId="5A002E3D" w14:textId="77777777" w:rsidR="00646355" w:rsidRDefault="00646355">
            <w:pPr>
              <w:spacing w:before="45" w:after="45"/>
              <w:ind w:left="0" w:hanging="2"/>
              <w:jc w:val="center"/>
              <w:rPr>
                <w:rFonts w:ascii="Arial" w:eastAsia="Arial" w:hAnsi="Arial" w:cs="Arial"/>
                <w:sz w:val="20"/>
                <w:szCs w:val="20"/>
              </w:rPr>
            </w:pPr>
          </w:p>
          <w:p w14:paraId="53FAC7EE" w14:textId="77777777" w:rsidR="00646355" w:rsidRDefault="00D1210E">
            <w:pPr>
              <w:spacing w:before="45" w:after="45"/>
              <w:ind w:left="0" w:hanging="2"/>
              <w:jc w:val="center"/>
            </w:pPr>
            <w:r>
              <w:rPr>
                <w:rFonts w:ascii="Arial" w:eastAsia="Arial" w:hAnsi="Arial" w:cs="Arial"/>
                <w:b/>
                <w:sz w:val="20"/>
                <w:szCs w:val="20"/>
              </w:rPr>
              <w:t>Encerrados</w:t>
            </w:r>
          </w:p>
          <w:p w14:paraId="56D4D345"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(3)</w:t>
            </w:r>
          </w:p>
        </w:tc>
        <w:tc>
          <w:tcPr>
            <w:tcW w:w="1362" w:type="dxa"/>
            <w:vMerge/>
            <w:tcBorders>
              <w:top w:val="single" w:sz="4" w:space="0" w:color="00000A"/>
              <w:left w:val="single" w:sz="4" w:space="0" w:color="00000A"/>
              <w:bottom w:val="single" w:sz="4" w:space="0" w:color="00000A"/>
            </w:tcBorders>
            <w:shd w:val="clear" w:color="auto" w:fill="B2B2B2"/>
            <w:vAlign w:val="center"/>
          </w:tcPr>
          <w:p w14:paraId="3DB9E7CA" w14:textId="77777777" w:rsidR="00646355" w:rsidRDefault="00646355">
            <w:pPr>
              <w:widowControl w:val="0"/>
              <w:pBdr>
                <w:top w:val="nil"/>
                <w:left w:val="nil"/>
                <w:bottom w:val="nil"/>
                <w:right w:val="nil"/>
                <w:between w:val="nil"/>
              </w:pBdr>
              <w:spacing w:line="276" w:lineRule="auto"/>
              <w:ind w:left="0" w:hanging="2"/>
              <w:rPr>
                <w:color w:val="000000"/>
              </w:rPr>
            </w:pPr>
          </w:p>
        </w:tc>
        <w:tc>
          <w:tcPr>
            <w:tcW w:w="2500" w:type="dxa"/>
            <w:gridSpan w:val="2"/>
            <w:vMerge/>
            <w:tcBorders>
              <w:top w:val="single" w:sz="4" w:space="0" w:color="00000A"/>
              <w:left w:val="single" w:sz="4" w:space="0" w:color="00000A"/>
              <w:bottom w:val="single" w:sz="4" w:space="0" w:color="00000A"/>
            </w:tcBorders>
            <w:shd w:val="clear" w:color="auto" w:fill="B2B2B2"/>
            <w:vAlign w:val="center"/>
          </w:tcPr>
          <w:p w14:paraId="1FFE158A" w14:textId="77777777" w:rsidR="00646355" w:rsidRDefault="00646355">
            <w:pPr>
              <w:widowControl w:val="0"/>
              <w:pBdr>
                <w:top w:val="nil"/>
                <w:left w:val="nil"/>
                <w:bottom w:val="nil"/>
                <w:right w:val="nil"/>
                <w:between w:val="nil"/>
              </w:pBdr>
              <w:spacing w:line="276" w:lineRule="auto"/>
              <w:ind w:left="0" w:hanging="2"/>
              <w:rPr>
                <w:color w:val="000000"/>
              </w:rPr>
            </w:pPr>
          </w:p>
        </w:tc>
      </w:tr>
      <w:tr w:rsidR="00646355" w14:paraId="23557509" w14:textId="77777777">
        <w:trPr>
          <w:cantSplit/>
          <w:trHeight w:val="23"/>
        </w:trPr>
        <w:tc>
          <w:tcPr>
            <w:tcW w:w="1299" w:type="dxa"/>
            <w:vMerge/>
            <w:tcBorders>
              <w:top w:val="single" w:sz="4" w:space="0" w:color="00000A"/>
              <w:bottom w:val="single" w:sz="4" w:space="0" w:color="00000A"/>
            </w:tcBorders>
            <w:shd w:val="clear" w:color="auto" w:fill="B2B2B2"/>
            <w:vAlign w:val="center"/>
          </w:tcPr>
          <w:p w14:paraId="4AE61E1E"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201" w:type="dxa"/>
            <w:vMerge/>
            <w:tcBorders>
              <w:left w:val="single" w:sz="4" w:space="0" w:color="00000A"/>
              <w:bottom w:val="single" w:sz="4" w:space="0" w:color="00000A"/>
            </w:tcBorders>
            <w:shd w:val="clear" w:color="auto" w:fill="B2B2B2"/>
            <w:vAlign w:val="center"/>
          </w:tcPr>
          <w:p w14:paraId="791E4554"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350" w:type="dxa"/>
            <w:vMerge/>
            <w:tcBorders>
              <w:left w:val="single" w:sz="4" w:space="0" w:color="00000A"/>
              <w:bottom w:val="single" w:sz="4" w:space="0" w:color="00000A"/>
            </w:tcBorders>
            <w:shd w:val="clear" w:color="auto" w:fill="B2B2B2"/>
            <w:vAlign w:val="center"/>
          </w:tcPr>
          <w:p w14:paraId="19569EF4"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363" w:type="dxa"/>
            <w:vMerge/>
            <w:tcBorders>
              <w:left w:val="single" w:sz="4" w:space="0" w:color="00000A"/>
              <w:bottom w:val="single" w:sz="4" w:space="0" w:color="00000A"/>
            </w:tcBorders>
            <w:shd w:val="clear" w:color="auto" w:fill="B2B2B2"/>
            <w:vAlign w:val="center"/>
          </w:tcPr>
          <w:p w14:paraId="2B1CBECC"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362" w:type="dxa"/>
            <w:vMerge/>
            <w:tcBorders>
              <w:top w:val="single" w:sz="4" w:space="0" w:color="00000A"/>
              <w:left w:val="single" w:sz="4" w:space="0" w:color="00000A"/>
              <w:bottom w:val="single" w:sz="4" w:space="0" w:color="00000A"/>
            </w:tcBorders>
            <w:shd w:val="clear" w:color="auto" w:fill="B2B2B2"/>
            <w:vAlign w:val="center"/>
          </w:tcPr>
          <w:p w14:paraId="08D06EE1"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138" w:type="dxa"/>
            <w:tcBorders>
              <w:left w:val="single" w:sz="4" w:space="0" w:color="000080"/>
              <w:bottom w:val="single" w:sz="4" w:space="0" w:color="000080"/>
            </w:tcBorders>
            <w:shd w:val="clear" w:color="auto" w:fill="B2B2B2"/>
            <w:vAlign w:val="center"/>
          </w:tcPr>
          <w:p w14:paraId="3F3A6E40" w14:textId="77777777" w:rsidR="00646355" w:rsidRDefault="00D1210E">
            <w:pPr>
              <w:ind w:left="0" w:hanging="2"/>
              <w:jc w:val="center"/>
            </w:pPr>
            <w:r>
              <w:rPr>
                <w:rFonts w:ascii="Arial" w:eastAsia="Arial" w:hAnsi="Arial" w:cs="Arial"/>
                <w:b/>
                <w:color w:val="000000"/>
                <w:sz w:val="20"/>
                <w:szCs w:val="20"/>
              </w:rPr>
              <w:t>No exercício</w:t>
            </w:r>
          </w:p>
        </w:tc>
        <w:tc>
          <w:tcPr>
            <w:tcW w:w="1362" w:type="dxa"/>
            <w:tcBorders>
              <w:left w:val="single" w:sz="4" w:space="0" w:color="000080"/>
              <w:bottom w:val="single" w:sz="4" w:space="0" w:color="000080"/>
            </w:tcBorders>
            <w:shd w:val="clear" w:color="auto" w:fill="B2B2B2"/>
            <w:vAlign w:val="center"/>
          </w:tcPr>
          <w:p w14:paraId="3FA47626" w14:textId="77777777" w:rsidR="00646355" w:rsidRDefault="00D1210E">
            <w:pPr>
              <w:ind w:left="0" w:hanging="2"/>
              <w:jc w:val="center"/>
            </w:pPr>
            <w:r>
              <w:rPr>
                <w:rFonts w:ascii="Arial" w:eastAsia="Arial" w:hAnsi="Arial" w:cs="Arial"/>
                <w:b/>
                <w:color w:val="000000"/>
                <w:sz w:val="20"/>
                <w:szCs w:val="20"/>
              </w:rPr>
              <w:t>Acumulado</w:t>
            </w:r>
          </w:p>
        </w:tc>
      </w:tr>
      <w:tr w:rsidR="00646355" w14:paraId="646DBE68" w14:textId="77777777">
        <w:trPr>
          <w:trHeight w:val="23"/>
        </w:trPr>
        <w:tc>
          <w:tcPr>
            <w:tcW w:w="1299" w:type="dxa"/>
            <w:tcBorders>
              <w:bottom w:val="single" w:sz="4" w:space="0" w:color="00000A"/>
            </w:tcBorders>
          </w:tcPr>
          <w:p w14:paraId="20779CF5" w14:textId="77777777" w:rsidR="00646355" w:rsidRDefault="00D1210E">
            <w:pPr>
              <w:spacing w:before="45" w:after="45"/>
              <w:ind w:left="0" w:hanging="2"/>
              <w:jc w:val="both"/>
            </w:pPr>
            <w:r>
              <w:rPr>
                <w:rFonts w:ascii="Arial" w:eastAsia="Arial" w:hAnsi="Arial" w:cs="Arial"/>
                <w:sz w:val="20"/>
                <w:szCs w:val="20"/>
              </w:rPr>
              <w:t>Convênios</w:t>
            </w:r>
          </w:p>
        </w:tc>
        <w:tc>
          <w:tcPr>
            <w:tcW w:w="1201" w:type="dxa"/>
            <w:tcBorders>
              <w:left w:val="single" w:sz="4" w:space="0" w:color="00000A"/>
              <w:bottom w:val="single" w:sz="4" w:space="0" w:color="00000A"/>
            </w:tcBorders>
          </w:tcPr>
          <w:p w14:paraId="27CD2FCF" w14:textId="77777777" w:rsidR="00646355" w:rsidRDefault="00646355">
            <w:pPr>
              <w:spacing w:before="45" w:after="45"/>
              <w:ind w:left="0" w:hanging="2"/>
              <w:jc w:val="center"/>
              <w:rPr>
                <w:rFonts w:ascii="Arial" w:eastAsia="Arial" w:hAnsi="Arial" w:cs="Arial"/>
                <w:sz w:val="20"/>
                <w:szCs w:val="20"/>
              </w:rPr>
            </w:pPr>
          </w:p>
        </w:tc>
        <w:tc>
          <w:tcPr>
            <w:tcW w:w="1350" w:type="dxa"/>
            <w:tcBorders>
              <w:left w:val="single" w:sz="4" w:space="0" w:color="00000A"/>
              <w:bottom w:val="single" w:sz="4" w:space="0" w:color="00000A"/>
            </w:tcBorders>
          </w:tcPr>
          <w:p w14:paraId="05AFD2A6" w14:textId="77777777" w:rsidR="00646355" w:rsidRDefault="00646355">
            <w:pPr>
              <w:spacing w:before="45" w:after="45"/>
              <w:ind w:left="0" w:hanging="2"/>
              <w:jc w:val="center"/>
              <w:rPr>
                <w:rFonts w:ascii="Arial" w:eastAsia="Arial" w:hAnsi="Arial" w:cs="Arial"/>
                <w:sz w:val="20"/>
                <w:szCs w:val="20"/>
              </w:rPr>
            </w:pPr>
          </w:p>
        </w:tc>
        <w:tc>
          <w:tcPr>
            <w:tcW w:w="1363" w:type="dxa"/>
            <w:tcBorders>
              <w:left w:val="single" w:sz="4" w:space="0" w:color="00000A"/>
              <w:bottom w:val="single" w:sz="4" w:space="0" w:color="00000A"/>
            </w:tcBorders>
          </w:tcPr>
          <w:p w14:paraId="4530D17E" w14:textId="77777777" w:rsidR="00646355" w:rsidRDefault="00646355">
            <w:pPr>
              <w:spacing w:before="45" w:after="45"/>
              <w:ind w:left="0" w:hanging="2"/>
              <w:jc w:val="center"/>
              <w:rPr>
                <w:rFonts w:ascii="Arial" w:eastAsia="Arial" w:hAnsi="Arial" w:cs="Arial"/>
                <w:sz w:val="20"/>
                <w:szCs w:val="20"/>
              </w:rPr>
            </w:pPr>
          </w:p>
        </w:tc>
        <w:tc>
          <w:tcPr>
            <w:tcW w:w="1362" w:type="dxa"/>
            <w:tcBorders>
              <w:left w:val="single" w:sz="4" w:space="0" w:color="00000A"/>
              <w:bottom w:val="single" w:sz="4" w:space="0" w:color="00000A"/>
            </w:tcBorders>
          </w:tcPr>
          <w:p w14:paraId="7CE1A889" w14:textId="77777777" w:rsidR="00646355" w:rsidRDefault="00646355">
            <w:pPr>
              <w:ind w:left="0" w:hanging="2"/>
              <w:rPr>
                <w:rFonts w:ascii="Arial" w:eastAsia="Arial" w:hAnsi="Arial" w:cs="Arial"/>
                <w:color w:val="000000"/>
                <w:sz w:val="20"/>
                <w:szCs w:val="20"/>
              </w:rPr>
            </w:pPr>
          </w:p>
        </w:tc>
        <w:tc>
          <w:tcPr>
            <w:tcW w:w="1138" w:type="dxa"/>
            <w:tcBorders>
              <w:left w:val="single" w:sz="4" w:space="0" w:color="00000A"/>
              <w:bottom w:val="single" w:sz="4" w:space="0" w:color="00000A"/>
            </w:tcBorders>
          </w:tcPr>
          <w:p w14:paraId="780B80D5" w14:textId="77777777" w:rsidR="00646355" w:rsidRDefault="00646355">
            <w:pPr>
              <w:ind w:left="0" w:hanging="2"/>
              <w:rPr>
                <w:rFonts w:ascii="Arial" w:eastAsia="Arial" w:hAnsi="Arial" w:cs="Arial"/>
                <w:color w:val="000000"/>
                <w:sz w:val="20"/>
                <w:szCs w:val="20"/>
              </w:rPr>
            </w:pPr>
          </w:p>
        </w:tc>
        <w:tc>
          <w:tcPr>
            <w:tcW w:w="1362" w:type="dxa"/>
            <w:tcBorders>
              <w:left w:val="single" w:sz="4" w:space="0" w:color="00000A"/>
              <w:bottom w:val="single" w:sz="4" w:space="0" w:color="00000A"/>
            </w:tcBorders>
          </w:tcPr>
          <w:p w14:paraId="6C5A6F53" w14:textId="77777777" w:rsidR="00646355" w:rsidRDefault="00646355">
            <w:pPr>
              <w:ind w:left="0" w:hanging="2"/>
              <w:rPr>
                <w:rFonts w:ascii="Arial" w:eastAsia="Arial" w:hAnsi="Arial" w:cs="Arial"/>
                <w:color w:val="000000"/>
                <w:sz w:val="20"/>
                <w:szCs w:val="20"/>
              </w:rPr>
            </w:pPr>
          </w:p>
        </w:tc>
      </w:tr>
      <w:tr w:rsidR="00646355" w14:paraId="698FEE87" w14:textId="77777777">
        <w:trPr>
          <w:trHeight w:val="23"/>
        </w:trPr>
        <w:tc>
          <w:tcPr>
            <w:tcW w:w="1299" w:type="dxa"/>
            <w:tcBorders>
              <w:bottom w:val="single" w:sz="4" w:space="0" w:color="00000A"/>
            </w:tcBorders>
          </w:tcPr>
          <w:p w14:paraId="612E9457" w14:textId="77777777" w:rsidR="00646355" w:rsidRDefault="00D1210E">
            <w:pPr>
              <w:spacing w:before="45" w:after="45"/>
              <w:ind w:left="0" w:hanging="2"/>
              <w:jc w:val="both"/>
            </w:pPr>
            <w:r>
              <w:rPr>
                <w:rFonts w:ascii="Arial" w:eastAsia="Arial" w:hAnsi="Arial" w:cs="Arial"/>
                <w:sz w:val="20"/>
                <w:szCs w:val="20"/>
              </w:rPr>
              <w:t xml:space="preserve">Outros </w:t>
            </w:r>
          </w:p>
          <w:p w14:paraId="52FDB169" w14:textId="77777777" w:rsidR="00646355" w:rsidRDefault="00D1210E">
            <w:pPr>
              <w:spacing w:before="45" w:after="45"/>
              <w:ind w:left="0" w:hanging="2"/>
              <w:jc w:val="both"/>
            </w:pPr>
            <w:r>
              <w:rPr>
                <w:rFonts w:ascii="Arial" w:eastAsia="Arial" w:hAnsi="Arial" w:cs="Arial"/>
                <w:sz w:val="20"/>
                <w:szCs w:val="20"/>
              </w:rPr>
              <w:t xml:space="preserve">Ajustes </w:t>
            </w:r>
            <w:r>
              <w:rPr>
                <w:rFonts w:ascii="Arial" w:eastAsia="Arial" w:hAnsi="Arial" w:cs="Arial"/>
                <w:sz w:val="20"/>
                <w:szCs w:val="20"/>
                <w:vertAlign w:val="superscript"/>
              </w:rPr>
              <w:t>(6)</w:t>
            </w:r>
          </w:p>
        </w:tc>
        <w:tc>
          <w:tcPr>
            <w:tcW w:w="1201" w:type="dxa"/>
            <w:tcBorders>
              <w:left w:val="single" w:sz="4" w:space="0" w:color="00000A"/>
              <w:bottom w:val="single" w:sz="4" w:space="0" w:color="00000A"/>
            </w:tcBorders>
          </w:tcPr>
          <w:p w14:paraId="698BE0E2" w14:textId="77777777" w:rsidR="00646355" w:rsidRDefault="00646355">
            <w:pPr>
              <w:spacing w:before="45" w:after="45"/>
              <w:ind w:left="0" w:hanging="2"/>
              <w:jc w:val="center"/>
              <w:rPr>
                <w:rFonts w:ascii="Arial" w:eastAsia="Arial" w:hAnsi="Arial" w:cs="Arial"/>
                <w:sz w:val="20"/>
                <w:szCs w:val="20"/>
              </w:rPr>
            </w:pPr>
          </w:p>
        </w:tc>
        <w:tc>
          <w:tcPr>
            <w:tcW w:w="1350" w:type="dxa"/>
            <w:tcBorders>
              <w:left w:val="single" w:sz="4" w:space="0" w:color="00000A"/>
              <w:bottom w:val="single" w:sz="4" w:space="0" w:color="00000A"/>
            </w:tcBorders>
          </w:tcPr>
          <w:p w14:paraId="363F32D7" w14:textId="77777777" w:rsidR="00646355" w:rsidRDefault="00646355">
            <w:pPr>
              <w:spacing w:before="45" w:after="45"/>
              <w:ind w:left="0" w:hanging="2"/>
              <w:jc w:val="center"/>
              <w:rPr>
                <w:rFonts w:ascii="Arial" w:eastAsia="Arial" w:hAnsi="Arial" w:cs="Arial"/>
                <w:sz w:val="20"/>
                <w:szCs w:val="20"/>
              </w:rPr>
            </w:pPr>
          </w:p>
        </w:tc>
        <w:tc>
          <w:tcPr>
            <w:tcW w:w="1363" w:type="dxa"/>
            <w:tcBorders>
              <w:left w:val="single" w:sz="4" w:space="0" w:color="00000A"/>
              <w:bottom w:val="single" w:sz="4" w:space="0" w:color="00000A"/>
            </w:tcBorders>
          </w:tcPr>
          <w:p w14:paraId="318E3BCC" w14:textId="77777777" w:rsidR="00646355" w:rsidRDefault="00646355">
            <w:pPr>
              <w:spacing w:before="45" w:after="45"/>
              <w:ind w:left="0" w:hanging="2"/>
              <w:jc w:val="center"/>
              <w:rPr>
                <w:rFonts w:ascii="Arial" w:eastAsia="Arial" w:hAnsi="Arial" w:cs="Arial"/>
                <w:sz w:val="20"/>
                <w:szCs w:val="20"/>
              </w:rPr>
            </w:pPr>
          </w:p>
        </w:tc>
        <w:tc>
          <w:tcPr>
            <w:tcW w:w="1362" w:type="dxa"/>
            <w:tcBorders>
              <w:left w:val="single" w:sz="4" w:space="0" w:color="00000A"/>
              <w:bottom w:val="single" w:sz="4" w:space="0" w:color="00000A"/>
            </w:tcBorders>
          </w:tcPr>
          <w:p w14:paraId="3898C4D8" w14:textId="77777777" w:rsidR="00646355" w:rsidRDefault="00646355">
            <w:pPr>
              <w:ind w:left="0" w:hanging="2"/>
              <w:rPr>
                <w:rFonts w:ascii="Arial" w:eastAsia="Arial" w:hAnsi="Arial" w:cs="Arial"/>
                <w:color w:val="000000"/>
                <w:sz w:val="20"/>
                <w:szCs w:val="20"/>
              </w:rPr>
            </w:pPr>
          </w:p>
        </w:tc>
        <w:tc>
          <w:tcPr>
            <w:tcW w:w="1138" w:type="dxa"/>
            <w:tcBorders>
              <w:left w:val="single" w:sz="4" w:space="0" w:color="00000A"/>
              <w:bottom w:val="single" w:sz="4" w:space="0" w:color="00000A"/>
            </w:tcBorders>
          </w:tcPr>
          <w:p w14:paraId="57C47419" w14:textId="77777777" w:rsidR="00646355" w:rsidRDefault="00646355">
            <w:pPr>
              <w:ind w:left="0" w:hanging="2"/>
              <w:rPr>
                <w:rFonts w:ascii="Arial" w:eastAsia="Arial" w:hAnsi="Arial" w:cs="Arial"/>
                <w:color w:val="000000"/>
                <w:sz w:val="20"/>
                <w:szCs w:val="20"/>
              </w:rPr>
            </w:pPr>
          </w:p>
        </w:tc>
        <w:tc>
          <w:tcPr>
            <w:tcW w:w="1362" w:type="dxa"/>
            <w:tcBorders>
              <w:left w:val="single" w:sz="4" w:space="0" w:color="00000A"/>
              <w:bottom w:val="single" w:sz="4" w:space="0" w:color="00000A"/>
            </w:tcBorders>
          </w:tcPr>
          <w:p w14:paraId="26A6D6EC" w14:textId="77777777" w:rsidR="00646355" w:rsidRDefault="00646355">
            <w:pPr>
              <w:ind w:left="0" w:hanging="2"/>
              <w:rPr>
                <w:rFonts w:ascii="Arial" w:eastAsia="Arial" w:hAnsi="Arial" w:cs="Arial"/>
                <w:color w:val="000000"/>
                <w:sz w:val="20"/>
                <w:szCs w:val="20"/>
              </w:rPr>
            </w:pPr>
          </w:p>
        </w:tc>
      </w:tr>
      <w:tr w:rsidR="00646355" w14:paraId="07132D29" w14:textId="77777777">
        <w:trPr>
          <w:trHeight w:val="23"/>
        </w:trPr>
        <w:tc>
          <w:tcPr>
            <w:tcW w:w="1299" w:type="dxa"/>
            <w:tcBorders>
              <w:bottom w:val="single" w:sz="4" w:space="0" w:color="00000A"/>
            </w:tcBorders>
          </w:tcPr>
          <w:p w14:paraId="51BEA63B" w14:textId="77777777" w:rsidR="00646355" w:rsidRDefault="00D1210E">
            <w:pPr>
              <w:spacing w:before="45" w:after="45"/>
              <w:ind w:left="0" w:hanging="2"/>
              <w:jc w:val="center"/>
            </w:pPr>
            <w:r>
              <w:rPr>
                <w:rFonts w:ascii="Arial" w:eastAsia="Arial" w:hAnsi="Arial" w:cs="Arial"/>
                <w:b/>
                <w:sz w:val="20"/>
                <w:szCs w:val="20"/>
              </w:rPr>
              <w:t>Total</w:t>
            </w:r>
          </w:p>
        </w:tc>
        <w:tc>
          <w:tcPr>
            <w:tcW w:w="1201" w:type="dxa"/>
            <w:tcBorders>
              <w:left w:val="single" w:sz="4" w:space="0" w:color="00000A"/>
              <w:bottom w:val="single" w:sz="4" w:space="0" w:color="00000A"/>
            </w:tcBorders>
          </w:tcPr>
          <w:p w14:paraId="19FC0292" w14:textId="77777777" w:rsidR="00646355" w:rsidRDefault="00646355">
            <w:pPr>
              <w:spacing w:before="45" w:after="45"/>
              <w:ind w:left="0" w:hanging="2"/>
              <w:jc w:val="center"/>
              <w:rPr>
                <w:rFonts w:ascii="Arial" w:eastAsia="Arial" w:hAnsi="Arial" w:cs="Arial"/>
                <w:sz w:val="20"/>
                <w:szCs w:val="20"/>
              </w:rPr>
            </w:pPr>
          </w:p>
        </w:tc>
        <w:tc>
          <w:tcPr>
            <w:tcW w:w="1350" w:type="dxa"/>
            <w:tcBorders>
              <w:left w:val="single" w:sz="4" w:space="0" w:color="00000A"/>
              <w:bottom w:val="single" w:sz="4" w:space="0" w:color="00000A"/>
            </w:tcBorders>
          </w:tcPr>
          <w:p w14:paraId="73FB6C69" w14:textId="77777777" w:rsidR="00646355" w:rsidRDefault="00646355">
            <w:pPr>
              <w:spacing w:before="45" w:after="45"/>
              <w:ind w:left="0" w:hanging="2"/>
              <w:jc w:val="center"/>
              <w:rPr>
                <w:rFonts w:ascii="Arial" w:eastAsia="Arial" w:hAnsi="Arial" w:cs="Arial"/>
                <w:sz w:val="20"/>
                <w:szCs w:val="20"/>
              </w:rPr>
            </w:pPr>
          </w:p>
        </w:tc>
        <w:tc>
          <w:tcPr>
            <w:tcW w:w="1363" w:type="dxa"/>
            <w:tcBorders>
              <w:left w:val="single" w:sz="4" w:space="0" w:color="00000A"/>
              <w:bottom w:val="single" w:sz="4" w:space="0" w:color="00000A"/>
            </w:tcBorders>
          </w:tcPr>
          <w:p w14:paraId="0F7ADC07" w14:textId="77777777" w:rsidR="00646355" w:rsidRDefault="00646355">
            <w:pPr>
              <w:spacing w:before="45" w:after="45"/>
              <w:ind w:left="0" w:hanging="2"/>
              <w:jc w:val="center"/>
              <w:rPr>
                <w:rFonts w:ascii="Arial" w:eastAsia="Arial" w:hAnsi="Arial" w:cs="Arial"/>
                <w:sz w:val="20"/>
                <w:szCs w:val="20"/>
              </w:rPr>
            </w:pPr>
          </w:p>
        </w:tc>
        <w:tc>
          <w:tcPr>
            <w:tcW w:w="1362" w:type="dxa"/>
            <w:tcBorders>
              <w:left w:val="single" w:sz="4" w:space="0" w:color="00000A"/>
              <w:bottom w:val="single" w:sz="4" w:space="0" w:color="00000A"/>
            </w:tcBorders>
          </w:tcPr>
          <w:p w14:paraId="7757B0F6" w14:textId="77777777" w:rsidR="00646355" w:rsidRDefault="00646355">
            <w:pPr>
              <w:ind w:left="0" w:hanging="2"/>
              <w:rPr>
                <w:rFonts w:ascii="Arial" w:eastAsia="Arial" w:hAnsi="Arial" w:cs="Arial"/>
                <w:color w:val="000000"/>
                <w:sz w:val="20"/>
                <w:szCs w:val="20"/>
              </w:rPr>
            </w:pPr>
          </w:p>
        </w:tc>
        <w:tc>
          <w:tcPr>
            <w:tcW w:w="1138" w:type="dxa"/>
            <w:tcBorders>
              <w:left w:val="single" w:sz="4" w:space="0" w:color="00000A"/>
              <w:bottom w:val="single" w:sz="4" w:space="0" w:color="00000A"/>
            </w:tcBorders>
          </w:tcPr>
          <w:p w14:paraId="7A2CC4F3" w14:textId="77777777" w:rsidR="00646355" w:rsidRDefault="00646355">
            <w:pPr>
              <w:ind w:left="0" w:hanging="2"/>
              <w:rPr>
                <w:rFonts w:ascii="Arial" w:eastAsia="Arial" w:hAnsi="Arial" w:cs="Arial"/>
                <w:color w:val="000000"/>
                <w:sz w:val="20"/>
                <w:szCs w:val="20"/>
              </w:rPr>
            </w:pPr>
          </w:p>
        </w:tc>
        <w:tc>
          <w:tcPr>
            <w:tcW w:w="1362" w:type="dxa"/>
            <w:tcBorders>
              <w:left w:val="single" w:sz="4" w:space="0" w:color="00000A"/>
              <w:bottom w:val="single" w:sz="4" w:space="0" w:color="00000A"/>
            </w:tcBorders>
          </w:tcPr>
          <w:p w14:paraId="228C9A96" w14:textId="77777777" w:rsidR="00646355" w:rsidRDefault="00646355">
            <w:pPr>
              <w:ind w:left="0" w:hanging="2"/>
              <w:rPr>
                <w:rFonts w:ascii="Arial" w:eastAsia="Arial" w:hAnsi="Arial" w:cs="Arial"/>
                <w:color w:val="000000"/>
                <w:sz w:val="20"/>
                <w:szCs w:val="20"/>
              </w:rPr>
            </w:pPr>
          </w:p>
        </w:tc>
      </w:tr>
    </w:tbl>
    <w:p w14:paraId="05B82802" w14:textId="77777777" w:rsidR="00646355" w:rsidRDefault="00D1210E">
      <w:pPr>
        <w:ind w:left="0" w:hanging="2"/>
      </w:pPr>
      <w:r>
        <w:rPr>
          <w:rFonts w:ascii="Arial" w:eastAsia="Arial" w:hAnsi="Arial" w:cs="Arial"/>
          <w:color w:val="000000"/>
          <w:sz w:val="16"/>
          <w:szCs w:val="16"/>
        </w:rPr>
        <w:t>Fonte:</w:t>
      </w:r>
    </w:p>
    <w:p w14:paraId="04E38B5A" w14:textId="77777777" w:rsidR="00646355" w:rsidRDefault="00D1210E">
      <w:pPr>
        <w:ind w:left="0" w:hanging="2"/>
      </w:pPr>
      <w:r>
        <w:rPr>
          <w:rFonts w:ascii="Arial" w:eastAsia="Arial" w:hAnsi="Arial" w:cs="Arial"/>
          <w:color w:val="000000"/>
          <w:sz w:val="16"/>
          <w:szCs w:val="16"/>
          <w:highlight w:val="white"/>
        </w:rPr>
        <w:t>Notas:</w:t>
      </w:r>
    </w:p>
    <w:p w14:paraId="2865BF22"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(1)</w:t>
      </w:r>
      <w:r>
        <w:rPr>
          <w:rFonts w:ascii="Arial" w:eastAsia="Arial" w:hAnsi="Arial" w:cs="Arial"/>
          <w:color w:val="000000"/>
          <w:sz w:val="16"/>
          <w:szCs w:val="16"/>
          <w:highlight w:val="white"/>
        </w:rPr>
        <w:t xml:space="preserve"> Celebrados no exercício da prestação de contas e ainda não encerrados.</w:t>
      </w:r>
    </w:p>
    <w:p w14:paraId="6262411C"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(2)</w:t>
      </w:r>
      <w:r>
        <w:rPr>
          <w:rFonts w:ascii="Arial" w:eastAsia="Arial" w:hAnsi="Arial" w:cs="Arial"/>
          <w:color w:val="000000"/>
          <w:sz w:val="16"/>
          <w:szCs w:val="16"/>
          <w:highlight w:val="white"/>
        </w:rPr>
        <w:t xml:space="preserve"> Celebrados em exercícios anteriores ao da prestação de contas e ainda não encerrados.</w:t>
      </w:r>
    </w:p>
    <w:p w14:paraId="6E68AD21"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lastRenderedPageBreak/>
        <w:t>(3)</w:t>
      </w:r>
      <w:r>
        <w:rPr>
          <w:rFonts w:ascii="Arial" w:eastAsia="Arial" w:hAnsi="Arial" w:cs="Arial"/>
          <w:color w:val="000000"/>
          <w:sz w:val="16"/>
          <w:szCs w:val="16"/>
          <w:highlight w:val="white"/>
        </w:rPr>
        <w:t xml:space="preserve"> Encerrados no exercício da prestação de contas. Considera-se encerrado o convênio na data final de sua vigência.</w:t>
      </w:r>
    </w:p>
    <w:p w14:paraId="40C6C2A6"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 xml:space="preserve">(4) </w:t>
      </w:r>
      <w:r>
        <w:rPr>
          <w:rFonts w:ascii="Arial" w:eastAsia="Arial" w:hAnsi="Arial" w:cs="Arial"/>
          <w:color w:val="000000"/>
          <w:sz w:val="16"/>
          <w:szCs w:val="16"/>
          <w:highlight w:val="white"/>
        </w:rPr>
        <w:t>Valor original mais os aditivos dos convênios vigentes no exercício da prestação de contas.</w:t>
      </w:r>
    </w:p>
    <w:p w14:paraId="2426374B" w14:textId="77777777" w:rsidR="00646355" w:rsidRDefault="00D1210E">
      <w:pPr>
        <w:spacing w:before="45" w:after="45"/>
        <w:ind w:left="0" w:hanging="2"/>
      </w:pPr>
      <w:r>
        <w:rPr>
          <w:rFonts w:ascii="Arial" w:eastAsia="Arial" w:hAnsi="Arial" w:cs="Arial"/>
          <w:b/>
          <w:sz w:val="16"/>
          <w:szCs w:val="16"/>
          <w:highlight w:val="white"/>
          <w:vertAlign w:val="superscript"/>
        </w:rPr>
        <w:t xml:space="preserve">(5) </w:t>
      </w:r>
      <w:r>
        <w:rPr>
          <w:rFonts w:ascii="Arial" w:eastAsia="Arial" w:hAnsi="Arial" w:cs="Arial"/>
          <w:sz w:val="16"/>
          <w:szCs w:val="16"/>
          <w:highlight w:val="white"/>
        </w:rPr>
        <w:t>Considera-se desembolso o valor liquidado.</w:t>
      </w:r>
    </w:p>
    <w:p w14:paraId="6923FBAE" w14:textId="1B137FB5"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(6)</w:t>
      </w:r>
      <w:r>
        <w:rPr>
          <w:rFonts w:ascii="Arial" w:eastAsia="Arial" w:hAnsi="Arial" w:cs="Arial"/>
          <w:color w:val="000000"/>
          <w:sz w:val="16"/>
          <w:szCs w:val="16"/>
          <w:highlight w:val="white"/>
        </w:rPr>
        <w:t xml:space="preserve"> Instrumentos que têm a natureza de </w:t>
      </w:r>
      <w:proofErr w:type="gramStart"/>
      <w:r>
        <w:rPr>
          <w:rFonts w:ascii="Arial" w:eastAsia="Arial" w:hAnsi="Arial" w:cs="Arial"/>
          <w:color w:val="000000"/>
          <w:sz w:val="16"/>
          <w:szCs w:val="16"/>
          <w:highlight w:val="white"/>
        </w:rPr>
        <w:t>convênio</w:t>
      </w:r>
      <w:proofErr w:type="gramEnd"/>
      <w:r>
        <w:rPr>
          <w:rFonts w:ascii="Arial" w:eastAsia="Arial" w:hAnsi="Arial" w:cs="Arial"/>
          <w:color w:val="000000"/>
          <w:sz w:val="16"/>
          <w:szCs w:val="16"/>
          <w:highlight w:val="white"/>
        </w:rPr>
        <w:t xml:space="preserve"> mas que possuem outra denominação, tais como: Termos de Outorga, Termo de Acordo e Compromisso, Termo de Adesão ao PETE etc.</w:t>
      </w:r>
    </w:p>
    <w:p w14:paraId="247B2E56" w14:textId="77777777" w:rsidR="00646355" w:rsidRDefault="00D1210E">
      <w:pPr>
        <w:ind w:left="0" w:hanging="2"/>
        <w:rPr>
          <w:rFonts w:ascii="Arial" w:eastAsia="Arial" w:hAnsi="Arial" w:cs="Arial"/>
        </w:rPr>
      </w:pPr>
      <w:r>
        <w:rPr>
          <w:rFonts w:ascii="Arial" w:eastAsia="Arial" w:hAnsi="Arial" w:cs="Arial"/>
          <w:b/>
          <w:i/>
        </w:rPr>
        <w:t>“Não ocorrência”</w:t>
      </w:r>
    </w:p>
    <w:p w14:paraId="24AD50D7"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28031968"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19F26155"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rPr>
        <w:t>QUADRO 10</w:t>
      </w:r>
      <w:r>
        <w:rPr>
          <w:rFonts w:ascii="Arial" w:eastAsia="Arial" w:hAnsi="Arial" w:cs="Arial"/>
          <w:b/>
          <w:color w:val="000000"/>
          <w:highlight w:val="white"/>
        </w:rPr>
        <w:t xml:space="preserve"> </w:t>
      </w:r>
      <w:r>
        <w:rPr>
          <w:rFonts w:ascii="Arial" w:eastAsia="Arial" w:hAnsi="Arial" w:cs="Arial"/>
          <w:color w:val="000000"/>
          <w:highlight w:val="white"/>
        </w:rPr>
        <w:t>– Tomadas de contas de convênios de repasse</w:t>
      </w:r>
    </w:p>
    <w:p w14:paraId="028CB65A" w14:textId="77777777" w:rsidR="00646355" w:rsidRDefault="00646355">
      <w:pPr>
        <w:ind w:left="0" w:hanging="2"/>
        <w:rPr>
          <w:rFonts w:ascii="Arial" w:eastAsia="Arial" w:hAnsi="Arial" w:cs="Arial"/>
          <w:color w:val="000000"/>
          <w:sz w:val="16"/>
          <w:szCs w:val="16"/>
        </w:rPr>
      </w:pPr>
    </w:p>
    <w:tbl>
      <w:tblPr>
        <w:tblStyle w:val="afe"/>
        <w:tblW w:w="9308" w:type="dxa"/>
        <w:tblInd w:w="-23" w:type="dxa"/>
        <w:tblLayout w:type="fixed"/>
        <w:tblLook w:val="0000" w:firstRow="0" w:lastRow="0" w:firstColumn="0" w:lastColumn="0" w:noHBand="0" w:noVBand="0"/>
      </w:tblPr>
      <w:tblGrid>
        <w:gridCol w:w="4213"/>
        <w:gridCol w:w="5095"/>
      </w:tblGrid>
      <w:tr w:rsidR="00646355" w14:paraId="7C2265B6" w14:textId="77777777">
        <w:trPr>
          <w:trHeight w:val="23"/>
        </w:trPr>
        <w:tc>
          <w:tcPr>
            <w:tcW w:w="4213" w:type="dxa"/>
            <w:tcBorders>
              <w:top w:val="single" w:sz="4" w:space="0" w:color="00000A"/>
              <w:left w:val="single" w:sz="4" w:space="0" w:color="00000A"/>
              <w:bottom w:val="single" w:sz="4" w:space="0" w:color="00000A"/>
            </w:tcBorders>
            <w:shd w:val="clear" w:color="auto" w:fill="B2B2B2"/>
            <w:vAlign w:val="center"/>
          </w:tcPr>
          <w:p w14:paraId="6B3C3E36" w14:textId="77777777" w:rsidR="00646355" w:rsidRDefault="00D1210E">
            <w:pPr>
              <w:spacing w:before="45" w:after="45"/>
              <w:ind w:left="0" w:hanging="2"/>
              <w:jc w:val="center"/>
            </w:pPr>
            <w:r>
              <w:rPr>
                <w:rFonts w:ascii="Arial" w:eastAsia="Arial" w:hAnsi="Arial" w:cs="Arial"/>
                <w:b/>
                <w:color w:val="000000"/>
                <w:sz w:val="20"/>
                <w:szCs w:val="20"/>
              </w:rPr>
              <w:t>Descrição</w:t>
            </w:r>
          </w:p>
        </w:tc>
        <w:tc>
          <w:tcPr>
            <w:tcW w:w="5095" w:type="dxa"/>
            <w:tcBorders>
              <w:top w:val="single" w:sz="4" w:space="0" w:color="00000A"/>
              <w:left w:val="single" w:sz="4" w:space="0" w:color="00000A"/>
              <w:bottom w:val="single" w:sz="4" w:space="0" w:color="00000A"/>
              <w:right w:val="single" w:sz="4" w:space="0" w:color="00000A"/>
            </w:tcBorders>
            <w:shd w:val="clear" w:color="auto" w:fill="B2B2B2"/>
            <w:vAlign w:val="center"/>
          </w:tcPr>
          <w:p w14:paraId="012B7B36" w14:textId="77777777" w:rsidR="00646355" w:rsidRDefault="00D1210E">
            <w:pPr>
              <w:spacing w:before="45" w:after="45"/>
              <w:ind w:left="0" w:hanging="2"/>
              <w:jc w:val="center"/>
            </w:pPr>
            <w:r>
              <w:rPr>
                <w:rFonts w:ascii="Arial" w:eastAsia="Arial" w:hAnsi="Arial" w:cs="Arial"/>
                <w:b/>
                <w:color w:val="000000"/>
                <w:sz w:val="20"/>
                <w:szCs w:val="20"/>
              </w:rPr>
              <w:t>Quantidade</w:t>
            </w:r>
          </w:p>
        </w:tc>
      </w:tr>
      <w:tr w:rsidR="00646355" w14:paraId="74A9D2FF" w14:textId="77777777">
        <w:trPr>
          <w:trHeight w:val="23"/>
        </w:trPr>
        <w:tc>
          <w:tcPr>
            <w:tcW w:w="4213" w:type="dxa"/>
            <w:tcBorders>
              <w:left w:val="single" w:sz="4" w:space="0" w:color="00000A"/>
              <w:bottom w:val="single" w:sz="4" w:space="0" w:color="00000A"/>
            </w:tcBorders>
            <w:vAlign w:val="center"/>
          </w:tcPr>
          <w:p w14:paraId="4EA4DF91" w14:textId="77777777" w:rsidR="00646355" w:rsidRDefault="00D1210E">
            <w:pPr>
              <w:spacing w:before="45" w:after="45"/>
              <w:ind w:left="0" w:hanging="2"/>
            </w:pPr>
            <w:r>
              <w:rPr>
                <w:rFonts w:ascii="Arial" w:eastAsia="Arial" w:hAnsi="Arial" w:cs="Arial"/>
                <w:color w:val="000000"/>
                <w:sz w:val="20"/>
                <w:szCs w:val="20"/>
              </w:rPr>
              <w:t xml:space="preserve">Iniciadas </w:t>
            </w:r>
            <w:r>
              <w:rPr>
                <w:rFonts w:ascii="Arial" w:eastAsia="Arial" w:hAnsi="Arial" w:cs="Arial"/>
                <w:b/>
                <w:color w:val="000000"/>
                <w:sz w:val="20"/>
                <w:szCs w:val="20"/>
                <w:vertAlign w:val="superscript"/>
              </w:rPr>
              <w:t>(1)</w:t>
            </w:r>
          </w:p>
        </w:tc>
        <w:tc>
          <w:tcPr>
            <w:tcW w:w="5095" w:type="dxa"/>
            <w:tcBorders>
              <w:left w:val="single" w:sz="4" w:space="0" w:color="00000A"/>
              <w:bottom w:val="single" w:sz="4" w:space="0" w:color="00000A"/>
              <w:right w:val="single" w:sz="4" w:space="0" w:color="00000A"/>
            </w:tcBorders>
            <w:vAlign w:val="center"/>
          </w:tcPr>
          <w:p w14:paraId="2621AB00" w14:textId="77777777" w:rsidR="00646355" w:rsidRDefault="00646355">
            <w:pPr>
              <w:spacing w:before="45" w:after="45"/>
              <w:ind w:left="0" w:hanging="2"/>
              <w:jc w:val="center"/>
              <w:rPr>
                <w:rFonts w:ascii="Arial" w:eastAsia="Arial" w:hAnsi="Arial" w:cs="Arial"/>
                <w:color w:val="000000"/>
                <w:sz w:val="20"/>
                <w:szCs w:val="20"/>
              </w:rPr>
            </w:pPr>
          </w:p>
        </w:tc>
      </w:tr>
      <w:tr w:rsidR="00646355" w14:paraId="1394B947" w14:textId="77777777">
        <w:trPr>
          <w:trHeight w:val="23"/>
        </w:trPr>
        <w:tc>
          <w:tcPr>
            <w:tcW w:w="4213" w:type="dxa"/>
            <w:tcBorders>
              <w:left w:val="single" w:sz="4" w:space="0" w:color="00000A"/>
              <w:bottom w:val="single" w:sz="4" w:space="0" w:color="00000A"/>
            </w:tcBorders>
          </w:tcPr>
          <w:p w14:paraId="32108317" w14:textId="77777777" w:rsidR="00646355" w:rsidRDefault="00D1210E">
            <w:pPr>
              <w:spacing w:before="45" w:after="45"/>
              <w:ind w:left="0" w:hanging="2"/>
            </w:pPr>
            <w:r>
              <w:rPr>
                <w:rFonts w:ascii="Arial" w:eastAsia="Arial" w:hAnsi="Arial" w:cs="Arial"/>
                <w:color w:val="000000"/>
                <w:sz w:val="20"/>
                <w:szCs w:val="20"/>
              </w:rPr>
              <w:t xml:space="preserve">Em andamento </w:t>
            </w:r>
            <w:r>
              <w:rPr>
                <w:rFonts w:ascii="Arial" w:eastAsia="Arial" w:hAnsi="Arial" w:cs="Arial"/>
                <w:b/>
                <w:color w:val="000000"/>
                <w:sz w:val="20"/>
                <w:szCs w:val="20"/>
                <w:vertAlign w:val="superscript"/>
              </w:rPr>
              <w:t>(2)</w:t>
            </w:r>
          </w:p>
        </w:tc>
        <w:tc>
          <w:tcPr>
            <w:tcW w:w="5095" w:type="dxa"/>
            <w:tcBorders>
              <w:left w:val="single" w:sz="4" w:space="0" w:color="00000A"/>
              <w:bottom w:val="single" w:sz="4" w:space="0" w:color="00000A"/>
              <w:right w:val="single" w:sz="4" w:space="0" w:color="00000A"/>
            </w:tcBorders>
          </w:tcPr>
          <w:p w14:paraId="3E81C5F9" w14:textId="77777777" w:rsidR="00646355" w:rsidRDefault="00646355">
            <w:pPr>
              <w:spacing w:before="45" w:after="45"/>
              <w:ind w:left="0" w:hanging="2"/>
              <w:jc w:val="center"/>
              <w:rPr>
                <w:rFonts w:ascii="Arial" w:eastAsia="Arial" w:hAnsi="Arial" w:cs="Arial"/>
                <w:color w:val="000000"/>
                <w:sz w:val="20"/>
                <w:szCs w:val="20"/>
              </w:rPr>
            </w:pPr>
          </w:p>
        </w:tc>
      </w:tr>
      <w:tr w:rsidR="00646355" w14:paraId="00FFCE9D" w14:textId="77777777">
        <w:trPr>
          <w:trHeight w:val="23"/>
        </w:trPr>
        <w:tc>
          <w:tcPr>
            <w:tcW w:w="4213" w:type="dxa"/>
            <w:tcBorders>
              <w:left w:val="single" w:sz="4" w:space="0" w:color="00000A"/>
              <w:bottom w:val="single" w:sz="4" w:space="0" w:color="00000A"/>
            </w:tcBorders>
          </w:tcPr>
          <w:p w14:paraId="4B9487C6" w14:textId="77777777" w:rsidR="00646355" w:rsidRDefault="00D1210E">
            <w:pPr>
              <w:spacing w:before="45" w:after="45"/>
              <w:ind w:left="0" w:hanging="2"/>
            </w:pPr>
            <w:r>
              <w:rPr>
                <w:rFonts w:ascii="Arial" w:eastAsia="Arial" w:hAnsi="Arial" w:cs="Arial"/>
                <w:color w:val="000000"/>
                <w:sz w:val="20"/>
                <w:szCs w:val="20"/>
              </w:rPr>
              <w:t xml:space="preserve">Concluídas </w:t>
            </w:r>
            <w:r>
              <w:rPr>
                <w:rFonts w:ascii="Arial" w:eastAsia="Arial" w:hAnsi="Arial" w:cs="Arial"/>
                <w:b/>
                <w:color w:val="000000"/>
                <w:sz w:val="20"/>
                <w:szCs w:val="20"/>
                <w:vertAlign w:val="superscript"/>
              </w:rPr>
              <w:t>(3)</w:t>
            </w:r>
          </w:p>
        </w:tc>
        <w:tc>
          <w:tcPr>
            <w:tcW w:w="5095" w:type="dxa"/>
            <w:tcBorders>
              <w:left w:val="single" w:sz="4" w:space="0" w:color="00000A"/>
              <w:bottom w:val="single" w:sz="4" w:space="0" w:color="00000A"/>
              <w:right w:val="single" w:sz="4" w:space="0" w:color="00000A"/>
            </w:tcBorders>
          </w:tcPr>
          <w:p w14:paraId="1C298C80" w14:textId="77777777" w:rsidR="00646355" w:rsidRDefault="00646355">
            <w:pPr>
              <w:spacing w:before="45" w:after="45"/>
              <w:ind w:left="0" w:hanging="2"/>
              <w:jc w:val="center"/>
              <w:rPr>
                <w:rFonts w:ascii="Arial" w:eastAsia="Arial" w:hAnsi="Arial" w:cs="Arial"/>
                <w:color w:val="000000"/>
                <w:sz w:val="20"/>
                <w:szCs w:val="20"/>
              </w:rPr>
            </w:pPr>
          </w:p>
        </w:tc>
      </w:tr>
    </w:tbl>
    <w:p w14:paraId="70A614C7" w14:textId="77777777" w:rsidR="00646355" w:rsidRDefault="00D1210E">
      <w:pPr>
        <w:ind w:left="0" w:hanging="2"/>
      </w:pPr>
      <w:r>
        <w:rPr>
          <w:rFonts w:ascii="Arial" w:eastAsia="Arial" w:hAnsi="Arial" w:cs="Arial"/>
          <w:color w:val="000000"/>
          <w:sz w:val="16"/>
          <w:szCs w:val="16"/>
        </w:rPr>
        <w:t>Fonte:</w:t>
      </w:r>
    </w:p>
    <w:p w14:paraId="2E781BE5" w14:textId="77777777" w:rsidR="00646355" w:rsidRDefault="00D1210E">
      <w:pPr>
        <w:ind w:left="0" w:hanging="2"/>
      </w:pPr>
      <w:r>
        <w:rPr>
          <w:rFonts w:ascii="Arial" w:eastAsia="Arial" w:hAnsi="Arial" w:cs="Arial"/>
          <w:color w:val="000000"/>
          <w:sz w:val="16"/>
          <w:szCs w:val="16"/>
          <w:highlight w:val="white"/>
        </w:rPr>
        <w:t>Notas:</w:t>
      </w:r>
    </w:p>
    <w:p w14:paraId="50D2DA1C"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(1)</w:t>
      </w:r>
      <w:r>
        <w:rPr>
          <w:rFonts w:ascii="Arial" w:eastAsia="Arial" w:hAnsi="Arial" w:cs="Arial"/>
          <w:color w:val="000000"/>
          <w:sz w:val="16"/>
          <w:szCs w:val="16"/>
          <w:highlight w:val="white"/>
        </w:rPr>
        <w:t xml:space="preserve"> Instauradas no exercício da prestação de contas e ainda não concluídas.</w:t>
      </w:r>
    </w:p>
    <w:p w14:paraId="44064DAC"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(2)</w:t>
      </w:r>
      <w:r>
        <w:rPr>
          <w:rFonts w:ascii="Arial" w:eastAsia="Arial" w:hAnsi="Arial" w:cs="Arial"/>
          <w:color w:val="000000"/>
          <w:sz w:val="16"/>
          <w:szCs w:val="16"/>
          <w:highlight w:val="white"/>
        </w:rPr>
        <w:t xml:space="preserve"> Instauradas em exercícios anteriores ao da prestação de contas e ainda não concluídas.</w:t>
      </w:r>
    </w:p>
    <w:p w14:paraId="40DE8FBC"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 xml:space="preserve">(3) </w:t>
      </w:r>
      <w:r>
        <w:rPr>
          <w:rFonts w:ascii="Arial" w:eastAsia="Arial" w:hAnsi="Arial" w:cs="Arial"/>
          <w:color w:val="000000"/>
          <w:sz w:val="16"/>
          <w:szCs w:val="16"/>
          <w:highlight w:val="white"/>
        </w:rPr>
        <w:t>Encerradas no exercício da prestação de contas.</w:t>
      </w:r>
    </w:p>
    <w:p w14:paraId="353CE761" w14:textId="77777777" w:rsidR="00646355" w:rsidRDefault="00D1210E">
      <w:pPr>
        <w:ind w:left="0" w:hanging="2"/>
        <w:rPr>
          <w:rFonts w:ascii="Arial" w:eastAsia="Arial" w:hAnsi="Arial" w:cs="Arial"/>
        </w:rPr>
      </w:pPr>
      <w:r>
        <w:rPr>
          <w:rFonts w:ascii="Arial" w:eastAsia="Arial" w:hAnsi="Arial" w:cs="Arial"/>
          <w:b/>
          <w:i/>
        </w:rPr>
        <w:t>“Não ocorrência”</w:t>
      </w:r>
    </w:p>
    <w:p w14:paraId="7C854409"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rPr>
      </w:pPr>
    </w:p>
    <w:p w14:paraId="1F8FF845"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rPr>
      </w:pPr>
    </w:p>
    <w:p w14:paraId="7134313A"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 xml:space="preserve">TABELA 16 </w:t>
      </w:r>
      <w:r>
        <w:rPr>
          <w:rFonts w:ascii="Arial" w:eastAsia="Arial" w:hAnsi="Arial" w:cs="Arial"/>
          <w:color w:val="000000"/>
          <w:highlight w:val="white"/>
        </w:rPr>
        <w:t>– Acordos de cooperação, termos de fomento e termos de colaboração</w:t>
      </w:r>
    </w:p>
    <w:p w14:paraId="7A5166D1" w14:textId="77777777" w:rsidR="00646355" w:rsidRDefault="00D1210E">
      <w:pPr>
        <w:widowControl w:val="0"/>
        <w:pBdr>
          <w:top w:val="nil"/>
          <w:left w:val="nil"/>
          <w:bottom w:val="nil"/>
          <w:right w:val="nil"/>
          <w:between w:val="nil"/>
        </w:pBdr>
        <w:spacing w:line="240" w:lineRule="auto"/>
        <w:ind w:left="0" w:hanging="2"/>
        <w:jc w:val="right"/>
        <w:rPr>
          <w:color w:val="000000"/>
        </w:rPr>
      </w:pPr>
      <w:r>
        <w:rPr>
          <w:rFonts w:ascii="Arial" w:eastAsia="Arial" w:hAnsi="Arial" w:cs="Arial"/>
          <w:color w:val="000000"/>
          <w:sz w:val="18"/>
          <w:szCs w:val="18"/>
          <w:highlight w:val="white"/>
        </w:rPr>
        <w:t xml:space="preserve"> </w:t>
      </w:r>
    </w:p>
    <w:tbl>
      <w:tblPr>
        <w:tblStyle w:val="aff"/>
        <w:tblW w:w="9188" w:type="dxa"/>
        <w:tblInd w:w="116" w:type="dxa"/>
        <w:tblLayout w:type="fixed"/>
        <w:tblLook w:val="0000" w:firstRow="0" w:lastRow="0" w:firstColumn="0" w:lastColumn="0" w:noHBand="0" w:noVBand="0"/>
      </w:tblPr>
      <w:tblGrid>
        <w:gridCol w:w="1363"/>
        <w:gridCol w:w="1137"/>
        <w:gridCol w:w="1300"/>
        <w:gridCol w:w="1363"/>
        <w:gridCol w:w="1250"/>
        <w:gridCol w:w="1412"/>
        <w:gridCol w:w="1363"/>
      </w:tblGrid>
      <w:tr w:rsidR="00646355" w14:paraId="45CB61BA" w14:textId="77777777">
        <w:trPr>
          <w:cantSplit/>
          <w:trHeight w:val="23"/>
        </w:trPr>
        <w:tc>
          <w:tcPr>
            <w:tcW w:w="1363" w:type="dxa"/>
            <w:vMerge w:val="restart"/>
            <w:tcBorders>
              <w:top w:val="single" w:sz="4" w:space="0" w:color="00000A"/>
              <w:bottom w:val="single" w:sz="4" w:space="0" w:color="00000A"/>
            </w:tcBorders>
            <w:shd w:val="clear" w:color="auto" w:fill="B2B2B2"/>
            <w:vAlign w:val="center"/>
          </w:tcPr>
          <w:p w14:paraId="1FE25DBC" w14:textId="77777777" w:rsidR="00646355" w:rsidRDefault="00D1210E">
            <w:pPr>
              <w:spacing w:before="45" w:after="45"/>
              <w:ind w:left="0" w:hanging="2"/>
              <w:jc w:val="center"/>
            </w:pPr>
            <w:r>
              <w:rPr>
                <w:rFonts w:ascii="Arial" w:eastAsia="Arial" w:hAnsi="Arial" w:cs="Arial"/>
                <w:b/>
                <w:sz w:val="20"/>
                <w:szCs w:val="20"/>
              </w:rPr>
              <w:t>Descrição</w:t>
            </w:r>
          </w:p>
        </w:tc>
        <w:tc>
          <w:tcPr>
            <w:tcW w:w="3800" w:type="dxa"/>
            <w:gridSpan w:val="3"/>
            <w:tcBorders>
              <w:top w:val="single" w:sz="4" w:space="0" w:color="00000A"/>
              <w:left w:val="single" w:sz="4" w:space="0" w:color="00000A"/>
              <w:bottom w:val="single" w:sz="4" w:space="0" w:color="00000A"/>
            </w:tcBorders>
            <w:shd w:val="clear" w:color="auto" w:fill="B2B2B2"/>
            <w:vAlign w:val="center"/>
          </w:tcPr>
          <w:p w14:paraId="4A32A7E0" w14:textId="77777777" w:rsidR="00646355" w:rsidRDefault="00D1210E">
            <w:pPr>
              <w:spacing w:before="45" w:after="45"/>
              <w:ind w:left="0" w:hanging="2"/>
              <w:jc w:val="center"/>
            </w:pPr>
            <w:r>
              <w:rPr>
                <w:rFonts w:ascii="Arial" w:eastAsia="Arial" w:hAnsi="Arial" w:cs="Arial"/>
                <w:b/>
                <w:sz w:val="20"/>
                <w:szCs w:val="20"/>
              </w:rPr>
              <w:t>Quantidade</w:t>
            </w:r>
          </w:p>
        </w:tc>
        <w:tc>
          <w:tcPr>
            <w:tcW w:w="1250" w:type="dxa"/>
            <w:vMerge w:val="restart"/>
            <w:tcBorders>
              <w:top w:val="single" w:sz="4" w:space="0" w:color="00000A"/>
              <w:left w:val="single" w:sz="4" w:space="0" w:color="00000A"/>
              <w:bottom w:val="single" w:sz="4" w:space="0" w:color="00000A"/>
            </w:tcBorders>
            <w:shd w:val="clear" w:color="auto" w:fill="B2B2B2"/>
            <w:vAlign w:val="center"/>
          </w:tcPr>
          <w:p w14:paraId="145F0728" w14:textId="77777777" w:rsidR="00646355" w:rsidRDefault="00D1210E">
            <w:pPr>
              <w:ind w:left="0" w:hanging="2"/>
              <w:jc w:val="center"/>
            </w:pPr>
            <w:r>
              <w:rPr>
                <w:rFonts w:ascii="Arial" w:eastAsia="Arial" w:hAnsi="Arial" w:cs="Arial"/>
                <w:b/>
                <w:sz w:val="20"/>
                <w:szCs w:val="20"/>
              </w:rPr>
              <w:t xml:space="preserve">Valor total </w:t>
            </w:r>
          </w:p>
          <w:p w14:paraId="1CA247A6" w14:textId="77777777" w:rsidR="00646355" w:rsidRDefault="00D1210E">
            <w:pPr>
              <w:ind w:left="0" w:hanging="2"/>
              <w:jc w:val="center"/>
            </w:pPr>
            <w:r>
              <w:rPr>
                <w:rFonts w:ascii="Arial" w:eastAsia="Arial" w:hAnsi="Arial" w:cs="Arial"/>
                <w:b/>
                <w:sz w:val="20"/>
                <w:szCs w:val="20"/>
              </w:rPr>
              <w:t>atualizado</w:t>
            </w:r>
          </w:p>
          <w:p w14:paraId="18A37509" w14:textId="77777777" w:rsidR="00646355" w:rsidRDefault="00D1210E">
            <w:pPr>
              <w:ind w:left="0" w:hanging="2"/>
              <w:jc w:val="center"/>
            </w:pPr>
            <w:r>
              <w:rPr>
                <w:rFonts w:ascii="Arial" w:eastAsia="Arial" w:hAnsi="Arial" w:cs="Arial"/>
                <w:b/>
                <w:sz w:val="20"/>
                <w:szCs w:val="20"/>
              </w:rPr>
              <w:t>(R$)</w:t>
            </w:r>
          </w:p>
          <w:p w14:paraId="51CDA9EB"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(4)</w:t>
            </w:r>
          </w:p>
        </w:tc>
        <w:tc>
          <w:tcPr>
            <w:tcW w:w="2775" w:type="dxa"/>
            <w:gridSpan w:val="2"/>
            <w:vMerge w:val="restart"/>
            <w:tcBorders>
              <w:top w:val="single" w:sz="4" w:space="0" w:color="00000A"/>
              <w:left w:val="single" w:sz="4" w:space="0" w:color="00000A"/>
              <w:bottom w:val="single" w:sz="4" w:space="0" w:color="00000A"/>
            </w:tcBorders>
            <w:shd w:val="clear" w:color="auto" w:fill="B2B2B2"/>
            <w:vAlign w:val="center"/>
          </w:tcPr>
          <w:p w14:paraId="59FC796E" w14:textId="77777777" w:rsidR="00646355" w:rsidRDefault="00D1210E">
            <w:pPr>
              <w:ind w:left="0" w:hanging="2"/>
              <w:jc w:val="center"/>
            </w:pPr>
            <w:r>
              <w:rPr>
                <w:rFonts w:ascii="Arial" w:eastAsia="Arial" w:hAnsi="Arial" w:cs="Arial"/>
                <w:b/>
                <w:sz w:val="20"/>
                <w:szCs w:val="20"/>
              </w:rPr>
              <w:t xml:space="preserve">Desembolso </w:t>
            </w:r>
            <w:r>
              <w:rPr>
                <w:rFonts w:ascii="Arial" w:eastAsia="Arial" w:hAnsi="Arial" w:cs="Arial"/>
                <w:b/>
                <w:sz w:val="20"/>
                <w:szCs w:val="20"/>
                <w:vertAlign w:val="superscript"/>
              </w:rPr>
              <w:t>(5</w:t>
            </w:r>
            <w:proofErr w:type="gramStart"/>
            <w:r>
              <w:rPr>
                <w:rFonts w:ascii="Arial" w:eastAsia="Arial" w:hAnsi="Arial" w:cs="Arial"/>
                <w:b/>
                <w:sz w:val="20"/>
                <w:szCs w:val="20"/>
                <w:vertAlign w:val="superscript"/>
              </w:rPr>
              <w:t>)</w:t>
            </w:r>
            <w:r>
              <w:rPr>
                <w:rFonts w:ascii="Arial" w:eastAsia="Arial" w:hAnsi="Arial" w:cs="Arial"/>
                <w:b/>
                <w:sz w:val="20"/>
                <w:szCs w:val="20"/>
              </w:rPr>
              <w:t xml:space="preserve">  (</w:t>
            </w:r>
            <w:proofErr w:type="gramEnd"/>
            <w:r>
              <w:rPr>
                <w:rFonts w:ascii="Arial" w:eastAsia="Arial" w:hAnsi="Arial" w:cs="Arial"/>
                <w:b/>
                <w:sz w:val="20"/>
                <w:szCs w:val="20"/>
              </w:rPr>
              <w:t>R$)</w:t>
            </w:r>
          </w:p>
        </w:tc>
      </w:tr>
      <w:tr w:rsidR="00646355" w14:paraId="46D5C003" w14:textId="77777777">
        <w:trPr>
          <w:cantSplit/>
          <w:trHeight w:val="317"/>
        </w:trPr>
        <w:tc>
          <w:tcPr>
            <w:tcW w:w="1363" w:type="dxa"/>
            <w:vMerge/>
            <w:tcBorders>
              <w:top w:val="single" w:sz="4" w:space="0" w:color="00000A"/>
              <w:bottom w:val="single" w:sz="4" w:space="0" w:color="00000A"/>
            </w:tcBorders>
            <w:shd w:val="clear" w:color="auto" w:fill="B2B2B2"/>
            <w:vAlign w:val="center"/>
          </w:tcPr>
          <w:p w14:paraId="26710493" w14:textId="77777777" w:rsidR="00646355" w:rsidRDefault="00646355">
            <w:pPr>
              <w:widowControl w:val="0"/>
              <w:pBdr>
                <w:top w:val="nil"/>
                <w:left w:val="nil"/>
                <w:bottom w:val="nil"/>
                <w:right w:val="nil"/>
                <w:between w:val="nil"/>
              </w:pBdr>
              <w:spacing w:line="276" w:lineRule="auto"/>
              <w:ind w:left="0" w:hanging="2"/>
            </w:pPr>
          </w:p>
        </w:tc>
        <w:tc>
          <w:tcPr>
            <w:tcW w:w="1137" w:type="dxa"/>
            <w:vMerge w:val="restart"/>
            <w:tcBorders>
              <w:left w:val="single" w:sz="4" w:space="0" w:color="00000A"/>
              <w:bottom w:val="single" w:sz="4" w:space="0" w:color="00000A"/>
            </w:tcBorders>
            <w:shd w:val="clear" w:color="auto" w:fill="B2B2B2"/>
            <w:vAlign w:val="center"/>
          </w:tcPr>
          <w:p w14:paraId="58C9335F" w14:textId="77777777" w:rsidR="00646355" w:rsidRDefault="00D1210E">
            <w:pPr>
              <w:spacing w:before="45" w:after="45"/>
              <w:ind w:left="0" w:hanging="2"/>
              <w:jc w:val="center"/>
            </w:pPr>
            <w:r>
              <w:rPr>
                <w:rFonts w:ascii="Arial" w:eastAsia="Arial" w:hAnsi="Arial" w:cs="Arial"/>
                <w:b/>
                <w:sz w:val="20"/>
                <w:szCs w:val="20"/>
              </w:rPr>
              <w:t xml:space="preserve">Iniciados </w:t>
            </w:r>
            <w:r>
              <w:rPr>
                <w:rFonts w:ascii="Arial" w:eastAsia="Arial" w:hAnsi="Arial" w:cs="Arial"/>
                <w:b/>
                <w:sz w:val="20"/>
                <w:szCs w:val="20"/>
                <w:vertAlign w:val="superscript"/>
              </w:rPr>
              <w:t>(1)</w:t>
            </w:r>
          </w:p>
        </w:tc>
        <w:tc>
          <w:tcPr>
            <w:tcW w:w="1300" w:type="dxa"/>
            <w:vMerge w:val="restart"/>
            <w:tcBorders>
              <w:left w:val="single" w:sz="4" w:space="0" w:color="00000A"/>
              <w:bottom w:val="single" w:sz="4" w:space="0" w:color="00000A"/>
            </w:tcBorders>
            <w:shd w:val="clear" w:color="auto" w:fill="B2B2B2"/>
            <w:vAlign w:val="center"/>
          </w:tcPr>
          <w:p w14:paraId="39C4B7A7" w14:textId="77777777" w:rsidR="00646355" w:rsidRDefault="00D1210E">
            <w:pPr>
              <w:spacing w:before="45" w:after="45"/>
              <w:ind w:left="0" w:hanging="2"/>
              <w:jc w:val="center"/>
            </w:pPr>
            <w:r>
              <w:rPr>
                <w:rFonts w:ascii="Arial" w:eastAsia="Arial" w:hAnsi="Arial" w:cs="Arial"/>
                <w:b/>
                <w:sz w:val="20"/>
                <w:szCs w:val="20"/>
              </w:rPr>
              <w:t>Em andamento</w:t>
            </w:r>
          </w:p>
          <w:p w14:paraId="4AC649F9"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(2)</w:t>
            </w:r>
          </w:p>
        </w:tc>
        <w:tc>
          <w:tcPr>
            <w:tcW w:w="1363" w:type="dxa"/>
            <w:vMerge w:val="restart"/>
            <w:tcBorders>
              <w:left w:val="single" w:sz="4" w:space="0" w:color="00000A"/>
              <w:bottom w:val="single" w:sz="4" w:space="0" w:color="00000A"/>
            </w:tcBorders>
            <w:shd w:val="clear" w:color="auto" w:fill="B2B2B2"/>
            <w:vAlign w:val="center"/>
          </w:tcPr>
          <w:p w14:paraId="3410BA29" w14:textId="77777777" w:rsidR="00646355" w:rsidRDefault="00646355">
            <w:pPr>
              <w:spacing w:before="45" w:after="45"/>
              <w:ind w:left="0" w:hanging="2"/>
              <w:jc w:val="center"/>
              <w:rPr>
                <w:rFonts w:ascii="Arial" w:eastAsia="Arial" w:hAnsi="Arial" w:cs="Arial"/>
                <w:sz w:val="20"/>
                <w:szCs w:val="20"/>
              </w:rPr>
            </w:pPr>
          </w:p>
          <w:p w14:paraId="00C29588" w14:textId="77777777" w:rsidR="00646355" w:rsidRDefault="00D1210E">
            <w:pPr>
              <w:spacing w:before="45" w:after="45"/>
              <w:ind w:left="0" w:hanging="2"/>
              <w:jc w:val="center"/>
            </w:pPr>
            <w:r>
              <w:rPr>
                <w:rFonts w:ascii="Arial" w:eastAsia="Arial" w:hAnsi="Arial" w:cs="Arial"/>
                <w:b/>
                <w:sz w:val="20"/>
                <w:szCs w:val="20"/>
              </w:rPr>
              <w:t>Encerrados</w:t>
            </w:r>
          </w:p>
          <w:p w14:paraId="43EF45B1" w14:textId="77777777" w:rsidR="00646355" w:rsidRDefault="00D1210E">
            <w:pPr>
              <w:pBdr>
                <w:top w:val="nil"/>
                <w:left w:val="nil"/>
                <w:bottom w:val="nil"/>
                <w:right w:val="nil"/>
                <w:between w:val="nil"/>
              </w:pBdr>
              <w:spacing w:before="45" w:after="45" w:line="240" w:lineRule="auto"/>
              <w:ind w:left="0" w:hanging="2"/>
              <w:jc w:val="center"/>
              <w:rPr>
                <w:color w:val="000000"/>
              </w:rPr>
            </w:pPr>
            <w:r>
              <w:rPr>
                <w:rFonts w:ascii="Arial" w:eastAsia="Arial" w:hAnsi="Arial" w:cs="Arial"/>
                <w:b/>
                <w:color w:val="000000"/>
                <w:sz w:val="20"/>
                <w:szCs w:val="20"/>
                <w:vertAlign w:val="superscript"/>
              </w:rPr>
              <w:t>(3)</w:t>
            </w:r>
          </w:p>
        </w:tc>
        <w:tc>
          <w:tcPr>
            <w:tcW w:w="1250" w:type="dxa"/>
            <w:vMerge/>
            <w:tcBorders>
              <w:top w:val="single" w:sz="4" w:space="0" w:color="00000A"/>
              <w:left w:val="single" w:sz="4" w:space="0" w:color="00000A"/>
              <w:bottom w:val="single" w:sz="4" w:space="0" w:color="00000A"/>
            </w:tcBorders>
            <w:shd w:val="clear" w:color="auto" w:fill="B2B2B2"/>
            <w:vAlign w:val="center"/>
          </w:tcPr>
          <w:p w14:paraId="4D51757C" w14:textId="77777777" w:rsidR="00646355" w:rsidRDefault="00646355">
            <w:pPr>
              <w:widowControl w:val="0"/>
              <w:pBdr>
                <w:top w:val="nil"/>
                <w:left w:val="nil"/>
                <w:bottom w:val="nil"/>
                <w:right w:val="nil"/>
                <w:between w:val="nil"/>
              </w:pBdr>
              <w:spacing w:line="276" w:lineRule="auto"/>
              <w:ind w:left="0" w:hanging="2"/>
              <w:rPr>
                <w:color w:val="000000"/>
              </w:rPr>
            </w:pPr>
          </w:p>
        </w:tc>
        <w:tc>
          <w:tcPr>
            <w:tcW w:w="2775" w:type="dxa"/>
            <w:gridSpan w:val="2"/>
            <w:vMerge/>
            <w:tcBorders>
              <w:top w:val="single" w:sz="4" w:space="0" w:color="00000A"/>
              <w:left w:val="single" w:sz="4" w:space="0" w:color="00000A"/>
              <w:bottom w:val="single" w:sz="4" w:space="0" w:color="00000A"/>
            </w:tcBorders>
            <w:shd w:val="clear" w:color="auto" w:fill="B2B2B2"/>
            <w:vAlign w:val="center"/>
          </w:tcPr>
          <w:p w14:paraId="491507B6" w14:textId="77777777" w:rsidR="00646355" w:rsidRDefault="00646355">
            <w:pPr>
              <w:widowControl w:val="0"/>
              <w:pBdr>
                <w:top w:val="nil"/>
                <w:left w:val="nil"/>
                <w:bottom w:val="nil"/>
                <w:right w:val="nil"/>
                <w:between w:val="nil"/>
              </w:pBdr>
              <w:spacing w:line="276" w:lineRule="auto"/>
              <w:ind w:left="0" w:hanging="2"/>
              <w:rPr>
                <w:color w:val="000000"/>
              </w:rPr>
            </w:pPr>
          </w:p>
        </w:tc>
      </w:tr>
      <w:tr w:rsidR="00646355" w14:paraId="1ACF3DB3" w14:textId="77777777">
        <w:trPr>
          <w:cantSplit/>
          <w:trHeight w:val="23"/>
        </w:trPr>
        <w:tc>
          <w:tcPr>
            <w:tcW w:w="1363" w:type="dxa"/>
            <w:vMerge/>
            <w:tcBorders>
              <w:top w:val="single" w:sz="4" w:space="0" w:color="00000A"/>
              <w:bottom w:val="single" w:sz="4" w:space="0" w:color="00000A"/>
            </w:tcBorders>
            <w:shd w:val="clear" w:color="auto" w:fill="B2B2B2"/>
            <w:vAlign w:val="center"/>
          </w:tcPr>
          <w:p w14:paraId="11340657"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137" w:type="dxa"/>
            <w:vMerge/>
            <w:tcBorders>
              <w:left w:val="single" w:sz="4" w:space="0" w:color="00000A"/>
              <w:bottom w:val="single" w:sz="4" w:space="0" w:color="00000A"/>
            </w:tcBorders>
            <w:shd w:val="clear" w:color="auto" w:fill="B2B2B2"/>
            <w:vAlign w:val="center"/>
          </w:tcPr>
          <w:p w14:paraId="13E3E384"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300" w:type="dxa"/>
            <w:vMerge/>
            <w:tcBorders>
              <w:left w:val="single" w:sz="4" w:space="0" w:color="00000A"/>
              <w:bottom w:val="single" w:sz="4" w:space="0" w:color="00000A"/>
            </w:tcBorders>
            <w:shd w:val="clear" w:color="auto" w:fill="B2B2B2"/>
            <w:vAlign w:val="center"/>
          </w:tcPr>
          <w:p w14:paraId="289C035D"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363" w:type="dxa"/>
            <w:vMerge/>
            <w:tcBorders>
              <w:left w:val="single" w:sz="4" w:space="0" w:color="00000A"/>
              <w:bottom w:val="single" w:sz="4" w:space="0" w:color="00000A"/>
            </w:tcBorders>
            <w:shd w:val="clear" w:color="auto" w:fill="B2B2B2"/>
            <w:vAlign w:val="center"/>
          </w:tcPr>
          <w:p w14:paraId="0439DA69"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250" w:type="dxa"/>
            <w:vMerge/>
            <w:tcBorders>
              <w:top w:val="single" w:sz="4" w:space="0" w:color="00000A"/>
              <w:left w:val="single" w:sz="4" w:space="0" w:color="00000A"/>
              <w:bottom w:val="single" w:sz="4" w:space="0" w:color="00000A"/>
            </w:tcBorders>
            <w:shd w:val="clear" w:color="auto" w:fill="B2B2B2"/>
            <w:vAlign w:val="center"/>
          </w:tcPr>
          <w:p w14:paraId="3A7C9688"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412" w:type="dxa"/>
            <w:tcBorders>
              <w:left w:val="single" w:sz="4" w:space="0" w:color="000080"/>
              <w:bottom w:val="single" w:sz="4" w:space="0" w:color="000080"/>
            </w:tcBorders>
            <w:shd w:val="clear" w:color="auto" w:fill="B2B2B2"/>
            <w:vAlign w:val="center"/>
          </w:tcPr>
          <w:p w14:paraId="58A7B593" w14:textId="77777777" w:rsidR="00646355" w:rsidRDefault="00D1210E">
            <w:pPr>
              <w:ind w:left="0" w:hanging="2"/>
              <w:jc w:val="center"/>
            </w:pPr>
            <w:r>
              <w:rPr>
                <w:rFonts w:ascii="Arial" w:eastAsia="Arial" w:hAnsi="Arial" w:cs="Arial"/>
                <w:b/>
                <w:sz w:val="20"/>
                <w:szCs w:val="20"/>
              </w:rPr>
              <w:t>No exercício</w:t>
            </w:r>
          </w:p>
        </w:tc>
        <w:tc>
          <w:tcPr>
            <w:tcW w:w="1363" w:type="dxa"/>
            <w:tcBorders>
              <w:left w:val="single" w:sz="4" w:space="0" w:color="000080"/>
              <w:bottom w:val="single" w:sz="4" w:space="0" w:color="000080"/>
            </w:tcBorders>
            <w:shd w:val="clear" w:color="auto" w:fill="B2B2B2"/>
            <w:vAlign w:val="center"/>
          </w:tcPr>
          <w:p w14:paraId="34ED9DE6" w14:textId="77777777" w:rsidR="00646355" w:rsidRDefault="00D1210E">
            <w:pPr>
              <w:ind w:left="0" w:hanging="2"/>
              <w:jc w:val="center"/>
            </w:pPr>
            <w:r>
              <w:rPr>
                <w:rFonts w:ascii="Arial" w:eastAsia="Arial" w:hAnsi="Arial" w:cs="Arial"/>
                <w:b/>
                <w:sz w:val="20"/>
                <w:szCs w:val="20"/>
              </w:rPr>
              <w:t>Acumulado</w:t>
            </w:r>
          </w:p>
        </w:tc>
      </w:tr>
      <w:tr w:rsidR="00646355" w14:paraId="621F7344" w14:textId="77777777">
        <w:trPr>
          <w:trHeight w:val="23"/>
        </w:trPr>
        <w:tc>
          <w:tcPr>
            <w:tcW w:w="1363" w:type="dxa"/>
            <w:tcBorders>
              <w:bottom w:val="single" w:sz="4" w:space="0" w:color="00000A"/>
            </w:tcBorders>
          </w:tcPr>
          <w:p w14:paraId="1B7EB7E6" w14:textId="77777777" w:rsidR="00646355" w:rsidRDefault="00D1210E">
            <w:pPr>
              <w:spacing w:before="45" w:after="45"/>
              <w:ind w:left="0" w:hanging="2"/>
              <w:jc w:val="both"/>
            </w:pPr>
            <w:r>
              <w:rPr>
                <w:rFonts w:ascii="Arial" w:eastAsia="Arial" w:hAnsi="Arial" w:cs="Arial"/>
                <w:sz w:val="20"/>
                <w:szCs w:val="20"/>
              </w:rPr>
              <w:t>Acordos de Cooperação</w:t>
            </w:r>
          </w:p>
        </w:tc>
        <w:tc>
          <w:tcPr>
            <w:tcW w:w="1137" w:type="dxa"/>
            <w:tcBorders>
              <w:left w:val="single" w:sz="4" w:space="0" w:color="00000A"/>
              <w:bottom w:val="single" w:sz="4" w:space="0" w:color="00000A"/>
            </w:tcBorders>
          </w:tcPr>
          <w:p w14:paraId="6761AB0C" w14:textId="77777777" w:rsidR="00646355" w:rsidRDefault="00646355">
            <w:pPr>
              <w:spacing w:before="45" w:after="45"/>
              <w:ind w:left="0" w:hanging="2"/>
              <w:jc w:val="center"/>
              <w:rPr>
                <w:rFonts w:ascii="Arial" w:eastAsia="Arial" w:hAnsi="Arial" w:cs="Arial"/>
                <w:sz w:val="20"/>
                <w:szCs w:val="20"/>
              </w:rPr>
            </w:pPr>
          </w:p>
        </w:tc>
        <w:tc>
          <w:tcPr>
            <w:tcW w:w="1300" w:type="dxa"/>
            <w:tcBorders>
              <w:left w:val="single" w:sz="4" w:space="0" w:color="00000A"/>
              <w:bottom w:val="single" w:sz="4" w:space="0" w:color="00000A"/>
            </w:tcBorders>
          </w:tcPr>
          <w:p w14:paraId="28EBE9EA" w14:textId="77777777" w:rsidR="00646355" w:rsidRDefault="00646355">
            <w:pPr>
              <w:spacing w:before="45" w:after="45"/>
              <w:ind w:left="0" w:hanging="2"/>
              <w:jc w:val="center"/>
              <w:rPr>
                <w:rFonts w:ascii="Arial" w:eastAsia="Arial" w:hAnsi="Arial" w:cs="Arial"/>
                <w:sz w:val="20"/>
                <w:szCs w:val="20"/>
              </w:rPr>
            </w:pPr>
          </w:p>
        </w:tc>
        <w:tc>
          <w:tcPr>
            <w:tcW w:w="1363" w:type="dxa"/>
            <w:tcBorders>
              <w:left w:val="single" w:sz="4" w:space="0" w:color="00000A"/>
              <w:bottom w:val="single" w:sz="4" w:space="0" w:color="00000A"/>
            </w:tcBorders>
          </w:tcPr>
          <w:p w14:paraId="7D7987D3" w14:textId="77777777" w:rsidR="00646355" w:rsidRDefault="00646355">
            <w:pPr>
              <w:spacing w:before="45" w:after="45"/>
              <w:ind w:left="0" w:hanging="2"/>
              <w:jc w:val="center"/>
              <w:rPr>
                <w:rFonts w:ascii="Arial" w:eastAsia="Arial" w:hAnsi="Arial" w:cs="Arial"/>
                <w:sz w:val="20"/>
                <w:szCs w:val="20"/>
              </w:rPr>
            </w:pPr>
          </w:p>
        </w:tc>
        <w:tc>
          <w:tcPr>
            <w:tcW w:w="1250" w:type="dxa"/>
            <w:tcBorders>
              <w:left w:val="single" w:sz="4" w:space="0" w:color="00000A"/>
              <w:bottom w:val="single" w:sz="4" w:space="0" w:color="00000A"/>
            </w:tcBorders>
          </w:tcPr>
          <w:p w14:paraId="3A5CB758" w14:textId="77777777" w:rsidR="00646355" w:rsidRDefault="00646355">
            <w:pPr>
              <w:ind w:left="0" w:hanging="2"/>
              <w:rPr>
                <w:rFonts w:ascii="Arial" w:eastAsia="Arial" w:hAnsi="Arial" w:cs="Arial"/>
                <w:sz w:val="20"/>
                <w:szCs w:val="20"/>
              </w:rPr>
            </w:pPr>
          </w:p>
        </w:tc>
        <w:tc>
          <w:tcPr>
            <w:tcW w:w="1412" w:type="dxa"/>
            <w:tcBorders>
              <w:left w:val="single" w:sz="4" w:space="0" w:color="00000A"/>
              <w:bottom w:val="single" w:sz="4" w:space="0" w:color="00000A"/>
            </w:tcBorders>
          </w:tcPr>
          <w:p w14:paraId="11F27108" w14:textId="77777777" w:rsidR="00646355" w:rsidRDefault="00646355">
            <w:pPr>
              <w:ind w:left="0" w:hanging="2"/>
              <w:rPr>
                <w:rFonts w:ascii="Arial" w:eastAsia="Arial" w:hAnsi="Arial" w:cs="Arial"/>
                <w:sz w:val="20"/>
                <w:szCs w:val="20"/>
              </w:rPr>
            </w:pPr>
          </w:p>
        </w:tc>
        <w:tc>
          <w:tcPr>
            <w:tcW w:w="1363" w:type="dxa"/>
            <w:tcBorders>
              <w:left w:val="single" w:sz="4" w:space="0" w:color="00000A"/>
              <w:bottom w:val="single" w:sz="4" w:space="0" w:color="00000A"/>
            </w:tcBorders>
          </w:tcPr>
          <w:p w14:paraId="1CE6ED04" w14:textId="77777777" w:rsidR="00646355" w:rsidRDefault="00646355">
            <w:pPr>
              <w:ind w:left="0" w:hanging="2"/>
              <w:rPr>
                <w:rFonts w:ascii="Arial" w:eastAsia="Arial" w:hAnsi="Arial" w:cs="Arial"/>
                <w:sz w:val="20"/>
                <w:szCs w:val="20"/>
              </w:rPr>
            </w:pPr>
          </w:p>
        </w:tc>
      </w:tr>
      <w:tr w:rsidR="00646355" w14:paraId="7FB4652C" w14:textId="77777777">
        <w:trPr>
          <w:trHeight w:val="23"/>
        </w:trPr>
        <w:tc>
          <w:tcPr>
            <w:tcW w:w="1363" w:type="dxa"/>
            <w:tcBorders>
              <w:bottom w:val="single" w:sz="4" w:space="0" w:color="00000A"/>
            </w:tcBorders>
          </w:tcPr>
          <w:p w14:paraId="6B95D61C" w14:textId="77777777" w:rsidR="00646355" w:rsidRDefault="00D1210E">
            <w:pPr>
              <w:spacing w:before="45" w:after="45"/>
              <w:ind w:left="0" w:hanging="2"/>
              <w:jc w:val="both"/>
            </w:pPr>
            <w:r>
              <w:rPr>
                <w:rFonts w:ascii="Arial" w:eastAsia="Arial" w:hAnsi="Arial" w:cs="Arial"/>
                <w:sz w:val="20"/>
                <w:szCs w:val="20"/>
              </w:rPr>
              <w:t>Termos de Fomento</w:t>
            </w:r>
          </w:p>
        </w:tc>
        <w:tc>
          <w:tcPr>
            <w:tcW w:w="1137" w:type="dxa"/>
            <w:tcBorders>
              <w:left w:val="single" w:sz="4" w:space="0" w:color="00000A"/>
              <w:bottom w:val="single" w:sz="4" w:space="0" w:color="00000A"/>
            </w:tcBorders>
          </w:tcPr>
          <w:p w14:paraId="6E43EB47" w14:textId="77777777" w:rsidR="00646355" w:rsidRDefault="00646355">
            <w:pPr>
              <w:spacing w:before="45" w:after="45"/>
              <w:ind w:left="0" w:hanging="2"/>
              <w:jc w:val="center"/>
              <w:rPr>
                <w:rFonts w:ascii="Arial" w:eastAsia="Arial" w:hAnsi="Arial" w:cs="Arial"/>
                <w:sz w:val="20"/>
                <w:szCs w:val="20"/>
              </w:rPr>
            </w:pPr>
          </w:p>
        </w:tc>
        <w:tc>
          <w:tcPr>
            <w:tcW w:w="1300" w:type="dxa"/>
            <w:tcBorders>
              <w:left w:val="single" w:sz="4" w:space="0" w:color="00000A"/>
              <w:bottom w:val="single" w:sz="4" w:space="0" w:color="00000A"/>
            </w:tcBorders>
          </w:tcPr>
          <w:p w14:paraId="3EA5ED6B" w14:textId="77777777" w:rsidR="00646355" w:rsidRDefault="00646355">
            <w:pPr>
              <w:spacing w:before="45" w:after="45"/>
              <w:ind w:left="0" w:hanging="2"/>
              <w:jc w:val="center"/>
              <w:rPr>
                <w:rFonts w:ascii="Arial" w:eastAsia="Arial" w:hAnsi="Arial" w:cs="Arial"/>
                <w:sz w:val="20"/>
                <w:szCs w:val="20"/>
              </w:rPr>
            </w:pPr>
          </w:p>
        </w:tc>
        <w:tc>
          <w:tcPr>
            <w:tcW w:w="1363" w:type="dxa"/>
            <w:tcBorders>
              <w:left w:val="single" w:sz="4" w:space="0" w:color="00000A"/>
              <w:bottom w:val="single" w:sz="4" w:space="0" w:color="00000A"/>
            </w:tcBorders>
          </w:tcPr>
          <w:p w14:paraId="7E91E7A0" w14:textId="77777777" w:rsidR="00646355" w:rsidRDefault="00646355">
            <w:pPr>
              <w:spacing w:before="45" w:after="45"/>
              <w:ind w:left="0" w:hanging="2"/>
              <w:jc w:val="center"/>
              <w:rPr>
                <w:rFonts w:ascii="Arial" w:eastAsia="Arial" w:hAnsi="Arial" w:cs="Arial"/>
                <w:sz w:val="20"/>
                <w:szCs w:val="20"/>
              </w:rPr>
            </w:pPr>
          </w:p>
        </w:tc>
        <w:tc>
          <w:tcPr>
            <w:tcW w:w="1250" w:type="dxa"/>
            <w:tcBorders>
              <w:left w:val="single" w:sz="4" w:space="0" w:color="00000A"/>
              <w:bottom w:val="single" w:sz="4" w:space="0" w:color="00000A"/>
            </w:tcBorders>
          </w:tcPr>
          <w:p w14:paraId="3E6FE973" w14:textId="77777777" w:rsidR="00646355" w:rsidRDefault="00646355">
            <w:pPr>
              <w:ind w:left="0" w:hanging="2"/>
              <w:rPr>
                <w:rFonts w:ascii="Arial" w:eastAsia="Arial" w:hAnsi="Arial" w:cs="Arial"/>
                <w:sz w:val="20"/>
                <w:szCs w:val="20"/>
              </w:rPr>
            </w:pPr>
          </w:p>
        </w:tc>
        <w:tc>
          <w:tcPr>
            <w:tcW w:w="1412" w:type="dxa"/>
            <w:tcBorders>
              <w:left w:val="single" w:sz="4" w:space="0" w:color="00000A"/>
              <w:bottom w:val="single" w:sz="4" w:space="0" w:color="00000A"/>
            </w:tcBorders>
          </w:tcPr>
          <w:p w14:paraId="665BB239" w14:textId="77777777" w:rsidR="00646355" w:rsidRDefault="00646355">
            <w:pPr>
              <w:ind w:left="0" w:hanging="2"/>
              <w:rPr>
                <w:rFonts w:ascii="Arial" w:eastAsia="Arial" w:hAnsi="Arial" w:cs="Arial"/>
                <w:sz w:val="20"/>
                <w:szCs w:val="20"/>
              </w:rPr>
            </w:pPr>
          </w:p>
        </w:tc>
        <w:tc>
          <w:tcPr>
            <w:tcW w:w="1363" w:type="dxa"/>
            <w:tcBorders>
              <w:left w:val="single" w:sz="4" w:space="0" w:color="00000A"/>
              <w:bottom w:val="single" w:sz="4" w:space="0" w:color="00000A"/>
            </w:tcBorders>
          </w:tcPr>
          <w:p w14:paraId="66D11F8D" w14:textId="77777777" w:rsidR="00646355" w:rsidRDefault="00646355">
            <w:pPr>
              <w:ind w:left="0" w:hanging="2"/>
              <w:rPr>
                <w:rFonts w:ascii="Arial" w:eastAsia="Arial" w:hAnsi="Arial" w:cs="Arial"/>
                <w:sz w:val="20"/>
                <w:szCs w:val="20"/>
              </w:rPr>
            </w:pPr>
          </w:p>
        </w:tc>
      </w:tr>
      <w:tr w:rsidR="00646355" w14:paraId="03BFDEF5" w14:textId="77777777">
        <w:trPr>
          <w:trHeight w:val="23"/>
        </w:trPr>
        <w:tc>
          <w:tcPr>
            <w:tcW w:w="1363" w:type="dxa"/>
            <w:tcBorders>
              <w:bottom w:val="single" w:sz="4" w:space="0" w:color="00000A"/>
            </w:tcBorders>
          </w:tcPr>
          <w:p w14:paraId="469A39FA" w14:textId="77777777" w:rsidR="00646355" w:rsidRDefault="00D1210E">
            <w:pPr>
              <w:spacing w:before="45" w:after="45"/>
              <w:ind w:left="0" w:hanging="2"/>
              <w:jc w:val="both"/>
            </w:pPr>
            <w:r>
              <w:rPr>
                <w:rFonts w:ascii="Arial" w:eastAsia="Arial" w:hAnsi="Arial" w:cs="Arial"/>
                <w:sz w:val="20"/>
                <w:szCs w:val="20"/>
              </w:rPr>
              <w:t>Termos de Colaboração</w:t>
            </w:r>
          </w:p>
        </w:tc>
        <w:tc>
          <w:tcPr>
            <w:tcW w:w="1137" w:type="dxa"/>
            <w:tcBorders>
              <w:left w:val="single" w:sz="4" w:space="0" w:color="00000A"/>
              <w:bottom w:val="single" w:sz="4" w:space="0" w:color="00000A"/>
            </w:tcBorders>
          </w:tcPr>
          <w:p w14:paraId="25AF025D" w14:textId="77777777" w:rsidR="00646355" w:rsidRDefault="00646355">
            <w:pPr>
              <w:spacing w:before="45" w:after="45"/>
              <w:ind w:left="0" w:hanging="2"/>
              <w:jc w:val="center"/>
              <w:rPr>
                <w:rFonts w:ascii="Arial" w:eastAsia="Arial" w:hAnsi="Arial" w:cs="Arial"/>
                <w:sz w:val="20"/>
                <w:szCs w:val="20"/>
              </w:rPr>
            </w:pPr>
          </w:p>
        </w:tc>
        <w:tc>
          <w:tcPr>
            <w:tcW w:w="1300" w:type="dxa"/>
            <w:tcBorders>
              <w:left w:val="single" w:sz="4" w:space="0" w:color="00000A"/>
              <w:bottom w:val="single" w:sz="4" w:space="0" w:color="00000A"/>
            </w:tcBorders>
          </w:tcPr>
          <w:p w14:paraId="45FA7BC2" w14:textId="77777777" w:rsidR="00646355" w:rsidRDefault="00646355">
            <w:pPr>
              <w:spacing w:before="45" w:after="45"/>
              <w:ind w:left="0" w:hanging="2"/>
              <w:jc w:val="center"/>
              <w:rPr>
                <w:rFonts w:ascii="Arial" w:eastAsia="Arial" w:hAnsi="Arial" w:cs="Arial"/>
                <w:sz w:val="20"/>
                <w:szCs w:val="20"/>
              </w:rPr>
            </w:pPr>
          </w:p>
        </w:tc>
        <w:tc>
          <w:tcPr>
            <w:tcW w:w="1363" w:type="dxa"/>
            <w:tcBorders>
              <w:left w:val="single" w:sz="4" w:space="0" w:color="00000A"/>
              <w:bottom w:val="single" w:sz="4" w:space="0" w:color="00000A"/>
            </w:tcBorders>
          </w:tcPr>
          <w:p w14:paraId="356A9061" w14:textId="77777777" w:rsidR="00646355" w:rsidRDefault="00646355">
            <w:pPr>
              <w:spacing w:before="45" w:after="45"/>
              <w:ind w:left="0" w:hanging="2"/>
              <w:jc w:val="center"/>
              <w:rPr>
                <w:rFonts w:ascii="Arial" w:eastAsia="Arial" w:hAnsi="Arial" w:cs="Arial"/>
                <w:sz w:val="20"/>
                <w:szCs w:val="20"/>
              </w:rPr>
            </w:pPr>
          </w:p>
        </w:tc>
        <w:tc>
          <w:tcPr>
            <w:tcW w:w="1250" w:type="dxa"/>
            <w:tcBorders>
              <w:left w:val="single" w:sz="4" w:space="0" w:color="00000A"/>
              <w:bottom w:val="single" w:sz="4" w:space="0" w:color="00000A"/>
            </w:tcBorders>
          </w:tcPr>
          <w:p w14:paraId="543196FA" w14:textId="77777777" w:rsidR="00646355" w:rsidRDefault="00646355">
            <w:pPr>
              <w:ind w:left="0" w:hanging="2"/>
              <w:rPr>
                <w:rFonts w:ascii="Arial" w:eastAsia="Arial" w:hAnsi="Arial" w:cs="Arial"/>
                <w:sz w:val="20"/>
                <w:szCs w:val="20"/>
              </w:rPr>
            </w:pPr>
          </w:p>
        </w:tc>
        <w:tc>
          <w:tcPr>
            <w:tcW w:w="1412" w:type="dxa"/>
            <w:tcBorders>
              <w:left w:val="single" w:sz="4" w:space="0" w:color="00000A"/>
              <w:bottom w:val="single" w:sz="4" w:space="0" w:color="00000A"/>
            </w:tcBorders>
          </w:tcPr>
          <w:p w14:paraId="0D79E870" w14:textId="77777777" w:rsidR="00646355" w:rsidRDefault="00646355">
            <w:pPr>
              <w:ind w:left="0" w:hanging="2"/>
              <w:rPr>
                <w:rFonts w:ascii="Arial" w:eastAsia="Arial" w:hAnsi="Arial" w:cs="Arial"/>
                <w:sz w:val="20"/>
                <w:szCs w:val="20"/>
              </w:rPr>
            </w:pPr>
          </w:p>
        </w:tc>
        <w:tc>
          <w:tcPr>
            <w:tcW w:w="1363" w:type="dxa"/>
            <w:tcBorders>
              <w:left w:val="single" w:sz="4" w:space="0" w:color="00000A"/>
              <w:bottom w:val="single" w:sz="4" w:space="0" w:color="00000A"/>
            </w:tcBorders>
          </w:tcPr>
          <w:p w14:paraId="18D6CE95" w14:textId="77777777" w:rsidR="00646355" w:rsidRDefault="00646355">
            <w:pPr>
              <w:ind w:left="0" w:hanging="2"/>
              <w:rPr>
                <w:rFonts w:ascii="Arial" w:eastAsia="Arial" w:hAnsi="Arial" w:cs="Arial"/>
                <w:sz w:val="20"/>
                <w:szCs w:val="20"/>
              </w:rPr>
            </w:pPr>
          </w:p>
        </w:tc>
      </w:tr>
      <w:tr w:rsidR="00646355" w14:paraId="0219F695" w14:textId="77777777">
        <w:trPr>
          <w:trHeight w:val="23"/>
        </w:trPr>
        <w:tc>
          <w:tcPr>
            <w:tcW w:w="1363" w:type="dxa"/>
            <w:tcBorders>
              <w:bottom w:val="single" w:sz="4" w:space="0" w:color="00000A"/>
            </w:tcBorders>
          </w:tcPr>
          <w:p w14:paraId="72D912A6" w14:textId="77777777" w:rsidR="00646355" w:rsidRDefault="00D1210E">
            <w:pPr>
              <w:spacing w:before="45" w:after="45"/>
              <w:ind w:left="0" w:hanging="2"/>
              <w:jc w:val="center"/>
            </w:pPr>
            <w:r>
              <w:rPr>
                <w:rFonts w:ascii="Arial" w:eastAsia="Arial" w:hAnsi="Arial" w:cs="Arial"/>
                <w:b/>
                <w:sz w:val="20"/>
                <w:szCs w:val="20"/>
              </w:rPr>
              <w:t>Total</w:t>
            </w:r>
          </w:p>
        </w:tc>
        <w:tc>
          <w:tcPr>
            <w:tcW w:w="1137" w:type="dxa"/>
            <w:tcBorders>
              <w:left w:val="single" w:sz="4" w:space="0" w:color="00000A"/>
              <w:bottom w:val="single" w:sz="4" w:space="0" w:color="00000A"/>
            </w:tcBorders>
          </w:tcPr>
          <w:p w14:paraId="0CAD6C9C" w14:textId="77777777" w:rsidR="00646355" w:rsidRDefault="00646355">
            <w:pPr>
              <w:spacing w:before="45" w:after="45"/>
              <w:ind w:left="0" w:hanging="2"/>
              <w:jc w:val="center"/>
              <w:rPr>
                <w:rFonts w:ascii="Arial" w:eastAsia="Arial" w:hAnsi="Arial" w:cs="Arial"/>
                <w:sz w:val="20"/>
                <w:szCs w:val="20"/>
              </w:rPr>
            </w:pPr>
          </w:p>
        </w:tc>
        <w:tc>
          <w:tcPr>
            <w:tcW w:w="1300" w:type="dxa"/>
            <w:tcBorders>
              <w:left w:val="single" w:sz="4" w:space="0" w:color="00000A"/>
              <w:bottom w:val="single" w:sz="4" w:space="0" w:color="00000A"/>
            </w:tcBorders>
          </w:tcPr>
          <w:p w14:paraId="742C4B59" w14:textId="77777777" w:rsidR="00646355" w:rsidRDefault="00646355">
            <w:pPr>
              <w:spacing w:before="45" w:after="45"/>
              <w:ind w:left="0" w:hanging="2"/>
              <w:jc w:val="center"/>
              <w:rPr>
                <w:rFonts w:ascii="Arial" w:eastAsia="Arial" w:hAnsi="Arial" w:cs="Arial"/>
                <w:sz w:val="20"/>
                <w:szCs w:val="20"/>
              </w:rPr>
            </w:pPr>
          </w:p>
        </w:tc>
        <w:tc>
          <w:tcPr>
            <w:tcW w:w="1363" w:type="dxa"/>
            <w:tcBorders>
              <w:left w:val="single" w:sz="4" w:space="0" w:color="00000A"/>
              <w:bottom w:val="single" w:sz="4" w:space="0" w:color="00000A"/>
            </w:tcBorders>
          </w:tcPr>
          <w:p w14:paraId="62539BC0" w14:textId="77777777" w:rsidR="00646355" w:rsidRDefault="00646355">
            <w:pPr>
              <w:spacing w:before="45" w:after="45"/>
              <w:ind w:left="0" w:hanging="2"/>
              <w:jc w:val="center"/>
              <w:rPr>
                <w:rFonts w:ascii="Arial" w:eastAsia="Arial" w:hAnsi="Arial" w:cs="Arial"/>
                <w:sz w:val="20"/>
                <w:szCs w:val="20"/>
              </w:rPr>
            </w:pPr>
          </w:p>
        </w:tc>
        <w:tc>
          <w:tcPr>
            <w:tcW w:w="1250" w:type="dxa"/>
            <w:tcBorders>
              <w:left w:val="single" w:sz="4" w:space="0" w:color="00000A"/>
              <w:bottom w:val="single" w:sz="4" w:space="0" w:color="00000A"/>
            </w:tcBorders>
          </w:tcPr>
          <w:p w14:paraId="3C8B0FDC" w14:textId="77777777" w:rsidR="00646355" w:rsidRDefault="00646355">
            <w:pPr>
              <w:ind w:left="0" w:hanging="2"/>
              <w:rPr>
                <w:rFonts w:ascii="Arial" w:eastAsia="Arial" w:hAnsi="Arial" w:cs="Arial"/>
                <w:sz w:val="20"/>
                <w:szCs w:val="20"/>
              </w:rPr>
            </w:pPr>
          </w:p>
        </w:tc>
        <w:tc>
          <w:tcPr>
            <w:tcW w:w="1412" w:type="dxa"/>
            <w:tcBorders>
              <w:left w:val="single" w:sz="4" w:space="0" w:color="00000A"/>
              <w:bottom w:val="single" w:sz="4" w:space="0" w:color="00000A"/>
            </w:tcBorders>
          </w:tcPr>
          <w:p w14:paraId="3DEC2F1B" w14:textId="77777777" w:rsidR="00646355" w:rsidRDefault="00646355">
            <w:pPr>
              <w:ind w:left="0" w:hanging="2"/>
              <w:rPr>
                <w:rFonts w:ascii="Arial" w:eastAsia="Arial" w:hAnsi="Arial" w:cs="Arial"/>
                <w:sz w:val="20"/>
                <w:szCs w:val="20"/>
              </w:rPr>
            </w:pPr>
          </w:p>
        </w:tc>
        <w:tc>
          <w:tcPr>
            <w:tcW w:w="1363" w:type="dxa"/>
            <w:tcBorders>
              <w:left w:val="single" w:sz="4" w:space="0" w:color="00000A"/>
              <w:bottom w:val="single" w:sz="4" w:space="0" w:color="00000A"/>
            </w:tcBorders>
          </w:tcPr>
          <w:p w14:paraId="28D803E3" w14:textId="77777777" w:rsidR="00646355" w:rsidRDefault="00646355">
            <w:pPr>
              <w:ind w:left="0" w:hanging="2"/>
              <w:rPr>
                <w:rFonts w:ascii="Arial" w:eastAsia="Arial" w:hAnsi="Arial" w:cs="Arial"/>
                <w:sz w:val="20"/>
                <w:szCs w:val="20"/>
              </w:rPr>
            </w:pPr>
          </w:p>
        </w:tc>
      </w:tr>
    </w:tbl>
    <w:p w14:paraId="391560CF" w14:textId="77777777" w:rsidR="00646355" w:rsidRDefault="00D1210E">
      <w:pPr>
        <w:ind w:left="0" w:hanging="2"/>
      </w:pPr>
      <w:r>
        <w:rPr>
          <w:rFonts w:ascii="Arial" w:eastAsia="Arial" w:hAnsi="Arial" w:cs="Arial"/>
          <w:sz w:val="16"/>
          <w:szCs w:val="16"/>
        </w:rPr>
        <w:t>Fonte:</w:t>
      </w:r>
    </w:p>
    <w:p w14:paraId="042FC543" w14:textId="77777777" w:rsidR="00646355" w:rsidRDefault="00D1210E">
      <w:pPr>
        <w:ind w:left="0" w:hanging="2"/>
      </w:pPr>
      <w:r>
        <w:rPr>
          <w:rFonts w:ascii="Arial" w:eastAsia="Arial" w:hAnsi="Arial" w:cs="Arial"/>
          <w:sz w:val="16"/>
          <w:szCs w:val="16"/>
          <w:highlight w:val="white"/>
        </w:rPr>
        <w:t>Notas:</w:t>
      </w:r>
    </w:p>
    <w:p w14:paraId="37AF6093"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(1)</w:t>
      </w:r>
      <w:r>
        <w:rPr>
          <w:rFonts w:ascii="Arial" w:eastAsia="Arial" w:hAnsi="Arial" w:cs="Arial"/>
          <w:color w:val="000000"/>
          <w:sz w:val="16"/>
          <w:szCs w:val="16"/>
          <w:highlight w:val="white"/>
        </w:rPr>
        <w:t xml:space="preserve"> Celebrados no exercício da prestação de contas e ainda não encerrados.</w:t>
      </w:r>
    </w:p>
    <w:p w14:paraId="5E18BAF2"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(2)</w:t>
      </w:r>
      <w:r>
        <w:rPr>
          <w:rFonts w:ascii="Arial" w:eastAsia="Arial" w:hAnsi="Arial" w:cs="Arial"/>
          <w:color w:val="000000"/>
          <w:sz w:val="16"/>
          <w:szCs w:val="16"/>
          <w:highlight w:val="white"/>
        </w:rPr>
        <w:t xml:space="preserve"> Celebrados em exercícios anteriores ao da prestação de contas e ainda não encerrados.</w:t>
      </w:r>
    </w:p>
    <w:p w14:paraId="75C8C40E"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(3)</w:t>
      </w:r>
      <w:r>
        <w:rPr>
          <w:rFonts w:ascii="Arial" w:eastAsia="Arial" w:hAnsi="Arial" w:cs="Arial"/>
          <w:color w:val="000000"/>
          <w:sz w:val="16"/>
          <w:szCs w:val="16"/>
          <w:highlight w:val="white"/>
        </w:rPr>
        <w:t xml:space="preserve"> Encerrados no exercício da prestação de contas. Considera-se encerrado na data final de sua vigência.</w:t>
      </w:r>
    </w:p>
    <w:p w14:paraId="32164DBD"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 xml:space="preserve">(4) </w:t>
      </w:r>
      <w:r>
        <w:rPr>
          <w:rFonts w:ascii="Arial" w:eastAsia="Arial" w:hAnsi="Arial" w:cs="Arial"/>
          <w:color w:val="000000"/>
          <w:sz w:val="16"/>
          <w:szCs w:val="16"/>
          <w:highlight w:val="white"/>
        </w:rPr>
        <w:t>Valor original mais os aditivos dos acordos/termos vigentes no exercício da prestação de contas.</w:t>
      </w:r>
    </w:p>
    <w:p w14:paraId="1CB120DB" w14:textId="77777777" w:rsidR="00646355" w:rsidRDefault="00D1210E">
      <w:pPr>
        <w:spacing w:before="45" w:after="45"/>
        <w:ind w:left="0" w:hanging="2"/>
      </w:pPr>
      <w:r>
        <w:rPr>
          <w:rFonts w:ascii="Arial" w:eastAsia="Arial" w:hAnsi="Arial" w:cs="Arial"/>
          <w:b/>
          <w:sz w:val="16"/>
          <w:szCs w:val="16"/>
          <w:highlight w:val="white"/>
          <w:vertAlign w:val="superscript"/>
        </w:rPr>
        <w:t xml:space="preserve">(5) </w:t>
      </w:r>
      <w:r>
        <w:rPr>
          <w:rFonts w:ascii="Arial" w:eastAsia="Arial" w:hAnsi="Arial" w:cs="Arial"/>
          <w:sz w:val="16"/>
          <w:szCs w:val="16"/>
          <w:highlight w:val="white"/>
        </w:rPr>
        <w:t>Considera-se desembolso o valor liquidado.</w:t>
      </w:r>
    </w:p>
    <w:p w14:paraId="52463930" w14:textId="77777777" w:rsidR="00646355" w:rsidRDefault="00D1210E">
      <w:pPr>
        <w:ind w:left="0" w:hanging="2"/>
        <w:rPr>
          <w:rFonts w:ascii="Arial" w:eastAsia="Arial" w:hAnsi="Arial" w:cs="Arial"/>
        </w:rPr>
      </w:pPr>
      <w:r>
        <w:rPr>
          <w:rFonts w:ascii="Arial" w:eastAsia="Arial" w:hAnsi="Arial" w:cs="Arial"/>
          <w:b/>
          <w:i/>
        </w:rPr>
        <w:t>“Não ocorrência”</w:t>
      </w:r>
    </w:p>
    <w:p w14:paraId="6B0CD927" w14:textId="77777777" w:rsidR="00646355" w:rsidRDefault="00646355">
      <w:pPr>
        <w:widowControl w:val="0"/>
        <w:pBdr>
          <w:top w:val="nil"/>
          <w:left w:val="nil"/>
          <w:bottom w:val="nil"/>
          <w:right w:val="nil"/>
          <w:between w:val="nil"/>
        </w:pBdr>
        <w:spacing w:line="240" w:lineRule="auto"/>
        <w:ind w:left="0" w:hanging="2"/>
        <w:jc w:val="both"/>
        <w:rPr>
          <w:color w:val="000000"/>
        </w:rPr>
      </w:pPr>
    </w:p>
    <w:p w14:paraId="66F38A87"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rPr>
        <w:t>QUADRO 11</w:t>
      </w:r>
      <w:r>
        <w:rPr>
          <w:rFonts w:ascii="Arial" w:eastAsia="Arial" w:hAnsi="Arial" w:cs="Arial"/>
          <w:b/>
          <w:color w:val="000000"/>
          <w:highlight w:val="white"/>
        </w:rPr>
        <w:t xml:space="preserve"> </w:t>
      </w:r>
      <w:r>
        <w:rPr>
          <w:rFonts w:ascii="Arial" w:eastAsia="Arial" w:hAnsi="Arial" w:cs="Arial"/>
          <w:color w:val="000000"/>
          <w:highlight w:val="white"/>
        </w:rPr>
        <w:t>– Tomadas de contas de acordos de cooperação, termos de fomento e termos de colaboração</w:t>
      </w:r>
    </w:p>
    <w:p w14:paraId="28164379"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rPr>
      </w:pPr>
    </w:p>
    <w:tbl>
      <w:tblPr>
        <w:tblStyle w:val="aff0"/>
        <w:tblW w:w="9313" w:type="dxa"/>
        <w:tblInd w:w="15" w:type="dxa"/>
        <w:tblLayout w:type="fixed"/>
        <w:tblLook w:val="0000" w:firstRow="0" w:lastRow="0" w:firstColumn="0" w:lastColumn="0" w:noHBand="0" w:noVBand="0"/>
      </w:tblPr>
      <w:tblGrid>
        <w:gridCol w:w="4450"/>
        <w:gridCol w:w="4863"/>
      </w:tblGrid>
      <w:tr w:rsidR="00646355" w14:paraId="709DFBF3" w14:textId="77777777">
        <w:trPr>
          <w:trHeight w:val="23"/>
        </w:trPr>
        <w:tc>
          <w:tcPr>
            <w:tcW w:w="9313" w:type="dxa"/>
            <w:gridSpan w:val="2"/>
            <w:tcBorders>
              <w:top w:val="single" w:sz="4" w:space="0" w:color="00000A"/>
              <w:left w:val="single" w:sz="4" w:space="0" w:color="00000A"/>
              <w:bottom w:val="single" w:sz="4" w:space="0" w:color="00000A"/>
              <w:right w:val="single" w:sz="4" w:space="0" w:color="00000A"/>
            </w:tcBorders>
            <w:shd w:val="clear" w:color="auto" w:fill="B2B2B2"/>
            <w:vAlign w:val="center"/>
          </w:tcPr>
          <w:p w14:paraId="7927380B" w14:textId="77777777" w:rsidR="00646355" w:rsidRDefault="00D1210E">
            <w:pPr>
              <w:spacing w:before="45" w:after="45"/>
              <w:ind w:left="0" w:hanging="2"/>
              <w:jc w:val="center"/>
            </w:pPr>
            <w:r>
              <w:rPr>
                <w:rFonts w:ascii="Arial" w:eastAsia="Arial" w:hAnsi="Arial" w:cs="Arial"/>
                <w:b/>
                <w:sz w:val="20"/>
                <w:szCs w:val="20"/>
              </w:rPr>
              <w:t>Tomadas de contas de acordos de cooperação</w:t>
            </w:r>
          </w:p>
        </w:tc>
      </w:tr>
      <w:tr w:rsidR="00646355" w14:paraId="6B3BEE59" w14:textId="77777777">
        <w:trPr>
          <w:trHeight w:val="23"/>
        </w:trPr>
        <w:tc>
          <w:tcPr>
            <w:tcW w:w="4450" w:type="dxa"/>
            <w:tcBorders>
              <w:left w:val="single" w:sz="4" w:space="0" w:color="00000A"/>
              <w:bottom w:val="single" w:sz="4" w:space="0" w:color="00000A"/>
            </w:tcBorders>
            <w:shd w:val="clear" w:color="auto" w:fill="B2B2B2"/>
            <w:vAlign w:val="center"/>
          </w:tcPr>
          <w:p w14:paraId="77D78027" w14:textId="77777777" w:rsidR="00646355" w:rsidRDefault="00D1210E">
            <w:pPr>
              <w:spacing w:before="45" w:after="45"/>
              <w:ind w:left="0" w:hanging="2"/>
              <w:jc w:val="center"/>
            </w:pPr>
            <w:r>
              <w:rPr>
                <w:rFonts w:ascii="Arial" w:eastAsia="Arial" w:hAnsi="Arial" w:cs="Arial"/>
                <w:b/>
                <w:sz w:val="20"/>
                <w:szCs w:val="20"/>
              </w:rPr>
              <w:t>Descrição</w:t>
            </w:r>
          </w:p>
        </w:tc>
        <w:tc>
          <w:tcPr>
            <w:tcW w:w="4863" w:type="dxa"/>
            <w:tcBorders>
              <w:left w:val="single" w:sz="4" w:space="0" w:color="00000A"/>
              <w:bottom w:val="single" w:sz="4" w:space="0" w:color="00000A"/>
              <w:right w:val="single" w:sz="4" w:space="0" w:color="00000A"/>
            </w:tcBorders>
            <w:shd w:val="clear" w:color="auto" w:fill="B2B2B2"/>
            <w:vAlign w:val="center"/>
          </w:tcPr>
          <w:p w14:paraId="215C4125" w14:textId="77777777" w:rsidR="00646355" w:rsidRDefault="00D1210E">
            <w:pPr>
              <w:spacing w:before="45" w:after="45"/>
              <w:ind w:left="0" w:hanging="2"/>
              <w:jc w:val="center"/>
            </w:pPr>
            <w:r>
              <w:rPr>
                <w:rFonts w:ascii="Arial" w:eastAsia="Arial" w:hAnsi="Arial" w:cs="Arial"/>
                <w:b/>
                <w:sz w:val="20"/>
                <w:szCs w:val="20"/>
              </w:rPr>
              <w:t>Quantidade</w:t>
            </w:r>
          </w:p>
        </w:tc>
      </w:tr>
      <w:tr w:rsidR="00646355" w14:paraId="242E3126" w14:textId="77777777">
        <w:trPr>
          <w:trHeight w:val="23"/>
        </w:trPr>
        <w:tc>
          <w:tcPr>
            <w:tcW w:w="4450" w:type="dxa"/>
            <w:tcBorders>
              <w:left w:val="single" w:sz="4" w:space="0" w:color="00000A"/>
              <w:bottom w:val="single" w:sz="4" w:space="0" w:color="00000A"/>
            </w:tcBorders>
            <w:vAlign w:val="center"/>
          </w:tcPr>
          <w:p w14:paraId="7533B83A" w14:textId="77777777" w:rsidR="00646355" w:rsidRDefault="00D1210E">
            <w:pPr>
              <w:spacing w:before="45" w:after="45"/>
              <w:ind w:left="0" w:hanging="2"/>
            </w:pPr>
            <w:r>
              <w:rPr>
                <w:rFonts w:ascii="Arial" w:eastAsia="Arial" w:hAnsi="Arial" w:cs="Arial"/>
                <w:sz w:val="20"/>
                <w:szCs w:val="20"/>
              </w:rPr>
              <w:t xml:space="preserve">Iniciadas </w:t>
            </w:r>
            <w:r>
              <w:rPr>
                <w:rFonts w:ascii="Arial" w:eastAsia="Arial" w:hAnsi="Arial" w:cs="Arial"/>
                <w:b/>
                <w:sz w:val="20"/>
                <w:szCs w:val="20"/>
                <w:vertAlign w:val="superscript"/>
              </w:rPr>
              <w:t>(1)</w:t>
            </w:r>
          </w:p>
        </w:tc>
        <w:tc>
          <w:tcPr>
            <w:tcW w:w="4863" w:type="dxa"/>
            <w:tcBorders>
              <w:left w:val="single" w:sz="4" w:space="0" w:color="00000A"/>
              <w:bottom w:val="single" w:sz="4" w:space="0" w:color="00000A"/>
              <w:right w:val="single" w:sz="4" w:space="0" w:color="00000A"/>
            </w:tcBorders>
            <w:vAlign w:val="center"/>
          </w:tcPr>
          <w:p w14:paraId="5C2F787D" w14:textId="77777777" w:rsidR="00646355" w:rsidRDefault="00646355">
            <w:pPr>
              <w:spacing w:before="45" w:after="45"/>
              <w:ind w:left="0" w:hanging="2"/>
              <w:jc w:val="center"/>
              <w:rPr>
                <w:rFonts w:ascii="Arial" w:eastAsia="Arial" w:hAnsi="Arial" w:cs="Arial"/>
                <w:sz w:val="20"/>
                <w:szCs w:val="20"/>
              </w:rPr>
            </w:pPr>
          </w:p>
        </w:tc>
      </w:tr>
      <w:tr w:rsidR="00646355" w14:paraId="15AE6866" w14:textId="77777777">
        <w:trPr>
          <w:trHeight w:val="23"/>
        </w:trPr>
        <w:tc>
          <w:tcPr>
            <w:tcW w:w="4450" w:type="dxa"/>
            <w:tcBorders>
              <w:left w:val="single" w:sz="4" w:space="0" w:color="00000A"/>
              <w:bottom w:val="single" w:sz="4" w:space="0" w:color="00000A"/>
            </w:tcBorders>
          </w:tcPr>
          <w:p w14:paraId="1B203B33" w14:textId="77777777" w:rsidR="00646355" w:rsidRDefault="00D1210E">
            <w:pPr>
              <w:spacing w:before="45" w:after="45"/>
              <w:ind w:left="0" w:hanging="2"/>
            </w:pPr>
            <w:r>
              <w:rPr>
                <w:rFonts w:ascii="Arial" w:eastAsia="Arial" w:hAnsi="Arial" w:cs="Arial"/>
                <w:sz w:val="20"/>
                <w:szCs w:val="20"/>
              </w:rPr>
              <w:t xml:space="preserve">Em andamento </w:t>
            </w:r>
            <w:r>
              <w:rPr>
                <w:rFonts w:ascii="Arial" w:eastAsia="Arial" w:hAnsi="Arial" w:cs="Arial"/>
                <w:b/>
                <w:sz w:val="20"/>
                <w:szCs w:val="20"/>
                <w:vertAlign w:val="superscript"/>
              </w:rPr>
              <w:t>(2)</w:t>
            </w:r>
          </w:p>
        </w:tc>
        <w:tc>
          <w:tcPr>
            <w:tcW w:w="4863" w:type="dxa"/>
            <w:tcBorders>
              <w:left w:val="single" w:sz="4" w:space="0" w:color="00000A"/>
              <w:bottom w:val="single" w:sz="4" w:space="0" w:color="00000A"/>
              <w:right w:val="single" w:sz="4" w:space="0" w:color="00000A"/>
            </w:tcBorders>
          </w:tcPr>
          <w:p w14:paraId="3E8BD670" w14:textId="77777777" w:rsidR="00646355" w:rsidRDefault="00646355">
            <w:pPr>
              <w:spacing w:before="45" w:after="45"/>
              <w:ind w:left="0" w:hanging="2"/>
              <w:jc w:val="center"/>
              <w:rPr>
                <w:rFonts w:ascii="Arial" w:eastAsia="Arial" w:hAnsi="Arial" w:cs="Arial"/>
                <w:sz w:val="20"/>
                <w:szCs w:val="20"/>
              </w:rPr>
            </w:pPr>
          </w:p>
        </w:tc>
      </w:tr>
      <w:tr w:rsidR="00646355" w14:paraId="3B907B87" w14:textId="77777777">
        <w:trPr>
          <w:trHeight w:val="23"/>
        </w:trPr>
        <w:tc>
          <w:tcPr>
            <w:tcW w:w="4450" w:type="dxa"/>
            <w:tcBorders>
              <w:left w:val="single" w:sz="4" w:space="0" w:color="00000A"/>
              <w:bottom w:val="single" w:sz="4" w:space="0" w:color="00000A"/>
            </w:tcBorders>
          </w:tcPr>
          <w:p w14:paraId="5EE7BF22" w14:textId="77777777" w:rsidR="00646355" w:rsidRDefault="00D1210E">
            <w:pPr>
              <w:spacing w:before="45" w:after="45"/>
              <w:ind w:left="0" w:hanging="2"/>
            </w:pPr>
            <w:r>
              <w:rPr>
                <w:rFonts w:ascii="Arial" w:eastAsia="Arial" w:hAnsi="Arial" w:cs="Arial"/>
                <w:sz w:val="20"/>
                <w:szCs w:val="20"/>
              </w:rPr>
              <w:t xml:space="preserve">Concluídas </w:t>
            </w:r>
            <w:r>
              <w:rPr>
                <w:rFonts w:ascii="Arial" w:eastAsia="Arial" w:hAnsi="Arial" w:cs="Arial"/>
                <w:b/>
                <w:sz w:val="20"/>
                <w:szCs w:val="20"/>
                <w:vertAlign w:val="superscript"/>
              </w:rPr>
              <w:t>(3)</w:t>
            </w:r>
          </w:p>
        </w:tc>
        <w:tc>
          <w:tcPr>
            <w:tcW w:w="4863" w:type="dxa"/>
            <w:tcBorders>
              <w:left w:val="single" w:sz="4" w:space="0" w:color="00000A"/>
              <w:bottom w:val="single" w:sz="4" w:space="0" w:color="00000A"/>
              <w:right w:val="single" w:sz="4" w:space="0" w:color="00000A"/>
            </w:tcBorders>
          </w:tcPr>
          <w:p w14:paraId="7B9C7063" w14:textId="77777777" w:rsidR="00646355" w:rsidRDefault="00646355">
            <w:pPr>
              <w:spacing w:before="45" w:after="45"/>
              <w:ind w:left="0" w:hanging="2"/>
              <w:jc w:val="center"/>
              <w:rPr>
                <w:rFonts w:ascii="Arial" w:eastAsia="Arial" w:hAnsi="Arial" w:cs="Arial"/>
                <w:sz w:val="20"/>
                <w:szCs w:val="20"/>
              </w:rPr>
            </w:pPr>
          </w:p>
        </w:tc>
      </w:tr>
      <w:tr w:rsidR="00646355" w14:paraId="1364C709" w14:textId="77777777">
        <w:trPr>
          <w:trHeight w:val="23"/>
        </w:trPr>
        <w:tc>
          <w:tcPr>
            <w:tcW w:w="9313" w:type="dxa"/>
            <w:gridSpan w:val="2"/>
            <w:tcBorders>
              <w:top w:val="single" w:sz="4" w:space="0" w:color="00000A"/>
              <w:left w:val="single" w:sz="4" w:space="0" w:color="00000A"/>
              <w:bottom w:val="single" w:sz="4" w:space="0" w:color="00000A"/>
              <w:right w:val="single" w:sz="4" w:space="0" w:color="00000A"/>
            </w:tcBorders>
            <w:shd w:val="clear" w:color="auto" w:fill="B2B2B2"/>
            <w:vAlign w:val="center"/>
          </w:tcPr>
          <w:p w14:paraId="30DFC3BC" w14:textId="77777777" w:rsidR="00646355" w:rsidRDefault="00D1210E">
            <w:pPr>
              <w:spacing w:before="45" w:after="45"/>
              <w:ind w:left="0" w:hanging="2"/>
              <w:jc w:val="center"/>
            </w:pPr>
            <w:r>
              <w:rPr>
                <w:rFonts w:ascii="Arial" w:eastAsia="Arial" w:hAnsi="Arial" w:cs="Arial"/>
                <w:b/>
                <w:sz w:val="20"/>
                <w:szCs w:val="20"/>
              </w:rPr>
              <w:t>Tomadas de contas de termos de fomento</w:t>
            </w:r>
          </w:p>
        </w:tc>
      </w:tr>
      <w:tr w:rsidR="00646355" w14:paraId="1ED17978" w14:textId="77777777">
        <w:trPr>
          <w:trHeight w:val="23"/>
        </w:trPr>
        <w:tc>
          <w:tcPr>
            <w:tcW w:w="4450" w:type="dxa"/>
            <w:tcBorders>
              <w:left w:val="single" w:sz="4" w:space="0" w:color="00000A"/>
              <w:bottom w:val="single" w:sz="4" w:space="0" w:color="00000A"/>
            </w:tcBorders>
            <w:shd w:val="clear" w:color="auto" w:fill="B2B2B2"/>
            <w:vAlign w:val="center"/>
          </w:tcPr>
          <w:p w14:paraId="1C345F8A" w14:textId="77777777" w:rsidR="00646355" w:rsidRDefault="00D1210E">
            <w:pPr>
              <w:spacing w:before="45" w:after="45"/>
              <w:ind w:left="0" w:hanging="2"/>
              <w:jc w:val="center"/>
            </w:pPr>
            <w:r>
              <w:rPr>
                <w:rFonts w:ascii="Arial" w:eastAsia="Arial" w:hAnsi="Arial" w:cs="Arial"/>
                <w:b/>
                <w:sz w:val="20"/>
                <w:szCs w:val="20"/>
              </w:rPr>
              <w:t>Descrição</w:t>
            </w:r>
          </w:p>
        </w:tc>
        <w:tc>
          <w:tcPr>
            <w:tcW w:w="4863" w:type="dxa"/>
            <w:tcBorders>
              <w:left w:val="single" w:sz="4" w:space="0" w:color="00000A"/>
              <w:bottom w:val="single" w:sz="4" w:space="0" w:color="00000A"/>
              <w:right w:val="single" w:sz="4" w:space="0" w:color="00000A"/>
            </w:tcBorders>
            <w:shd w:val="clear" w:color="auto" w:fill="B2B2B2"/>
            <w:vAlign w:val="center"/>
          </w:tcPr>
          <w:p w14:paraId="2041FE9C" w14:textId="77777777" w:rsidR="00646355" w:rsidRDefault="00D1210E">
            <w:pPr>
              <w:spacing w:before="45" w:after="45"/>
              <w:ind w:left="0" w:hanging="2"/>
              <w:jc w:val="center"/>
            </w:pPr>
            <w:r>
              <w:rPr>
                <w:rFonts w:ascii="Arial" w:eastAsia="Arial" w:hAnsi="Arial" w:cs="Arial"/>
                <w:b/>
                <w:sz w:val="20"/>
                <w:szCs w:val="20"/>
              </w:rPr>
              <w:t>Quantidade</w:t>
            </w:r>
          </w:p>
        </w:tc>
      </w:tr>
      <w:tr w:rsidR="00646355" w14:paraId="769EA318" w14:textId="77777777">
        <w:trPr>
          <w:trHeight w:val="23"/>
        </w:trPr>
        <w:tc>
          <w:tcPr>
            <w:tcW w:w="4450" w:type="dxa"/>
            <w:tcBorders>
              <w:left w:val="single" w:sz="4" w:space="0" w:color="00000A"/>
              <w:bottom w:val="single" w:sz="4" w:space="0" w:color="00000A"/>
            </w:tcBorders>
            <w:vAlign w:val="center"/>
          </w:tcPr>
          <w:p w14:paraId="652DBF6B" w14:textId="77777777" w:rsidR="00646355" w:rsidRDefault="00D1210E">
            <w:pPr>
              <w:spacing w:before="45" w:after="45"/>
              <w:ind w:left="0" w:hanging="2"/>
            </w:pPr>
            <w:r>
              <w:rPr>
                <w:rFonts w:ascii="Arial" w:eastAsia="Arial" w:hAnsi="Arial" w:cs="Arial"/>
                <w:sz w:val="20"/>
                <w:szCs w:val="20"/>
              </w:rPr>
              <w:lastRenderedPageBreak/>
              <w:t xml:space="preserve">Iniciadas </w:t>
            </w:r>
            <w:r>
              <w:rPr>
                <w:rFonts w:ascii="Arial" w:eastAsia="Arial" w:hAnsi="Arial" w:cs="Arial"/>
                <w:b/>
                <w:sz w:val="20"/>
                <w:szCs w:val="20"/>
                <w:vertAlign w:val="superscript"/>
              </w:rPr>
              <w:t>(1)</w:t>
            </w:r>
          </w:p>
        </w:tc>
        <w:tc>
          <w:tcPr>
            <w:tcW w:w="4863" w:type="dxa"/>
            <w:tcBorders>
              <w:left w:val="single" w:sz="4" w:space="0" w:color="00000A"/>
              <w:bottom w:val="single" w:sz="4" w:space="0" w:color="00000A"/>
              <w:right w:val="single" w:sz="4" w:space="0" w:color="00000A"/>
            </w:tcBorders>
            <w:vAlign w:val="center"/>
          </w:tcPr>
          <w:p w14:paraId="27154902" w14:textId="77777777" w:rsidR="00646355" w:rsidRDefault="00646355">
            <w:pPr>
              <w:spacing w:before="45" w:after="45"/>
              <w:ind w:left="0" w:hanging="2"/>
              <w:jc w:val="center"/>
              <w:rPr>
                <w:rFonts w:ascii="Arial" w:eastAsia="Arial" w:hAnsi="Arial" w:cs="Arial"/>
                <w:sz w:val="20"/>
                <w:szCs w:val="20"/>
              </w:rPr>
            </w:pPr>
          </w:p>
        </w:tc>
      </w:tr>
      <w:tr w:rsidR="00646355" w14:paraId="5D265664" w14:textId="77777777">
        <w:trPr>
          <w:trHeight w:val="23"/>
        </w:trPr>
        <w:tc>
          <w:tcPr>
            <w:tcW w:w="4450" w:type="dxa"/>
            <w:tcBorders>
              <w:left w:val="single" w:sz="4" w:space="0" w:color="00000A"/>
              <w:bottom w:val="single" w:sz="4" w:space="0" w:color="00000A"/>
            </w:tcBorders>
          </w:tcPr>
          <w:p w14:paraId="3EE3D9F6" w14:textId="77777777" w:rsidR="00646355" w:rsidRDefault="00D1210E">
            <w:pPr>
              <w:spacing w:before="45" w:after="45"/>
              <w:ind w:left="0" w:hanging="2"/>
            </w:pPr>
            <w:r>
              <w:rPr>
                <w:rFonts w:ascii="Arial" w:eastAsia="Arial" w:hAnsi="Arial" w:cs="Arial"/>
                <w:sz w:val="20"/>
                <w:szCs w:val="20"/>
              </w:rPr>
              <w:t xml:space="preserve">Em andamento </w:t>
            </w:r>
            <w:r>
              <w:rPr>
                <w:rFonts w:ascii="Arial" w:eastAsia="Arial" w:hAnsi="Arial" w:cs="Arial"/>
                <w:b/>
                <w:sz w:val="20"/>
                <w:szCs w:val="20"/>
                <w:vertAlign w:val="superscript"/>
              </w:rPr>
              <w:t>(2)</w:t>
            </w:r>
          </w:p>
        </w:tc>
        <w:tc>
          <w:tcPr>
            <w:tcW w:w="4863" w:type="dxa"/>
            <w:tcBorders>
              <w:left w:val="single" w:sz="4" w:space="0" w:color="00000A"/>
              <w:bottom w:val="single" w:sz="4" w:space="0" w:color="00000A"/>
              <w:right w:val="single" w:sz="4" w:space="0" w:color="00000A"/>
            </w:tcBorders>
          </w:tcPr>
          <w:p w14:paraId="462D9127" w14:textId="77777777" w:rsidR="00646355" w:rsidRDefault="00646355">
            <w:pPr>
              <w:spacing w:before="45" w:after="45"/>
              <w:ind w:left="0" w:hanging="2"/>
              <w:jc w:val="center"/>
              <w:rPr>
                <w:rFonts w:ascii="Arial" w:eastAsia="Arial" w:hAnsi="Arial" w:cs="Arial"/>
                <w:sz w:val="20"/>
                <w:szCs w:val="20"/>
              </w:rPr>
            </w:pPr>
          </w:p>
        </w:tc>
      </w:tr>
      <w:tr w:rsidR="00646355" w14:paraId="0D849F53" w14:textId="77777777">
        <w:trPr>
          <w:trHeight w:val="23"/>
        </w:trPr>
        <w:tc>
          <w:tcPr>
            <w:tcW w:w="4450" w:type="dxa"/>
            <w:tcBorders>
              <w:left w:val="single" w:sz="4" w:space="0" w:color="00000A"/>
              <w:bottom w:val="single" w:sz="4" w:space="0" w:color="00000A"/>
            </w:tcBorders>
          </w:tcPr>
          <w:p w14:paraId="22CD1046" w14:textId="77777777" w:rsidR="00646355" w:rsidRDefault="00D1210E">
            <w:pPr>
              <w:spacing w:before="45" w:after="45"/>
              <w:ind w:left="0" w:hanging="2"/>
            </w:pPr>
            <w:r>
              <w:rPr>
                <w:rFonts w:ascii="Arial" w:eastAsia="Arial" w:hAnsi="Arial" w:cs="Arial"/>
                <w:sz w:val="20"/>
                <w:szCs w:val="20"/>
              </w:rPr>
              <w:t xml:space="preserve">Concluídas </w:t>
            </w:r>
            <w:r>
              <w:rPr>
                <w:rFonts w:ascii="Arial" w:eastAsia="Arial" w:hAnsi="Arial" w:cs="Arial"/>
                <w:b/>
                <w:sz w:val="20"/>
                <w:szCs w:val="20"/>
                <w:vertAlign w:val="superscript"/>
              </w:rPr>
              <w:t>(3)</w:t>
            </w:r>
          </w:p>
        </w:tc>
        <w:tc>
          <w:tcPr>
            <w:tcW w:w="4863" w:type="dxa"/>
            <w:tcBorders>
              <w:left w:val="single" w:sz="4" w:space="0" w:color="00000A"/>
              <w:bottom w:val="single" w:sz="4" w:space="0" w:color="00000A"/>
              <w:right w:val="single" w:sz="4" w:space="0" w:color="00000A"/>
            </w:tcBorders>
          </w:tcPr>
          <w:p w14:paraId="2FF60E05" w14:textId="77777777" w:rsidR="00646355" w:rsidRDefault="00646355">
            <w:pPr>
              <w:spacing w:before="45" w:after="45"/>
              <w:ind w:left="0" w:hanging="2"/>
              <w:jc w:val="center"/>
              <w:rPr>
                <w:rFonts w:ascii="Arial" w:eastAsia="Arial" w:hAnsi="Arial" w:cs="Arial"/>
                <w:sz w:val="20"/>
                <w:szCs w:val="20"/>
              </w:rPr>
            </w:pPr>
          </w:p>
        </w:tc>
      </w:tr>
      <w:tr w:rsidR="00646355" w14:paraId="5713539D" w14:textId="77777777">
        <w:trPr>
          <w:trHeight w:val="23"/>
        </w:trPr>
        <w:tc>
          <w:tcPr>
            <w:tcW w:w="9313" w:type="dxa"/>
            <w:gridSpan w:val="2"/>
            <w:tcBorders>
              <w:top w:val="single" w:sz="4" w:space="0" w:color="00000A"/>
              <w:left w:val="single" w:sz="4" w:space="0" w:color="00000A"/>
              <w:bottom w:val="single" w:sz="4" w:space="0" w:color="00000A"/>
              <w:right w:val="single" w:sz="4" w:space="0" w:color="00000A"/>
            </w:tcBorders>
            <w:shd w:val="clear" w:color="auto" w:fill="B2B2B2"/>
            <w:vAlign w:val="center"/>
          </w:tcPr>
          <w:p w14:paraId="33E0EDE6" w14:textId="77777777" w:rsidR="00646355" w:rsidRDefault="00D1210E">
            <w:pPr>
              <w:spacing w:before="45" w:after="45"/>
              <w:ind w:left="0" w:hanging="2"/>
              <w:jc w:val="center"/>
            </w:pPr>
            <w:r>
              <w:rPr>
                <w:rFonts w:ascii="Arial" w:eastAsia="Arial" w:hAnsi="Arial" w:cs="Arial"/>
                <w:b/>
                <w:sz w:val="20"/>
                <w:szCs w:val="20"/>
              </w:rPr>
              <w:t>Tomadas de contas de termos de colaboração</w:t>
            </w:r>
          </w:p>
        </w:tc>
      </w:tr>
      <w:tr w:rsidR="00646355" w14:paraId="374CF9EF" w14:textId="77777777">
        <w:trPr>
          <w:trHeight w:val="23"/>
        </w:trPr>
        <w:tc>
          <w:tcPr>
            <w:tcW w:w="4450" w:type="dxa"/>
            <w:tcBorders>
              <w:left w:val="single" w:sz="4" w:space="0" w:color="00000A"/>
              <w:bottom w:val="single" w:sz="4" w:space="0" w:color="00000A"/>
            </w:tcBorders>
            <w:shd w:val="clear" w:color="auto" w:fill="B2B2B2"/>
            <w:vAlign w:val="center"/>
          </w:tcPr>
          <w:p w14:paraId="1B7B9DAE" w14:textId="77777777" w:rsidR="00646355" w:rsidRDefault="00D1210E">
            <w:pPr>
              <w:spacing w:before="45" w:after="45"/>
              <w:ind w:left="0" w:hanging="2"/>
              <w:jc w:val="center"/>
            </w:pPr>
            <w:r>
              <w:rPr>
                <w:rFonts w:ascii="Arial" w:eastAsia="Arial" w:hAnsi="Arial" w:cs="Arial"/>
                <w:b/>
                <w:sz w:val="20"/>
                <w:szCs w:val="20"/>
              </w:rPr>
              <w:t>Descrição</w:t>
            </w:r>
          </w:p>
        </w:tc>
        <w:tc>
          <w:tcPr>
            <w:tcW w:w="4863" w:type="dxa"/>
            <w:tcBorders>
              <w:left w:val="single" w:sz="4" w:space="0" w:color="00000A"/>
              <w:bottom w:val="single" w:sz="4" w:space="0" w:color="00000A"/>
              <w:right w:val="single" w:sz="4" w:space="0" w:color="00000A"/>
            </w:tcBorders>
            <w:shd w:val="clear" w:color="auto" w:fill="B2B2B2"/>
            <w:vAlign w:val="center"/>
          </w:tcPr>
          <w:p w14:paraId="705CE869" w14:textId="77777777" w:rsidR="00646355" w:rsidRDefault="00D1210E">
            <w:pPr>
              <w:spacing w:before="45" w:after="45"/>
              <w:ind w:left="0" w:hanging="2"/>
              <w:jc w:val="center"/>
            </w:pPr>
            <w:r>
              <w:rPr>
                <w:rFonts w:ascii="Arial" w:eastAsia="Arial" w:hAnsi="Arial" w:cs="Arial"/>
                <w:b/>
                <w:sz w:val="20"/>
                <w:szCs w:val="20"/>
              </w:rPr>
              <w:t>Quantidade</w:t>
            </w:r>
          </w:p>
        </w:tc>
      </w:tr>
      <w:tr w:rsidR="00646355" w14:paraId="0CFF4D28" w14:textId="77777777">
        <w:trPr>
          <w:trHeight w:val="23"/>
        </w:trPr>
        <w:tc>
          <w:tcPr>
            <w:tcW w:w="4450" w:type="dxa"/>
            <w:tcBorders>
              <w:left w:val="single" w:sz="4" w:space="0" w:color="00000A"/>
              <w:bottom w:val="single" w:sz="4" w:space="0" w:color="00000A"/>
            </w:tcBorders>
            <w:vAlign w:val="center"/>
          </w:tcPr>
          <w:p w14:paraId="1F1D0DFC" w14:textId="77777777" w:rsidR="00646355" w:rsidRDefault="00D1210E">
            <w:pPr>
              <w:spacing w:before="45" w:after="45"/>
              <w:ind w:left="0" w:hanging="2"/>
            </w:pPr>
            <w:r>
              <w:rPr>
                <w:rFonts w:ascii="Arial" w:eastAsia="Arial" w:hAnsi="Arial" w:cs="Arial"/>
                <w:sz w:val="20"/>
                <w:szCs w:val="20"/>
              </w:rPr>
              <w:t xml:space="preserve">Iniciadas </w:t>
            </w:r>
            <w:r>
              <w:rPr>
                <w:rFonts w:ascii="Arial" w:eastAsia="Arial" w:hAnsi="Arial" w:cs="Arial"/>
                <w:b/>
                <w:sz w:val="20"/>
                <w:szCs w:val="20"/>
                <w:vertAlign w:val="superscript"/>
              </w:rPr>
              <w:t>(1)</w:t>
            </w:r>
          </w:p>
        </w:tc>
        <w:tc>
          <w:tcPr>
            <w:tcW w:w="4863" w:type="dxa"/>
            <w:tcBorders>
              <w:left w:val="single" w:sz="4" w:space="0" w:color="00000A"/>
              <w:bottom w:val="single" w:sz="4" w:space="0" w:color="00000A"/>
              <w:right w:val="single" w:sz="4" w:space="0" w:color="00000A"/>
            </w:tcBorders>
            <w:vAlign w:val="center"/>
          </w:tcPr>
          <w:p w14:paraId="38AE2CF4" w14:textId="77777777" w:rsidR="00646355" w:rsidRDefault="00646355">
            <w:pPr>
              <w:spacing w:before="45" w:after="45"/>
              <w:ind w:left="0" w:hanging="2"/>
              <w:jc w:val="center"/>
              <w:rPr>
                <w:rFonts w:ascii="Arial" w:eastAsia="Arial" w:hAnsi="Arial" w:cs="Arial"/>
                <w:sz w:val="20"/>
                <w:szCs w:val="20"/>
              </w:rPr>
            </w:pPr>
          </w:p>
        </w:tc>
      </w:tr>
      <w:tr w:rsidR="00646355" w14:paraId="7FD96F77" w14:textId="77777777">
        <w:trPr>
          <w:trHeight w:val="23"/>
        </w:trPr>
        <w:tc>
          <w:tcPr>
            <w:tcW w:w="4450" w:type="dxa"/>
            <w:tcBorders>
              <w:left w:val="single" w:sz="4" w:space="0" w:color="00000A"/>
              <w:bottom w:val="single" w:sz="4" w:space="0" w:color="00000A"/>
            </w:tcBorders>
          </w:tcPr>
          <w:p w14:paraId="393FBA11" w14:textId="77777777" w:rsidR="00646355" w:rsidRDefault="00D1210E">
            <w:pPr>
              <w:spacing w:before="45" w:after="45"/>
              <w:ind w:left="0" w:hanging="2"/>
            </w:pPr>
            <w:r>
              <w:rPr>
                <w:rFonts w:ascii="Arial" w:eastAsia="Arial" w:hAnsi="Arial" w:cs="Arial"/>
                <w:sz w:val="20"/>
                <w:szCs w:val="20"/>
              </w:rPr>
              <w:t xml:space="preserve">Em andamento </w:t>
            </w:r>
            <w:r>
              <w:rPr>
                <w:rFonts w:ascii="Arial" w:eastAsia="Arial" w:hAnsi="Arial" w:cs="Arial"/>
                <w:b/>
                <w:sz w:val="20"/>
                <w:szCs w:val="20"/>
                <w:vertAlign w:val="superscript"/>
              </w:rPr>
              <w:t>(2)</w:t>
            </w:r>
          </w:p>
        </w:tc>
        <w:tc>
          <w:tcPr>
            <w:tcW w:w="4863" w:type="dxa"/>
            <w:tcBorders>
              <w:left w:val="single" w:sz="4" w:space="0" w:color="00000A"/>
              <w:bottom w:val="single" w:sz="4" w:space="0" w:color="00000A"/>
              <w:right w:val="single" w:sz="4" w:space="0" w:color="00000A"/>
            </w:tcBorders>
          </w:tcPr>
          <w:p w14:paraId="5CD20367" w14:textId="77777777" w:rsidR="00646355" w:rsidRDefault="00646355">
            <w:pPr>
              <w:spacing w:before="45" w:after="45"/>
              <w:ind w:left="0" w:hanging="2"/>
              <w:jc w:val="center"/>
              <w:rPr>
                <w:rFonts w:ascii="Arial" w:eastAsia="Arial" w:hAnsi="Arial" w:cs="Arial"/>
                <w:sz w:val="20"/>
                <w:szCs w:val="20"/>
              </w:rPr>
            </w:pPr>
          </w:p>
        </w:tc>
      </w:tr>
      <w:tr w:rsidR="00646355" w14:paraId="348C25EC" w14:textId="77777777">
        <w:trPr>
          <w:trHeight w:val="23"/>
        </w:trPr>
        <w:tc>
          <w:tcPr>
            <w:tcW w:w="4450" w:type="dxa"/>
            <w:tcBorders>
              <w:left w:val="single" w:sz="4" w:space="0" w:color="00000A"/>
              <w:bottom w:val="single" w:sz="4" w:space="0" w:color="00000A"/>
            </w:tcBorders>
          </w:tcPr>
          <w:p w14:paraId="53961B65" w14:textId="77777777" w:rsidR="00646355" w:rsidRDefault="00D1210E">
            <w:pPr>
              <w:spacing w:before="45" w:after="45"/>
              <w:ind w:left="0" w:hanging="2"/>
            </w:pPr>
            <w:r>
              <w:rPr>
                <w:rFonts w:ascii="Arial" w:eastAsia="Arial" w:hAnsi="Arial" w:cs="Arial"/>
                <w:sz w:val="20"/>
                <w:szCs w:val="20"/>
              </w:rPr>
              <w:t xml:space="preserve">Concluídas </w:t>
            </w:r>
            <w:r>
              <w:rPr>
                <w:rFonts w:ascii="Arial" w:eastAsia="Arial" w:hAnsi="Arial" w:cs="Arial"/>
                <w:b/>
                <w:sz w:val="20"/>
                <w:szCs w:val="20"/>
                <w:vertAlign w:val="superscript"/>
              </w:rPr>
              <w:t>(3)</w:t>
            </w:r>
          </w:p>
        </w:tc>
        <w:tc>
          <w:tcPr>
            <w:tcW w:w="4863" w:type="dxa"/>
            <w:tcBorders>
              <w:left w:val="single" w:sz="4" w:space="0" w:color="00000A"/>
              <w:bottom w:val="single" w:sz="4" w:space="0" w:color="00000A"/>
              <w:right w:val="single" w:sz="4" w:space="0" w:color="00000A"/>
            </w:tcBorders>
          </w:tcPr>
          <w:p w14:paraId="40A5D293" w14:textId="77777777" w:rsidR="00646355" w:rsidRDefault="00646355">
            <w:pPr>
              <w:spacing w:before="45" w:after="45"/>
              <w:ind w:left="0" w:hanging="2"/>
              <w:jc w:val="center"/>
              <w:rPr>
                <w:rFonts w:ascii="Arial" w:eastAsia="Arial" w:hAnsi="Arial" w:cs="Arial"/>
                <w:sz w:val="20"/>
                <w:szCs w:val="20"/>
              </w:rPr>
            </w:pPr>
          </w:p>
        </w:tc>
      </w:tr>
    </w:tbl>
    <w:p w14:paraId="7F97A460" w14:textId="77777777" w:rsidR="00646355" w:rsidRDefault="00D1210E">
      <w:pPr>
        <w:ind w:left="0" w:hanging="2"/>
      </w:pPr>
      <w:r>
        <w:rPr>
          <w:rFonts w:ascii="Arial" w:eastAsia="Arial" w:hAnsi="Arial" w:cs="Arial"/>
          <w:sz w:val="16"/>
          <w:szCs w:val="16"/>
        </w:rPr>
        <w:t>Fonte:</w:t>
      </w:r>
    </w:p>
    <w:p w14:paraId="7789E850" w14:textId="77777777" w:rsidR="00646355" w:rsidRDefault="00D1210E">
      <w:pPr>
        <w:ind w:left="0" w:hanging="2"/>
      </w:pPr>
      <w:r>
        <w:rPr>
          <w:rFonts w:ascii="Arial" w:eastAsia="Arial" w:hAnsi="Arial" w:cs="Arial"/>
          <w:sz w:val="16"/>
          <w:szCs w:val="16"/>
          <w:highlight w:val="white"/>
        </w:rPr>
        <w:t>Notas:</w:t>
      </w:r>
    </w:p>
    <w:p w14:paraId="00A24592" w14:textId="77777777" w:rsidR="00646355" w:rsidRDefault="00D1210E">
      <w:pPr>
        <w:widowControl w:val="0"/>
        <w:pBdr>
          <w:top w:val="nil"/>
          <w:left w:val="nil"/>
          <w:bottom w:val="nil"/>
          <w:right w:val="nil"/>
          <w:between w:val="nil"/>
        </w:pBdr>
        <w:spacing w:line="240" w:lineRule="auto"/>
        <w:ind w:left="0" w:hanging="2"/>
        <w:rPr>
          <w:color w:val="000000"/>
        </w:rPr>
      </w:pPr>
      <w:r>
        <w:rPr>
          <w:rFonts w:ascii="Arial" w:eastAsia="Arial" w:hAnsi="Arial" w:cs="Arial"/>
          <w:color w:val="000000"/>
          <w:sz w:val="16"/>
          <w:szCs w:val="16"/>
          <w:highlight w:val="white"/>
          <w:vertAlign w:val="superscript"/>
        </w:rPr>
        <w:t>(1)</w:t>
      </w:r>
      <w:r>
        <w:rPr>
          <w:rFonts w:ascii="Arial" w:eastAsia="Arial" w:hAnsi="Arial" w:cs="Arial"/>
          <w:color w:val="000000"/>
          <w:sz w:val="16"/>
          <w:szCs w:val="16"/>
          <w:highlight w:val="white"/>
        </w:rPr>
        <w:t xml:space="preserve"> Instauradas no exercício da prestação de contas e ainda não concluídas.</w:t>
      </w:r>
    </w:p>
    <w:p w14:paraId="6C5392EE" w14:textId="77777777" w:rsidR="00646355" w:rsidRDefault="00D1210E">
      <w:pPr>
        <w:widowControl w:val="0"/>
        <w:pBdr>
          <w:top w:val="nil"/>
          <w:left w:val="nil"/>
          <w:bottom w:val="nil"/>
          <w:right w:val="nil"/>
          <w:between w:val="nil"/>
        </w:pBdr>
        <w:spacing w:line="240" w:lineRule="auto"/>
        <w:ind w:left="0" w:hanging="2"/>
        <w:rPr>
          <w:color w:val="000000"/>
        </w:rPr>
      </w:pPr>
      <w:r>
        <w:rPr>
          <w:rFonts w:ascii="Arial" w:eastAsia="Arial" w:hAnsi="Arial" w:cs="Arial"/>
          <w:color w:val="000000"/>
          <w:sz w:val="16"/>
          <w:szCs w:val="16"/>
          <w:highlight w:val="white"/>
          <w:vertAlign w:val="superscript"/>
        </w:rPr>
        <w:t>(2)</w:t>
      </w:r>
      <w:r>
        <w:rPr>
          <w:rFonts w:ascii="Arial" w:eastAsia="Arial" w:hAnsi="Arial" w:cs="Arial"/>
          <w:color w:val="000000"/>
          <w:sz w:val="16"/>
          <w:szCs w:val="16"/>
          <w:highlight w:val="white"/>
        </w:rPr>
        <w:t xml:space="preserve"> Instauradas em exercícios anteriores ao da prestação de contas e ainda não concluídas.</w:t>
      </w:r>
    </w:p>
    <w:p w14:paraId="5D38AAB3" w14:textId="77777777" w:rsidR="00646355" w:rsidRDefault="00D1210E">
      <w:pPr>
        <w:widowControl w:val="0"/>
        <w:pBdr>
          <w:top w:val="nil"/>
          <w:left w:val="nil"/>
          <w:bottom w:val="nil"/>
          <w:right w:val="nil"/>
          <w:between w:val="nil"/>
        </w:pBdr>
        <w:spacing w:line="240" w:lineRule="auto"/>
        <w:ind w:left="0" w:hanging="2"/>
        <w:rPr>
          <w:color w:val="000000"/>
        </w:rPr>
      </w:pPr>
      <w:r>
        <w:rPr>
          <w:rFonts w:ascii="Arial" w:eastAsia="Arial" w:hAnsi="Arial" w:cs="Arial"/>
          <w:color w:val="000000"/>
          <w:sz w:val="16"/>
          <w:szCs w:val="16"/>
          <w:highlight w:val="white"/>
          <w:vertAlign w:val="superscript"/>
        </w:rPr>
        <w:t xml:space="preserve">(3) </w:t>
      </w:r>
      <w:r>
        <w:rPr>
          <w:rFonts w:ascii="Arial" w:eastAsia="Arial" w:hAnsi="Arial" w:cs="Arial"/>
          <w:color w:val="000000"/>
          <w:sz w:val="16"/>
          <w:szCs w:val="16"/>
          <w:highlight w:val="white"/>
        </w:rPr>
        <w:t>Encerradas no exercício da prestação de contas.</w:t>
      </w:r>
    </w:p>
    <w:p w14:paraId="61F96C2B" w14:textId="77777777" w:rsidR="00646355" w:rsidRDefault="00D1210E">
      <w:pPr>
        <w:ind w:left="0" w:hanging="2"/>
        <w:rPr>
          <w:rFonts w:ascii="Arial" w:eastAsia="Arial" w:hAnsi="Arial" w:cs="Arial"/>
        </w:rPr>
      </w:pPr>
      <w:r>
        <w:rPr>
          <w:rFonts w:ascii="Arial" w:eastAsia="Arial" w:hAnsi="Arial" w:cs="Arial"/>
          <w:b/>
          <w:i/>
        </w:rPr>
        <w:t>“Não ocorrência”</w:t>
      </w:r>
    </w:p>
    <w:p w14:paraId="38B790FA" w14:textId="77777777" w:rsidR="00646355" w:rsidRDefault="00646355">
      <w:pPr>
        <w:ind w:left="0" w:hanging="2"/>
        <w:rPr>
          <w:rFonts w:ascii="Arial" w:eastAsia="Arial" w:hAnsi="Arial" w:cs="Arial"/>
        </w:rPr>
      </w:pPr>
    </w:p>
    <w:p w14:paraId="75419B1D" w14:textId="77777777" w:rsidR="00646355" w:rsidRDefault="00D1210E" w:rsidP="007D2A6F">
      <w:pPr>
        <w:spacing w:after="120"/>
        <w:ind w:leftChars="0" w:left="0" w:firstLineChars="0" w:firstLine="72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rPr>
        <w:t>Quadro</w:t>
      </w:r>
      <w:r>
        <w:rPr>
          <w:rFonts w:ascii="Arial" w:eastAsia="Arial" w:hAnsi="Arial" w:cs="Arial"/>
          <w:color w:val="000000"/>
        </w:rPr>
        <w:t xml:space="preserve"> 12 </w:t>
      </w:r>
      <w:r>
        <w:rPr>
          <w:rFonts w:ascii="Arial" w:eastAsia="Arial" w:hAnsi="Arial" w:cs="Arial"/>
        </w:rPr>
        <w:t>apresenta a quantidade de processos correcionais,</w:t>
      </w:r>
      <w:r>
        <w:rPr>
          <w:rFonts w:ascii="Arial" w:eastAsia="Arial" w:hAnsi="Arial" w:cs="Arial"/>
          <w:color w:val="000000"/>
        </w:rPr>
        <w:t xml:space="preserve"> sindicâncias e processos administrativos disciplinares, que foram instaurados no exercício da prestação de contas, assim como daqueles instaurados em anos anteriores e que seguiram em curso em 2021.  </w:t>
      </w:r>
    </w:p>
    <w:p w14:paraId="24B4DAA8" w14:textId="77777777" w:rsidR="00646355" w:rsidRDefault="00646355" w:rsidP="005B4B92">
      <w:pPr>
        <w:widowControl w:val="0"/>
        <w:pBdr>
          <w:top w:val="nil"/>
          <w:left w:val="nil"/>
          <w:bottom w:val="nil"/>
          <w:right w:val="nil"/>
          <w:between w:val="nil"/>
        </w:pBdr>
        <w:spacing w:line="240" w:lineRule="auto"/>
        <w:ind w:leftChars="0" w:left="0" w:firstLineChars="0" w:firstLine="0"/>
        <w:jc w:val="both"/>
        <w:rPr>
          <w:rFonts w:ascii="Arial" w:eastAsia="Arial" w:hAnsi="Arial" w:cs="Arial"/>
          <w:color w:val="000000"/>
          <w:highlight w:val="white"/>
        </w:rPr>
      </w:pPr>
    </w:p>
    <w:p w14:paraId="493537F9" w14:textId="1B162309"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rPr>
        <w:t>QUADRO 12</w:t>
      </w:r>
      <w:r>
        <w:rPr>
          <w:rFonts w:ascii="Arial" w:eastAsia="Arial" w:hAnsi="Arial" w:cs="Arial"/>
          <w:b/>
          <w:color w:val="000000"/>
          <w:highlight w:val="white"/>
        </w:rPr>
        <w:t xml:space="preserve"> </w:t>
      </w:r>
      <w:r>
        <w:rPr>
          <w:rFonts w:ascii="Arial" w:eastAsia="Arial" w:hAnsi="Arial" w:cs="Arial"/>
          <w:color w:val="000000"/>
          <w:highlight w:val="white"/>
        </w:rPr>
        <w:t>– Sindicâncias e processos administrativos disciplinares</w:t>
      </w:r>
      <w:r w:rsidR="003374C4">
        <w:rPr>
          <w:rFonts w:ascii="Arial" w:eastAsia="Arial" w:hAnsi="Arial" w:cs="Arial"/>
          <w:color w:val="000000"/>
        </w:rPr>
        <w:t xml:space="preserve"> no âmbito da Universidade Estadual de Santa Cruz – UESC, 2021</w:t>
      </w:r>
    </w:p>
    <w:p w14:paraId="19B1163D" w14:textId="77777777" w:rsidR="00646355" w:rsidRDefault="00646355">
      <w:pPr>
        <w:ind w:left="0" w:hanging="2"/>
        <w:rPr>
          <w:rFonts w:ascii="Arial" w:eastAsia="Arial" w:hAnsi="Arial" w:cs="Arial"/>
          <w:color w:val="000000"/>
        </w:rPr>
      </w:pPr>
    </w:p>
    <w:tbl>
      <w:tblPr>
        <w:tblStyle w:val="aff1"/>
        <w:tblW w:w="9338" w:type="dxa"/>
        <w:tblInd w:w="-35" w:type="dxa"/>
        <w:tblLayout w:type="fixed"/>
        <w:tblLook w:val="0000" w:firstRow="0" w:lastRow="0" w:firstColumn="0" w:lastColumn="0" w:noHBand="0" w:noVBand="0"/>
      </w:tblPr>
      <w:tblGrid>
        <w:gridCol w:w="3556"/>
        <w:gridCol w:w="1725"/>
        <w:gridCol w:w="1724"/>
        <w:gridCol w:w="2097"/>
        <w:gridCol w:w="236"/>
      </w:tblGrid>
      <w:tr w:rsidR="00646355" w14:paraId="727F5D53" w14:textId="77777777" w:rsidTr="005855D0">
        <w:trPr>
          <w:gridAfter w:val="1"/>
          <w:wAfter w:w="236" w:type="dxa"/>
          <w:cantSplit/>
          <w:trHeight w:val="23"/>
        </w:trPr>
        <w:tc>
          <w:tcPr>
            <w:tcW w:w="3556" w:type="dxa"/>
            <w:vMerge w:val="restart"/>
            <w:tcBorders>
              <w:top w:val="single" w:sz="4" w:space="0" w:color="00000A"/>
              <w:left w:val="single" w:sz="4" w:space="0" w:color="00000A"/>
              <w:bottom w:val="single" w:sz="4" w:space="0" w:color="00000A"/>
              <w:right w:val="nil"/>
            </w:tcBorders>
            <w:shd w:val="clear" w:color="auto" w:fill="B2B2B2"/>
            <w:vAlign w:val="center"/>
          </w:tcPr>
          <w:p w14:paraId="39AEE047" w14:textId="77777777" w:rsidR="00646355" w:rsidRDefault="00D1210E">
            <w:pPr>
              <w:ind w:left="0" w:hanging="2"/>
              <w:jc w:val="center"/>
            </w:pPr>
            <w:r>
              <w:rPr>
                <w:rFonts w:ascii="Arial" w:eastAsia="Arial" w:hAnsi="Arial" w:cs="Arial"/>
                <w:b/>
                <w:color w:val="000000"/>
                <w:sz w:val="20"/>
                <w:szCs w:val="20"/>
              </w:rPr>
              <w:t>Descrição</w:t>
            </w:r>
          </w:p>
        </w:tc>
        <w:tc>
          <w:tcPr>
            <w:tcW w:w="5546" w:type="dxa"/>
            <w:gridSpan w:val="3"/>
            <w:tcBorders>
              <w:top w:val="single" w:sz="4" w:space="0" w:color="00000A"/>
              <w:left w:val="single" w:sz="4" w:space="0" w:color="00000A"/>
              <w:bottom w:val="single" w:sz="4" w:space="0" w:color="00000A"/>
              <w:right w:val="single" w:sz="4" w:space="0" w:color="00000A"/>
            </w:tcBorders>
            <w:shd w:val="clear" w:color="auto" w:fill="B2B2B2"/>
            <w:vAlign w:val="center"/>
          </w:tcPr>
          <w:p w14:paraId="04DECD87" w14:textId="77777777" w:rsidR="00646355" w:rsidRDefault="00D1210E">
            <w:pPr>
              <w:ind w:left="0" w:hanging="2"/>
              <w:jc w:val="center"/>
            </w:pPr>
            <w:r>
              <w:rPr>
                <w:rFonts w:ascii="Arial" w:eastAsia="Arial" w:hAnsi="Arial" w:cs="Arial"/>
                <w:b/>
                <w:color w:val="000000"/>
                <w:sz w:val="20"/>
                <w:szCs w:val="20"/>
              </w:rPr>
              <w:t>Quantidade</w:t>
            </w:r>
          </w:p>
        </w:tc>
      </w:tr>
      <w:tr w:rsidR="00646355" w14:paraId="0C8F82E0" w14:textId="77777777" w:rsidTr="005855D0">
        <w:trPr>
          <w:gridAfter w:val="1"/>
          <w:wAfter w:w="236" w:type="dxa"/>
          <w:cantSplit/>
          <w:trHeight w:val="317"/>
        </w:trPr>
        <w:tc>
          <w:tcPr>
            <w:tcW w:w="3556" w:type="dxa"/>
            <w:vMerge/>
            <w:tcBorders>
              <w:top w:val="single" w:sz="4" w:space="0" w:color="00000A"/>
              <w:left w:val="single" w:sz="4" w:space="0" w:color="00000A"/>
              <w:bottom w:val="single" w:sz="4" w:space="0" w:color="00000A"/>
              <w:right w:val="nil"/>
            </w:tcBorders>
            <w:shd w:val="clear" w:color="auto" w:fill="B2B2B2"/>
            <w:vAlign w:val="center"/>
          </w:tcPr>
          <w:p w14:paraId="1B2C3C94" w14:textId="77777777" w:rsidR="00646355" w:rsidRDefault="00646355">
            <w:pPr>
              <w:widowControl w:val="0"/>
              <w:pBdr>
                <w:top w:val="nil"/>
                <w:left w:val="nil"/>
                <w:bottom w:val="nil"/>
                <w:right w:val="nil"/>
                <w:between w:val="nil"/>
              </w:pBdr>
              <w:spacing w:line="276" w:lineRule="auto"/>
              <w:ind w:left="0" w:hanging="2"/>
            </w:pPr>
          </w:p>
        </w:tc>
        <w:tc>
          <w:tcPr>
            <w:tcW w:w="1725" w:type="dxa"/>
            <w:vMerge w:val="restart"/>
            <w:tcBorders>
              <w:top w:val="nil"/>
              <w:left w:val="single" w:sz="4" w:space="0" w:color="00000A"/>
              <w:bottom w:val="single" w:sz="4" w:space="0" w:color="00000A"/>
              <w:right w:val="nil"/>
            </w:tcBorders>
            <w:shd w:val="clear" w:color="auto" w:fill="B2B2B2"/>
            <w:vAlign w:val="center"/>
          </w:tcPr>
          <w:p w14:paraId="0B1CC453" w14:textId="77777777" w:rsidR="00646355" w:rsidRDefault="00D1210E">
            <w:pPr>
              <w:ind w:left="0" w:hanging="2"/>
              <w:jc w:val="center"/>
            </w:pPr>
            <w:r>
              <w:rPr>
                <w:rFonts w:ascii="Arial" w:eastAsia="Arial" w:hAnsi="Arial" w:cs="Arial"/>
                <w:b/>
                <w:color w:val="000000"/>
                <w:sz w:val="20"/>
                <w:szCs w:val="20"/>
              </w:rPr>
              <w:t>Iniciados</w:t>
            </w:r>
          </w:p>
          <w:p w14:paraId="69A44D5C" w14:textId="77777777" w:rsidR="00646355" w:rsidRDefault="00D1210E">
            <w:pPr>
              <w:ind w:left="0" w:hanging="2"/>
              <w:jc w:val="center"/>
              <w:rPr>
                <w:color w:val="000000"/>
              </w:rPr>
            </w:pPr>
            <w:r>
              <w:rPr>
                <w:rFonts w:ascii="Arial" w:eastAsia="Arial" w:hAnsi="Arial" w:cs="Arial"/>
                <w:b/>
                <w:color w:val="000000"/>
                <w:sz w:val="20"/>
                <w:szCs w:val="20"/>
                <w:vertAlign w:val="superscript"/>
              </w:rPr>
              <w:t>(1)</w:t>
            </w:r>
          </w:p>
        </w:tc>
        <w:tc>
          <w:tcPr>
            <w:tcW w:w="1724" w:type="dxa"/>
            <w:vMerge w:val="restart"/>
            <w:tcBorders>
              <w:top w:val="nil"/>
              <w:left w:val="single" w:sz="4" w:space="0" w:color="00000A"/>
              <w:bottom w:val="single" w:sz="4" w:space="0" w:color="00000A"/>
              <w:right w:val="nil"/>
            </w:tcBorders>
            <w:shd w:val="clear" w:color="auto" w:fill="B2B2B2"/>
            <w:vAlign w:val="center"/>
          </w:tcPr>
          <w:p w14:paraId="5F38BEE0" w14:textId="77777777" w:rsidR="00646355" w:rsidRDefault="00D1210E">
            <w:pPr>
              <w:ind w:left="0" w:hanging="2"/>
              <w:jc w:val="center"/>
            </w:pPr>
            <w:r>
              <w:rPr>
                <w:rFonts w:ascii="Arial" w:eastAsia="Arial" w:hAnsi="Arial" w:cs="Arial"/>
                <w:b/>
                <w:color w:val="000000"/>
                <w:sz w:val="20"/>
                <w:szCs w:val="20"/>
              </w:rPr>
              <w:t>Em andamento</w:t>
            </w:r>
          </w:p>
          <w:p w14:paraId="1EFF8C44" w14:textId="77777777" w:rsidR="00646355" w:rsidRDefault="00D1210E">
            <w:pPr>
              <w:ind w:left="0" w:hanging="2"/>
              <w:jc w:val="center"/>
              <w:rPr>
                <w:color w:val="000000"/>
              </w:rPr>
            </w:pPr>
            <w:r>
              <w:rPr>
                <w:rFonts w:ascii="Arial" w:eastAsia="Arial" w:hAnsi="Arial" w:cs="Arial"/>
                <w:b/>
                <w:color w:val="000000"/>
                <w:sz w:val="20"/>
                <w:szCs w:val="20"/>
                <w:vertAlign w:val="superscript"/>
              </w:rPr>
              <w:t>(2)</w:t>
            </w:r>
          </w:p>
        </w:tc>
        <w:tc>
          <w:tcPr>
            <w:tcW w:w="2097" w:type="dxa"/>
            <w:vMerge w:val="restart"/>
            <w:tcBorders>
              <w:top w:val="nil"/>
              <w:left w:val="single" w:sz="4" w:space="0" w:color="00000A"/>
              <w:bottom w:val="single" w:sz="4" w:space="0" w:color="00000A"/>
              <w:right w:val="single" w:sz="4" w:space="0" w:color="00000A"/>
            </w:tcBorders>
            <w:shd w:val="clear" w:color="auto" w:fill="B2B2B2"/>
            <w:vAlign w:val="center"/>
          </w:tcPr>
          <w:p w14:paraId="4CB4CDF7" w14:textId="77777777" w:rsidR="00646355" w:rsidRDefault="00D1210E">
            <w:pPr>
              <w:ind w:left="0" w:hanging="2"/>
              <w:jc w:val="center"/>
            </w:pPr>
            <w:r>
              <w:rPr>
                <w:rFonts w:ascii="Arial" w:eastAsia="Arial" w:hAnsi="Arial" w:cs="Arial"/>
                <w:b/>
                <w:color w:val="000000"/>
                <w:sz w:val="20"/>
                <w:szCs w:val="20"/>
              </w:rPr>
              <w:t>Concluídos</w:t>
            </w:r>
          </w:p>
          <w:p w14:paraId="4F4E5E96" w14:textId="77777777" w:rsidR="00646355" w:rsidRDefault="00D1210E">
            <w:pPr>
              <w:ind w:left="0" w:hanging="2"/>
              <w:jc w:val="center"/>
              <w:rPr>
                <w:color w:val="000000"/>
              </w:rPr>
            </w:pPr>
            <w:r>
              <w:rPr>
                <w:rFonts w:ascii="Arial" w:eastAsia="Arial" w:hAnsi="Arial" w:cs="Arial"/>
                <w:b/>
                <w:color w:val="000000"/>
                <w:sz w:val="20"/>
                <w:szCs w:val="20"/>
                <w:vertAlign w:val="superscript"/>
              </w:rPr>
              <w:t>(3)</w:t>
            </w:r>
          </w:p>
        </w:tc>
      </w:tr>
      <w:tr w:rsidR="00646355" w14:paraId="429CD712" w14:textId="77777777" w:rsidTr="005855D0">
        <w:trPr>
          <w:gridAfter w:val="1"/>
          <w:wAfter w:w="236" w:type="dxa"/>
          <w:cantSplit/>
          <w:trHeight w:val="317"/>
        </w:trPr>
        <w:tc>
          <w:tcPr>
            <w:tcW w:w="3556" w:type="dxa"/>
            <w:vMerge/>
            <w:tcBorders>
              <w:top w:val="single" w:sz="4" w:space="0" w:color="00000A"/>
              <w:left w:val="single" w:sz="4" w:space="0" w:color="00000A"/>
              <w:bottom w:val="single" w:sz="4" w:space="0" w:color="00000A"/>
              <w:right w:val="nil"/>
            </w:tcBorders>
            <w:shd w:val="clear" w:color="auto" w:fill="B2B2B2"/>
            <w:vAlign w:val="center"/>
          </w:tcPr>
          <w:p w14:paraId="789C91CE"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725" w:type="dxa"/>
            <w:vMerge/>
            <w:tcBorders>
              <w:top w:val="nil"/>
              <w:left w:val="single" w:sz="4" w:space="0" w:color="00000A"/>
              <w:bottom w:val="single" w:sz="4" w:space="0" w:color="00000A"/>
              <w:right w:val="nil"/>
            </w:tcBorders>
            <w:shd w:val="clear" w:color="auto" w:fill="B2B2B2"/>
            <w:vAlign w:val="center"/>
          </w:tcPr>
          <w:p w14:paraId="29928226" w14:textId="77777777" w:rsidR="00646355" w:rsidRDefault="00646355">
            <w:pPr>
              <w:widowControl w:val="0"/>
              <w:pBdr>
                <w:top w:val="nil"/>
                <w:left w:val="nil"/>
                <w:bottom w:val="nil"/>
                <w:right w:val="nil"/>
                <w:between w:val="nil"/>
              </w:pBdr>
              <w:spacing w:line="276" w:lineRule="auto"/>
              <w:ind w:left="0" w:hanging="2"/>
              <w:rPr>
                <w:color w:val="000000"/>
              </w:rPr>
            </w:pPr>
          </w:p>
        </w:tc>
        <w:tc>
          <w:tcPr>
            <w:tcW w:w="1724" w:type="dxa"/>
            <w:vMerge/>
            <w:tcBorders>
              <w:top w:val="nil"/>
              <w:left w:val="single" w:sz="4" w:space="0" w:color="00000A"/>
              <w:bottom w:val="single" w:sz="4" w:space="0" w:color="00000A"/>
              <w:right w:val="nil"/>
            </w:tcBorders>
            <w:shd w:val="clear" w:color="auto" w:fill="B2B2B2"/>
            <w:vAlign w:val="center"/>
          </w:tcPr>
          <w:p w14:paraId="7497BE73" w14:textId="77777777" w:rsidR="00646355" w:rsidRDefault="00646355">
            <w:pPr>
              <w:widowControl w:val="0"/>
              <w:pBdr>
                <w:top w:val="nil"/>
                <w:left w:val="nil"/>
                <w:bottom w:val="nil"/>
                <w:right w:val="nil"/>
                <w:between w:val="nil"/>
              </w:pBdr>
              <w:spacing w:line="276" w:lineRule="auto"/>
              <w:ind w:left="0" w:hanging="2"/>
              <w:rPr>
                <w:color w:val="000000"/>
              </w:rPr>
            </w:pPr>
          </w:p>
        </w:tc>
        <w:tc>
          <w:tcPr>
            <w:tcW w:w="2097" w:type="dxa"/>
            <w:vMerge/>
            <w:tcBorders>
              <w:top w:val="nil"/>
              <w:left w:val="single" w:sz="4" w:space="0" w:color="00000A"/>
              <w:bottom w:val="single" w:sz="4" w:space="0" w:color="00000A"/>
              <w:right w:val="single" w:sz="4" w:space="0" w:color="00000A"/>
            </w:tcBorders>
            <w:shd w:val="clear" w:color="auto" w:fill="B2B2B2"/>
            <w:vAlign w:val="center"/>
          </w:tcPr>
          <w:p w14:paraId="7C722906" w14:textId="77777777" w:rsidR="00646355" w:rsidRDefault="00646355">
            <w:pPr>
              <w:widowControl w:val="0"/>
              <w:pBdr>
                <w:top w:val="nil"/>
                <w:left w:val="nil"/>
                <w:bottom w:val="nil"/>
                <w:right w:val="nil"/>
                <w:between w:val="nil"/>
              </w:pBdr>
              <w:spacing w:line="276" w:lineRule="auto"/>
              <w:ind w:left="0" w:hanging="2"/>
              <w:rPr>
                <w:color w:val="000000"/>
              </w:rPr>
            </w:pPr>
          </w:p>
        </w:tc>
      </w:tr>
      <w:tr w:rsidR="00646355" w14:paraId="1D57DFE5" w14:textId="77777777" w:rsidTr="005855D0">
        <w:trPr>
          <w:trHeight w:val="23"/>
        </w:trPr>
        <w:tc>
          <w:tcPr>
            <w:tcW w:w="3556" w:type="dxa"/>
            <w:tcBorders>
              <w:top w:val="nil"/>
              <w:left w:val="single" w:sz="4" w:space="0" w:color="00000A"/>
              <w:bottom w:val="single" w:sz="4" w:space="0" w:color="00000A"/>
              <w:right w:val="nil"/>
            </w:tcBorders>
          </w:tcPr>
          <w:p w14:paraId="15F3AC2D" w14:textId="77777777" w:rsidR="00646355" w:rsidRDefault="00D1210E">
            <w:pPr>
              <w:ind w:left="0" w:hanging="2"/>
              <w:jc w:val="both"/>
            </w:pPr>
            <w:r>
              <w:rPr>
                <w:rFonts w:ascii="Arial" w:eastAsia="Arial" w:hAnsi="Arial" w:cs="Arial"/>
                <w:color w:val="000000"/>
                <w:sz w:val="20"/>
                <w:szCs w:val="20"/>
              </w:rPr>
              <w:t>Sindicâncias</w:t>
            </w:r>
          </w:p>
        </w:tc>
        <w:tc>
          <w:tcPr>
            <w:tcW w:w="1725" w:type="dxa"/>
            <w:tcBorders>
              <w:top w:val="nil"/>
              <w:left w:val="single" w:sz="4" w:space="0" w:color="00000A"/>
              <w:bottom w:val="single" w:sz="4" w:space="0" w:color="00000A"/>
              <w:right w:val="nil"/>
            </w:tcBorders>
          </w:tcPr>
          <w:p w14:paraId="4020FDA2"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02</w:t>
            </w:r>
          </w:p>
        </w:tc>
        <w:tc>
          <w:tcPr>
            <w:tcW w:w="1724" w:type="dxa"/>
            <w:tcBorders>
              <w:top w:val="nil"/>
              <w:left w:val="single" w:sz="4" w:space="0" w:color="00000A"/>
              <w:bottom w:val="single" w:sz="4" w:space="0" w:color="00000A"/>
              <w:right w:val="nil"/>
            </w:tcBorders>
          </w:tcPr>
          <w:p w14:paraId="4CAF0E09"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01</w:t>
            </w:r>
          </w:p>
        </w:tc>
        <w:tc>
          <w:tcPr>
            <w:tcW w:w="2097" w:type="dxa"/>
            <w:tcBorders>
              <w:top w:val="nil"/>
              <w:left w:val="single" w:sz="4" w:space="0" w:color="00000A"/>
              <w:bottom w:val="single" w:sz="4" w:space="0" w:color="00000A"/>
              <w:right w:val="single" w:sz="4" w:space="0" w:color="00000A"/>
            </w:tcBorders>
          </w:tcPr>
          <w:p w14:paraId="72BA5578"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12</w:t>
            </w:r>
          </w:p>
        </w:tc>
        <w:tc>
          <w:tcPr>
            <w:tcW w:w="236" w:type="dxa"/>
            <w:vAlign w:val="center"/>
          </w:tcPr>
          <w:p w14:paraId="716DD381" w14:textId="77777777" w:rsidR="00646355" w:rsidRDefault="00646355">
            <w:pPr>
              <w:spacing w:line="256" w:lineRule="auto"/>
              <w:ind w:left="0" w:hanging="2"/>
              <w:rPr>
                <w:rFonts w:ascii="Calibri" w:eastAsia="Calibri" w:hAnsi="Calibri" w:cs="Calibri"/>
                <w:sz w:val="20"/>
                <w:szCs w:val="20"/>
              </w:rPr>
            </w:pPr>
          </w:p>
        </w:tc>
      </w:tr>
      <w:tr w:rsidR="00646355" w14:paraId="08F97EBD" w14:textId="77777777" w:rsidTr="005855D0">
        <w:trPr>
          <w:trHeight w:val="23"/>
        </w:trPr>
        <w:tc>
          <w:tcPr>
            <w:tcW w:w="3556" w:type="dxa"/>
            <w:tcBorders>
              <w:top w:val="nil"/>
              <w:left w:val="single" w:sz="4" w:space="0" w:color="00000A"/>
              <w:bottom w:val="single" w:sz="4" w:space="0" w:color="00000A"/>
              <w:right w:val="nil"/>
            </w:tcBorders>
          </w:tcPr>
          <w:p w14:paraId="4F351A8C" w14:textId="77777777" w:rsidR="00646355" w:rsidRDefault="00D1210E">
            <w:pPr>
              <w:ind w:left="0" w:hanging="2"/>
              <w:jc w:val="both"/>
            </w:pPr>
            <w:r>
              <w:rPr>
                <w:rFonts w:ascii="Arial" w:eastAsia="Arial" w:hAnsi="Arial" w:cs="Arial"/>
                <w:color w:val="000000"/>
                <w:sz w:val="20"/>
                <w:szCs w:val="20"/>
              </w:rPr>
              <w:t>Processos administrativos disciplinares</w:t>
            </w:r>
          </w:p>
        </w:tc>
        <w:tc>
          <w:tcPr>
            <w:tcW w:w="1725" w:type="dxa"/>
            <w:tcBorders>
              <w:top w:val="nil"/>
              <w:left w:val="single" w:sz="4" w:space="0" w:color="00000A"/>
              <w:bottom w:val="single" w:sz="4" w:space="0" w:color="00000A"/>
              <w:right w:val="nil"/>
            </w:tcBorders>
          </w:tcPr>
          <w:p w14:paraId="43485C34"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05</w:t>
            </w:r>
          </w:p>
        </w:tc>
        <w:tc>
          <w:tcPr>
            <w:tcW w:w="1724" w:type="dxa"/>
            <w:tcBorders>
              <w:top w:val="nil"/>
              <w:left w:val="single" w:sz="4" w:space="0" w:color="00000A"/>
              <w:bottom w:val="single" w:sz="4" w:space="0" w:color="00000A"/>
              <w:right w:val="nil"/>
            </w:tcBorders>
          </w:tcPr>
          <w:p w14:paraId="4A060D95" w14:textId="77777777" w:rsidR="00646355" w:rsidRDefault="00D1210E">
            <w:pPr>
              <w:ind w:left="0" w:hanging="2"/>
              <w:jc w:val="center"/>
              <w:rPr>
                <w:rFonts w:ascii="Arial" w:eastAsia="Arial" w:hAnsi="Arial" w:cs="Arial"/>
                <w:color w:val="000000"/>
                <w:sz w:val="20"/>
                <w:szCs w:val="20"/>
              </w:rPr>
            </w:pPr>
            <w:r>
              <w:rPr>
                <w:rFonts w:ascii="Arial" w:eastAsia="Arial" w:hAnsi="Arial" w:cs="Arial"/>
                <w:color w:val="000000"/>
                <w:sz w:val="20"/>
                <w:szCs w:val="20"/>
              </w:rPr>
              <w:t>05</w:t>
            </w:r>
          </w:p>
        </w:tc>
        <w:tc>
          <w:tcPr>
            <w:tcW w:w="2097" w:type="dxa"/>
            <w:tcBorders>
              <w:top w:val="nil"/>
              <w:left w:val="single" w:sz="4" w:space="0" w:color="00000A"/>
              <w:bottom w:val="single" w:sz="4" w:space="0" w:color="00000A"/>
              <w:right w:val="single" w:sz="4" w:space="0" w:color="00000A"/>
            </w:tcBorders>
          </w:tcPr>
          <w:p w14:paraId="6543ED09" w14:textId="77777777" w:rsidR="00646355" w:rsidRDefault="00D1210E">
            <w:pPr>
              <w:ind w:left="0" w:hanging="2"/>
              <w:jc w:val="center"/>
              <w:rPr>
                <w:rFonts w:ascii="Arial" w:eastAsia="Arial" w:hAnsi="Arial" w:cs="Arial"/>
                <w:color w:val="000000"/>
                <w:sz w:val="20"/>
                <w:szCs w:val="20"/>
              </w:rPr>
            </w:pPr>
            <w:r>
              <w:rPr>
                <w:rFonts w:ascii="Arial" w:eastAsia="Arial" w:hAnsi="Arial" w:cs="Arial"/>
                <w:b/>
                <w:color w:val="000000"/>
                <w:sz w:val="20"/>
                <w:szCs w:val="20"/>
              </w:rPr>
              <w:t>33</w:t>
            </w:r>
          </w:p>
        </w:tc>
        <w:tc>
          <w:tcPr>
            <w:tcW w:w="236" w:type="dxa"/>
            <w:vAlign w:val="center"/>
          </w:tcPr>
          <w:p w14:paraId="79E95F49" w14:textId="77777777" w:rsidR="00646355" w:rsidRDefault="00646355">
            <w:pPr>
              <w:spacing w:line="256" w:lineRule="auto"/>
              <w:ind w:left="0" w:hanging="2"/>
              <w:rPr>
                <w:rFonts w:ascii="Calibri" w:eastAsia="Calibri" w:hAnsi="Calibri" w:cs="Calibri"/>
                <w:sz w:val="20"/>
                <w:szCs w:val="20"/>
              </w:rPr>
            </w:pPr>
          </w:p>
        </w:tc>
      </w:tr>
    </w:tbl>
    <w:p w14:paraId="667FDF04" w14:textId="77777777" w:rsidR="00646355" w:rsidRDefault="00D1210E">
      <w:pPr>
        <w:ind w:left="0" w:hanging="2"/>
      </w:pPr>
      <w:r>
        <w:rPr>
          <w:rFonts w:ascii="Arial" w:eastAsia="Arial" w:hAnsi="Arial" w:cs="Arial"/>
          <w:color w:val="000000"/>
          <w:sz w:val="16"/>
          <w:szCs w:val="16"/>
        </w:rPr>
        <w:t>Fonte: CCI/UESC/2021</w:t>
      </w:r>
    </w:p>
    <w:p w14:paraId="529B8BCC" w14:textId="77777777" w:rsidR="00646355" w:rsidRDefault="00D1210E">
      <w:pPr>
        <w:ind w:left="0" w:hanging="2"/>
      </w:pPr>
      <w:r>
        <w:rPr>
          <w:rFonts w:ascii="Arial" w:eastAsia="Arial" w:hAnsi="Arial" w:cs="Arial"/>
          <w:color w:val="000000"/>
          <w:sz w:val="16"/>
          <w:szCs w:val="16"/>
          <w:highlight w:val="white"/>
        </w:rPr>
        <w:t>Notas:</w:t>
      </w:r>
    </w:p>
    <w:p w14:paraId="344EE7CD"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(1)</w:t>
      </w:r>
      <w:r>
        <w:rPr>
          <w:rFonts w:ascii="Arial" w:eastAsia="Arial" w:hAnsi="Arial" w:cs="Arial"/>
          <w:color w:val="000000"/>
          <w:sz w:val="16"/>
          <w:szCs w:val="16"/>
          <w:highlight w:val="white"/>
        </w:rPr>
        <w:t xml:space="preserve"> Instaurados no exercício da prestação de contas e ainda não concluídas.</w:t>
      </w:r>
    </w:p>
    <w:p w14:paraId="521F8361"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(2)</w:t>
      </w:r>
      <w:r>
        <w:rPr>
          <w:rFonts w:ascii="Arial" w:eastAsia="Arial" w:hAnsi="Arial" w:cs="Arial"/>
          <w:color w:val="000000"/>
          <w:sz w:val="16"/>
          <w:szCs w:val="16"/>
          <w:highlight w:val="white"/>
        </w:rPr>
        <w:t xml:space="preserve"> Instaurados em exercícios anteriores ao da prestação de contas e ainda não concluídas.</w:t>
      </w:r>
    </w:p>
    <w:p w14:paraId="1E000D43"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highlight w:val="white"/>
          <w:vertAlign w:val="superscript"/>
        </w:rPr>
        <w:t>(3)</w:t>
      </w:r>
      <w:r>
        <w:rPr>
          <w:rFonts w:ascii="Arial" w:eastAsia="Arial" w:hAnsi="Arial" w:cs="Arial"/>
          <w:color w:val="000000"/>
          <w:sz w:val="16"/>
          <w:szCs w:val="16"/>
          <w:highlight w:val="white"/>
        </w:rPr>
        <w:t xml:space="preserve"> Encerrados no exercício da prestação de contas</w:t>
      </w:r>
      <w:r>
        <w:rPr>
          <w:rFonts w:ascii="Arial" w:eastAsia="Arial" w:hAnsi="Arial" w:cs="Arial"/>
          <w:b/>
          <w:color w:val="000000"/>
          <w:sz w:val="16"/>
          <w:szCs w:val="16"/>
          <w:highlight w:val="white"/>
        </w:rPr>
        <w:t>.</w:t>
      </w:r>
    </w:p>
    <w:p w14:paraId="030981D6" w14:textId="77777777" w:rsidR="00646355" w:rsidRDefault="00646355">
      <w:pPr>
        <w:ind w:left="0" w:hanging="2"/>
        <w:rPr>
          <w:rFonts w:ascii="Arial" w:eastAsia="Arial" w:hAnsi="Arial" w:cs="Arial"/>
          <w:color w:val="000000"/>
          <w:sz w:val="16"/>
          <w:szCs w:val="16"/>
          <w:highlight w:val="white"/>
        </w:rPr>
      </w:pPr>
    </w:p>
    <w:p w14:paraId="1EC68E97" w14:textId="77777777" w:rsidR="00646355" w:rsidRDefault="00646355">
      <w:pPr>
        <w:ind w:left="0" w:hanging="2"/>
        <w:rPr>
          <w:rFonts w:ascii="Arial" w:eastAsia="Arial" w:hAnsi="Arial" w:cs="Arial"/>
          <w:color w:val="000000"/>
          <w:sz w:val="16"/>
          <w:szCs w:val="16"/>
          <w:highlight w:val="white"/>
        </w:rPr>
      </w:pPr>
    </w:p>
    <w:p w14:paraId="4258F1E7" w14:textId="77777777" w:rsidR="00646355" w:rsidRDefault="00D1210E">
      <w:pPr>
        <w:ind w:left="0" w:hanging="2"/>
      </w:pPr>
      <w:r>
        <w:rPr>
          <w:rFonts w:ascii="Arial" w:eastAsia="Arial" w:hAnsi="Arial" w:cs="Arial"/>
          <w:b/>
          <w:color w:val="000000"/>
        </w:rPr>
        <w:t>4.2 Área patrimonial</w:t>
      </w:r>
    </w:p>
    <w:p w14:paraId="6944FA7D" w14:textId="77777777" w:rsidR="00646355" w:rsidRDefault="00646355">
      <w:pPr>
        <w:widowControl w:val="0"/>
        <w:pBdr>
          <w:top w:val="nil"/>
          <w:left w:val="nil"/>
          <w:bottom w:val="nil"/>
          <w:right w:val="nil"/>
          <w:between w:val="nil"/>
        </w:pBdr>
        <w:spacing w:line="240" w:lineRule="auto"/>
        <w:ind w:left="0" w:hanging="2"/>
        <w:jc w:val="both"/>
        <w:rPr>
          <w:color w:val="FF3333"/>
          <w:sz w:val="16"/>
          <w:szCs w:val="16"/>
        </w:rPr>
      </w:pPr>
    </w:p>
    <w:p w14:paraId="164A89DE" w14:textId="30A96772" w:rsidR="00646355" w:rsidRDefault="00D1210E" w:rsidP="005855D0">
      <w:pPr>
        <w:spacing w:line="276" w:lineRule="auto"/>
        <w:ind w:leftChars="0" w:left="0" w:firstLineChars="0" w:firstLine="720"/>
        <w:jc w:val="both"/>
        <w:rPr>
          <w:rFonts w:ascii="Arial" w:eastAsia="Arial" w:hAnsi="Arial" w:cs="Arial"/>
        </w:rPr>
      </w:pPr>
      <w:r>
        <w:rPr>
          <w:rFonts w:ascii="Arial" w:eastAsia="Arial" w:hAnsi="Arial" w:cs="Arial"/>
        </w:rPr>
        <w:t>A Subgerência de Patrimônio (SEPAT) realiz</w:t>
      </w:r>
      <w:r w:rsidR="003374C4">
        <w:rPr>
          <w:rFonts w:ascii="Arial" w:eastAsia="Arial" w:hAnsi="Arial" w:cs="Arial"/>
        </w:rPr>
        <w:t>ou</w:t>
      </w:r>
      <w:r>
        <w:rPr>
          <w:rFonts w:ascii="Arial" w:eastAsia="Arial" w:hAnsi="Arial" w:cs="Arial"/>
        </w:rPr>
        <w:t xml:space="preserve"> a administração e o controle patrimonial, atualização das informações cadastrais de todos os bens da Instituição, no que tange à sua existência, tombamento, localização e </w:t>
      </w:r>
      <w:proofErr w:type="spellStart"/>
      <w:r>
        <w:rPr>
          <w:rFonts w:ascii="Arial" w:eastAsia="Arial" w:hAnsi="Arial" w:cs="Arial"/>
        </w:rPr>
        <w:t>inservibilidade</w:t>
      </w:r>
      <w:proofErr w:type="spellEnd"/>
      <w:r>
        <w:rPr>
          <w:rFonts w:ascii="Arial" w:eastAsia="Arial" w:hAnsi="Arial" w:cs="Arial"/>
        </w:rPr>
        <w:t>, envio de equipamentos para manutenção corretiva, quando no período da garantia, possu</w:t>
      </w:r>
      <w:r w:rsidR="003374C4">
        <w:rPr>
          <w:rFonts w:ascii="Arial" w:eastAsia="Arial" w:hAnsi="Arial" w:cs="Arial"/>
        </w:rPr>
        <w:t>ía</w:t>
      </w:r>
      <w:r>
        <w:rPr>
          <w:rFonts w:ascii="Arial" w:eastAsia="Arial" w:hAnsi="Arial" w:cs="Arial"/>
        </w:rPr>
        <w:t xml:space="preserve"> contrato com empresa especializada em manutenção de projetores tipo Data show, a qual presta serviço de manutenção em 200 projetores multimídia por demanda, que em 2021</w:t>
      </w:r>
      <w:r w:rsidR="003374C4">
        <w:rPr>
          <w:rFonts w:ascii="Arial" w:eastAsia="Arial" w:hAnsi="Arial" w:cs="Arial"/>
        </w:rPr>
        <w:t>,</w:t>
      </w:r>
      <w:r>
        <w:rPr>
          <w:rFonts w:ascii="Arial" w:eastAsia="Arial" w:hAnsi="Arial" w:cs="Arial"/>
        </w:rPr>
        <w:t xml:space="preserve"> por conta da suspensão das atividades acadêmicas e administrativas, em decorrência da crise provocada pela COVID-19</w:t>
      </w:r>
      <w:r w:rsidR="003374C4">
        <w:rPr>
          <w:rFonts w:ascii="Arial" w:eastAsia="Arial" w:hAnsi="Arial" w:cs="Arial"/>
        </w:rPr>
        <w:t>,</w:t>
      </w:r>
      <w:r>
        <w:rPr>
          <w:rFonts w:ascii="Arial" w:eastAsia="Arial" w:hAnsi="Arial" w:cs="Arial"/>
        </w:rPr>
        <w:t xml:space="preserve"> efetuou a manutenção em 12 aparelhos. </w:t>
      </w:r>
    </w:p>
    <w:p w14:paraId="4497D82C" w14:textId="77777777" w:rsidR="00646355" w:rsidRDefault="00D1210E" w:rsidP="005855D0">
      <w:pPr>
        <w:widowControl w:val="0"/>
        <w:pBdr>
          <w:top w:val="nil"/>
          <w:left w:val="nil"/>
          <w:bottom w:val="nil"/>
          <w:right w:val="nil"/>
          <w:between w:val="nil"/>
        </w:pBdr>
        <w:spacing w:line="276" w:lineRule="auto"/>
        <w:ind w:leftChars="0" w:left="0" w:firstLineChars="0" w:firstLine="720"/>
        <w:jc w:val="both"/>
        <w:rPr>
          <w:color w:val="000000"/>
        </w:rPr>
      </w:pPr>
      <w:r>
        <w:rPr>
          <w:rFonts w:ascii="Arial" w:eastAsia="Arial" w:hAnsi="Arial" w:cs="Arial"/>
          <w:color w:val="000000"/>
        </w:rPr>
        <w:t xml:space="preserve">Ainda assim, foi possível em trabalho remoto e sistêmico, efetuar a incorporação de bens adquiridos com fontes externas diretamente por docentes através de agências de fomento, CNPq, FAPESB, entre outros, quando estes órgãos financiadores encaminham o Termo de Doação à UESC, bem como bens adquiridos </w:t>
      </w:r>
      <w:r>
        <w:rPr>
          <w:rFonts w:ascii="Arial" w:eastAsia="Arial" w:hAnsi="Arial" w:cs="Arial"/>
          <w:color w:val="000000"/>
        </w:rPr>
        <w:lastRenderedPageBreak/>
        <w:t>via fonte UESC. Foi executado o acompanhamento via sistema SEI das movimentações dos bens para fora do Campus nos moldes da Instrução Normativa PROAD nº 02/2020, a qual possibilitou a cessão temporária de uso de bens para viabilizar o trabalho remoto.</w:t>
      </w:r>
    </w:p>
    <w:p w14:paraId="104CF79D" w14:textId="77777777" w:rsidR="00646355" w:rsidRDefault="00D1210E" w:rsidP="005B4B92">
      <w:pPr>
        <w:spacing w:line="276" w:lineRule="auto"/>
        <w:ind w:leftChars="0" w:left="0" w:firstLineChars="0" w:firstLine="720"/>
        <w:jc w:val="both"/>
        <w:rPr>
          <w:rFonts w:ascii="Arial" w:eastAsia="Arial" w:hAnsi="Arial" w:cs="Arial"/>
        </w:rPr>
      </w:pPr>
      <w:r>
        <w:rPr>
          <w:rFonts w:ascii="Arial" w:eastAsia="Arial" w:hAnsi="Arial" w:cs="Arial"/>
        </w:rPr>
        <w:t xml:space="preserve">Tem-se buscado um efetivo gerenciamento de controle e gestão de preservação dos imóveis pertencentes à UESC. </w:t>
      </w:r>
    </w:p>
    <w:p w14:paraId="73C3FD86" w14:textId="28BE019D" w:rsidR="00646355" w:rsidRDefault="00CC4EA7" w:rsidP="005855D0">
      <w:pPr>
        <w:spacing w:line="276" w:lineRule="auto"/>
        <w:ind w:left="0" w:hanging="2"/>
        <w:jc w:val="both"/>
        <w:rPr>
          <w:rFonts w:ascii="Arial" w:eastAsia="Arial" w:hAnsi="Arial" w:cs="Arial"/>
        </w:rPr>
      </w:pPr>
      <w:r>
        <w:rPr>
          <w:rFonts w:ascii="Arial" w:eastAsia="Arial" w:hAnsi="Arial" w:cs="Arial"/>
        </w:rPr>
        <w:tab/>
      </w:r>
      <w:r w:rsidR="005B4B92">
        <w:rPr>
          <w:rFonts w:ascii="Arial" w:eastAsia="Arial" w:hAnsi="Arial" w:cs="Arial"/>
        </w:rPr>
        <w:tab/>
      </w:r>
      <w:r w:rsidR="00D1210E">
        <w:rPr>
          <w:rFonts w:ascii="Arial" w:eastAsia="Arial" w:hAnsi="Arial" w:cs="Arial"/>
        </w:rPr>
        <w:t>O Complexo Manoel Leão, em Itabuna-BA, oper</w:t>
      </w:r>
      <w:r w:rsidR="003374C4">
        <w:rPr>
          <w:rFonts w:ascii="Arial" w:eastAsia="Arial" w:hAnsi="Arial" w:cs="Arial"/>
        </w:rPr>
        <w:t>ou</w:t>
      </w:r>
      <w:r w:rsidR="00D1210E">
        <w:rPr>
          <w:rFonts w:ascii="Arial" w:eastAsia="Arial" w:hAnsi="Arial" w:cs="Arial"/>
        </w:rPr>
        <w:t xml:space="preserve"> normalmente, e lá funciona</w:t>
      </w:r>
      <w:r w:rsidR="003374C4">
        <w:rPr>
          <w:rFonts w:ascii="Arial" w:eastAsia="Arial" w:hAnsi="Arial" w:cs="Arial"/>
        </w:rPr>
        <w:t>ra</w:t>
      </w:r>
      <w:r w:rsidR="00D1210E">
        <w:rPr>
          <w:rFonts w:ascii="Arial" w:eastAsia="Arial" w:hAnsi="Arial" w:cs="Arial"/>
        </w:rPr>
        <w:t>m as instalações do Almoxarifado, Depósito de Patrimônio e da Imprensa Universitária.</w:t>
      </w:r>
    </w:p>
    <w:p w14:paraId="40E2066D" w14:textId="77777777" w:rsidR="00646355" w:rsidRDefault="00D1210E" w:rsidP="005855D0">
      <w:pPr>
        <w:spacing w:line="276" w:lineRule="auto"/>
        <w:ind w:leftChars="0" w:left="0" w:firstLineChars="0" w:firstLine="720"/>
        <w:jc w:val="both"/>
        <w:rPr>
          <w:rFonts w:ascii="Arial" w:eastAsia="Arial" w:hAnsi="Arial" w:cs="Arial"/>
        </w:rPr>
      </w:pPr>
      <w:r>
        <w:rPr>
          <w:rFonts w:ascii="Arial" w:eastAsia="Arial" w:hAnsi="Arial" w:cs="Arial"/>
        </w:rPr>
        <w:t xml:space="preserve">Em Ilhéus-BA, o Prédio do </w:t>
      </w:r>
      <w:proofErr w:type="spellStart"/>
      <w:r>
        <w:rPr>
          <w:rFonts w:ascii="Arial" w:eastAsia="Arial" w:hAnsi="Arial" w:cs="Arial"/>
        </w:rPr>
        <w:t>ex-ICB</w:t>
      </w:r>
      <w:proofErr w:type="spellEnd"/>
      <w:r>
        <w:rPr>
          <w:rFonts w:ascii="Arial" w:eastAsia="Arial" w:hAnsi="Arial" w:cs="Arial"/>
        </w:rPr>
        <w:t>, pertencente à UESC, tem contrato com a Caixa Econômica Federal de uma área de 1.272 m², situação que gera recebimento de receita pelo uso do espaço disponibilizado. A outra parte do imóvel abriga as instalações do CEDOC – Museu do Cacau, que já está em utilização.</w:t>
      </w:r>
    </w:p>
    <w:p w14:paraId="3A1D4A1B" w14:textId="192276AC" w:rsidR="00646355" w:rsidRDefault="00D1210E" w:rsidP="005855D0">
      <w:pPr>
        <w:widowControl w:val="0"/>
        <w:pBdr>
          <w:top w:val="nil"/>
          <w:left w:val="nil"/>
          <w:bottom w:val="nil"/>
          <w:right w:val="nil"/>
          <w:between w:val="nil"/>
        </w:pBdr>
        <w:spacing w:line="276" w:lineRule="auto"/>
        <w:ind w:leftChars="0" w:left="0" w:firstLineChars="0" w:firstLine="720"/>
        <w:jc w:val="both"/>
        <w:rPr>
          <w:rFonts w:ascii="Arial" w:eastAsia="Arial" w:hAnsi="Arial" w:cs="Arial"/>
          <w:color w:val="000000"/>
          <w:highlight w:val="white"/>
        </w:rPr>
      </w:pPr>
      <w:r>
        <w:rPr>
          <w:rFonts w:ascii="Arial" w:eastAsia="Arial" w:hAnsi="Arial" w:cs="Arial"/>
          <w:color w:val="000000"/>
        </w:rPr>
        <w:t>O imóvel localizado na Av. Itabuna nº 848, onde funcionou a 6ª DIRES de Ilhéus, já fora demolido</w:t>
      </w:r>
      <w:r w:rsidR="003374C4">
        <w:rPr>
          <w:rFonts w:ascii="Arial" w:eastAsia="Arial" w:hAnsi="Arial" w:cs="Arial"/>
          <w:color w:val="000000"/>
        </w:rPr>
        <w:t>.</w:t>
      </w:r>
      <w:r>
        <w:rPr>
          <w:rFonts w:ascii="Arial" w:eastAsia="Arial" w:hAnsi="Arial" w:cs="Arial"/>
          <w:color w:val="000000"/>
        </w:rPr>
        <w:t xml:space="preserve"> </w:t>
      </w:r>
      <w:r w:rsidR="003374C4">
        <w:rPr>
          <w:rFonts w:ascii="Arial" w:eastAsia="Arial" w:hAnsi="Arial" w:cs="Arial"/>
          <w:color w:val="000000"/>
        </w:rPr>
        <w:t>C</w:t>
      </w:r>
      <w:r>
        <w:rPr>
          <w:rFonts w:ascii="Arial" w:eastAsia="Arial" w:hAnsi="Arial" w:cs="Arial"/>
          <w:color w:val="000000"/>
        </w:rPr>
        <w:t>om o expurgo dos entulhos o imóvel também se encontra devidamente cercado a fim de evitar a ação de invasores.</w:t>
      </w:r>
    </w:p>
    <w:p w14:paraId="10B0C4BB" w14:textId="1233D06E" w:rsidR="00646355" w:rsidRDefault="00CC4EA7" w:rsidP="005855D0">
      <w:pPr>
        <w:widowControl w:val="0"/>
        <w:pBdr>
          <w:top w:val="nil"/>
          <w:left w:val="nil"/>
          <w:bottom w:val="nil"/>
          <w:right w:val="nil"/>
          <w:between w:val="nil"/>
        </w:pBdr>
        <w:spacing w:line="276" w:lineRule="auto"/>
        <w:ind w:left="0" w:hanging="2"/>
        <w:jc w:val="both"/>
        <w:rPr>
          <w:rFonts w:ascii="Arial" w:eastAsia="Arial" w:hAnsi="Arial" w:cs="Arial"/>
          <w:color w:val="000000"/>
          <w:highlight w:val="white"/>
        </w:rPr>
      </w:pPr>
      <w:r>
        <w:rPr>
          <w:rFonts w:ascii="Arial" w:eastAsia="Arial" w:hAnsi="Arial" w:cs="Arial"/>
          <w:color w:val="000000"/>
          <w:highlight w:val="white"/>
        </w:rPr>
        <w:tab/>
      </w:r>
      <w:r w:rsidR="00D1210E">
        <w:rPr>
          <w:rFonts w:ascii="Arial" w:eastAsia="Arial" w:hAnsi="Arial" w:cs="Arial"/>
          <w:color w:val="000000"/>
          <w:highlight w:val="white"/>
        </w:rPr>
        <w:tab/>
        <w:t>No exercício, foram registrados os valores de R$3.155.415,34 de entrada de bens de consumo e, R$986.299,69 de bens permanentes, ficando o saldo final de R$50.846.657,13</w:t>
      </w:r>
      <w:r w:rsidR="00F2745E">
        <w:rPr>
          <w:rFonts w:ascii="Arial" w:eastAsia="Arial" w:hAnsi="Arial" w:cs="Arial"/>
          <w:color w:val="000000"/>
          <w:highlight w:val="white"/>
        </w:rPr>
        <w:t>.</w:t>
      </w:r>
    </w:p>
    <w:p w14:paraId="6877E205"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5A26BA79"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highlight w:val="white"/>
        </w:rPr>
      </w:pPr>
    </w:p>
    <w:p w14:paraId="1ACC99F0"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 xml:space="preserve">TABELA 17 </w:t>
      </w:r>
      <w:r>
        <w:rPr>
          <w:rFonts w:ascii="Arial" w:eastAsia="Arial" w:hAnsi="Arial" w:cs="Arial"/>
          <w:color w:val="000000"/>
          <w:highlight w:val="white"/>
        </w:rPr>
        <w:t>–</w:t>
      </w:r>
      <w:r>
        <w:rPr>
          <w:rFonts w:ascii="Arial" w:eastAsia="Arial" w:hAnsi="Arial" w:cs="Arial"/>
          <w:b/>
          <w:color w:val="000000"/>
          <w:highlight w:val="white"/>
        </w:rPr>
        <w:t xml:space="preserve"> </w:t>
      </w:r>
      <w:r>
        <w:rPr>
          <w:rFonts w:ascii="Arial" w:eastAsia="Arial" w:hAnsi="Arial" w:cs="Arial"/>
          <w:color w:val="000000"/>
          <w:highlight w:val="white"/>
        </w:rPr>
        <w:t>Movimentação dos bens de consumo e permanentes</w:t>
      </w:r>
    </w:p>
    <w:p w14:paraId="363A47D5" w14:textId="77777777" w:rsidR="00646355" w:rsidRDefault="00D1210E">
      <w:pPr>
        <w:ind w:left="0" w:hanging="2"/>
        <w:jc w:val="right"/>
      </w:pPr>
      <w:r>
        <w:rPr>
          <w:rFonts w:ascii="Arial" w:eastAsia="Arial" w:hAnsi="Arial" w:cs="Arial"/>
          <w:sz w:val="18"/>
          <w:szCs w:val="18"/>
          <w:highlight w:val="white"/>
        </w:rPr>
        <w:t>R$1,00</w:t>
      </w:r>
      <w:r>
        <w:rPr>
          <w:rFonts w:ascii="Arial" w:eastAsia="Arial" w:hAnsi="Arial" w:cs="Arial"/>
          <w:highlight w:val="white"/>
        </w:rPr>
        <w:t xml:space="preserve"> </w:t>
      </w:r>
    </w:p>
    <w:tbl>
      <w:tblPr>
        <w:tblStyle w:val="aff2"/>
        <w:tblW w:w="8988" w:type="dxa"/>
        <w:tblInd w:w="117" w:type="dxa"/>
        <w:tblLayout w:type="fixed"/>
        <w:tblLook w:val="0000" w:firstRow="0" w:lastRow="0" w:firstColumn="0" w:lastColumn="0" w:noHBand="0" w:noVBand="0"/>
      </w:tblPr>
      <w:tblGrid>
        <w:gridCol w:w="2550"/>
        <w:gridCol w:w="1688"/>
        <w:gridCol w:w="1512"/>
        <w:gridCol w:w="1725"/>
        <w:gridCol w:w="1513"/>
      </w:tblGrid>
      <w:tr w:rsidR="00646355" w14:paraId="44FDD117" w14:textId="77777777">
        <w:tc>
          <w:tcPr>
            <w:tcW w:w="2550" w:type="dxa"/>
            <w:tcBorders>
              <w:top w:val="single" w:sz="4" w:space="0" w:color="000000"/>
              <w:bottom w:val="single" w:sz="4" w:space="0" w:color="000000"/>
            </w:tcBorders>
            <w:shd w:val="clear" w:color="auto" w:fill="B2B2B2"/>
          </w:tcPr>
          <w:p w14:paraId="74E28055"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Descrição</w:t>
            </w:r>
          </w:p>
        </w:tc>
        <w:tc>
          <w:tcPr>
            <w:tcW w:w="1688" w:type="dxa"/>
            <w:tcBorders>
              <w:top w:val="single" w:sz="4" w:space="0" w:color="000000"/>
              <w:left w:val="single" w:sz="4" w:space="0" w:color="000000"/>
              <w:bottom w:val="single" w:sz="4" w:space="0" w:color="000000"/>
            </w:tcBorders>
            <w:shd w:val="clear" w:color="auto" w:fill="B2B2B2"/>
          </w:tcPr>
          <w:p w14:paraId="3062216F"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Saldo inicial</w:t>
            </w:r>
          </w:p>
        </w:tc>
        <w:tc>
          <w:tcPr>
            <w:tcW w:w="1512" w:type="dxa"/>
            <w:tcBorders>
              <w:top w:val="single" w:sz="4" w:space="0" w:color="000000"/>
              <w:left w:val="single" w:sz="4" w:space="0" w:color="000000"/>
              <w:bottom w:val="single" w:sz="4" w:space="0" w:color="000000"/>
            </w:tcBorders>
            <w:shd w:val="clear" w:color="auto" w:fill="B2B2B2"/>
          </w:tcPr>
          <w:p w14:paraId="3FA9702C"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Entradas</w:t>
            </w:r>
          </w:p>
        </w:tc>
        <w:tc>
          <w:tcPr>
            <w:tcW w:w="1725" w:type="dxa"/>
            <w:tcBorders>
              <w:top w:val="single" w:sz="4" w:space="0" w:color="000000"/>
              <w:left w:val="single" w:sz="4" w:space="0" w:color="000000"/>
              <w:bottom w:val="single" w:sz="4" w:space="0" w:color="000000"/>
            </w:tcBorders>
            <w:shd w:val="clear" w:color="auto" w:fill="B2B2B2"/>
          </w:tcPr>
          <w:p w14:paraId="62412172"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Saídas</w:t>
            </w:r>
          </w:p>
        </w:tc>
        <w:tc>
          <w:tcPr>
            <w:tcW w:w="1513" w:type="dxa"/>
            <w:tcBorders>
              <w:top w:val="single" w:sz="4" w:space="0" w:color="000000"/>
              <w:left w:val="single" w:sz="4" w:space="0" w:color="000000"/>
              <w:bottom w:val="single" w:sz="4" w:space="0" w:color="000000"/>
            </w:tcBorders>
            <w:shd w:val="clear" w:color="auto" w:fill="B2B2B2"/>
          </w:tcPr>
          <w:p w14:paraId="77AD0DF8"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Saldo final</w:t>
            </w:r>
          </w:p>
        </w:tc>
      </w:tr>
      <w:tr w:rsidR="00646355" w14:paraId="03159537" w14:textId="77777777">
        <w:tc>
          <w:tcPr>
            <w:tcW w:w="2550" w:type="dxa"/>
            <w:tcBorders>
              <w:bottom w:val="single" w:sz="4" w:space="0" w:color="000000"/>
            </w:tcBorders>
          </w:tcPr>
          <w:p w14:paraId="584B2BB5"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Bens de consumo</w:t>
            </w:r>
          </w:p>
        </w:tc>
        <w:tc>
          <w:tcPr>
            <w:tcW w:w="1688" w:type="dxa"/>
            <w:tcBorders>
              <w:left w:val="single" w:sz="4" w:space="0" w:color="000000"/>
              <w:bottom w:val="single" w:sz="4" w:space="0" w:color="000000"/>
            </w:tcBorders>
          </w:tcPr>
          <w:p w14:paraId="56D89C1D"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967.158,34</w:t>
            </w:r>
          </w:p>
        </w:tc>
        <w:tc>
          <w:tcPr>
            <w:tcW w:w="1512" w:type="dxa"/>
            <w:tcBorders>
              <w:left w:val="single" w:sz="4" w:space="0" w:color="000000"/>
              <w:bottom w:val="single" w:sz="4" w:space="0" w:color="000000"/>
            </w:tcBorders>
          </w:tcPr>
          <w:p w14:paraId="4EE9EAD0"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3.155.415,34</w:t>
            </w:r>
          </w:p>
        </w:tc>
        <w:tc>
          <w:tcPr>
            <w:tcW w:w="1725" w:type="dxa"/>
            <w:tcBorders>
              <w:left w:val="single" w:sz="4" w:space="0" w:color="000000"/>
              <w:bottom w:val="single" w:sz="4" w:space="0" w:color="000000"/>
            </w:tcBorders>
          </w:tcPr>
          <w:p w14:paraId="7EE20513"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3.084.776,67</w:t>
            </w:r>
          </w:p>
        </w:tc>
        <w:tc>
          <w:tcPr>
            <w:tcW w:w="1513" w:type="dxa"/>
            <w:tcBorders>
              <w:left w:val="single" w:sz="4" w:space="0" w:color="000000"/>
              <w:bottom w:val="single" w:sz="4" w:space="0" w:color="000000"/>
            </w:tcBorders>
          </w:tcPr>
          <w:p w14:paraId="3FE9B019"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1.037.797,01</w:t>
            </w:r>
          </w:p>
        </w:tc>
      </w:tr>
      <w:tr w:rsidR="00646355" w14:paraId="78986EDF" w14:textId="77777777">
        <w:tc>
          <w:tcPr>
            <w:tcW w:w="2550" w:type="dxa"/>
            <w:tcBorders>
              <w:bottom w:val="single" w:sz="4" w:space="0" w:color="000000"/>
            </w:tcBorders>
          </w:tcPr>
          <w:p w14:paraId="6E0A0232"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Bens permanentes</w:t>
            </w:r>
          </w:p>
        </w:tc>
        <w:tc>
          <w:tcPr>
            <w:tcW w:w="1688" w:type="dxa"/>
            <w:tcBorders>
              <w:left w:val="single" w:sz="4" w:space="0" w:color="000000"/>
              <w:bottom w:val="single" w:sz="4" w:space="0" w:color="000000"/>
            </w:tcBorders>
          </w:tcPr>
          <w:p w14:paraId="1103203F"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49.505.894,58</w:t>
            </w:r>
          </w:p>
        </w:tc>
        <w:tc>
          <w:tcPr>
            <w:tcW w:w="1512" w:type="dxa"/>
            <w:tcBorders>
              <w:left w:val="single" w:sz="4" w:space="0" w:color="000000"/>
              <w:bottom w:val="single" w:sz="4" w:space="0" w:color="000000"/>
            </w:tcBorders>
          </w:tcPr>
          <w:p w14:paraId="3FF8C077"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986.299,69</w:t>
            </w:r>
          </w:p>
        </w:tc>
        <w:tc>
          <w:tcPr>
            <w:tcW w:w="1725" w:type="dxa"/>
            <w:tcBorders>
              <w:left w:val="single" w:sz="4" w:space="0" w:color="000000"/>
              <w:bottom w:val="single" w:sz="4" w:space="0" w:color="000000"/>
            </w:tcBorders>
          </w:tcPr>
          <w:p w14:paraId="44FC7C2F"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683.334,15</w:t>
            </w:r>
          </w:p>
        </w:tc>
        <w:tc>
          <w:tcPr>
            <w:tcW w:w="1513" w:type="dxa"/>
            <w:tcBorders>
              <w:left w:val="single" w:sz="4" w:space="0" w:color="000000"/>
              <w:bottom w:val="single" w:sz="4" w:space="0" w:color="000000"/>
            </w:tcBorders>
          </w:tcPr>
          <w:p w14:paraId="2534E095"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49.808.860,12</w:t>
            </w:r>
          </w:p>
        </w:tc>
      </w:tr>
      <w:tr w:rsidR="00646355" w14:paraId="47E7BCBC" w14:textId="77777777">
        <w:tc>
          <w:tcPr>
            <w:tcW w:w="2550" w:type="dxa"/>
            <w:tcBorders>
              <w:bottom w:val="single" w:sz="4" w:space="0" w:color="000000"/>
            </w:tcBorders>
          </w:tcPr>
          <w:p w14:paraId="0AE24A70"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Total</w:t>
            </w:r>
          </w:p>
        </w:tc>
        <w:tc>
          <w:tcPr>
            <w:tcW w:w="1688" w:type="dxa"/>
            <w:tcBorders>
              <w:left w:val="single" w:sz="4" w:space="0" w:color="000000"/>
              <w:bottom w:val="single" w:sz="4" w:space="0" w:color="000000"/>
            </w:tcBorders>
          </w:tcPr>
          <w:p w14:paraId="264E740B"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50.473.052,92</w:t>
            </w:r>
          </w:p>
        </w:tc>
        <w:tc>
          <w:tcPr>
            <w:tcW w:w="1512" w:type="dxa"/>
            <w:tcBorders>
              <w:left w:val="single" w:sz="4" w:space="0" w:color="000000"/>
              <w:bottom w:val="single" w:sz="4" w:space="0" w:color="000000"/>
            </w:tcBorders>
          </w:tcPr>
          <w:p w14:paraId="2AC69D2B"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4.141.715,03</w:t>
            </w:r>
          </w:p>
        </w:tc>
        <w:tc>
          <w:tcPr>
            <w:tcW w:w="1725" w:type="dxa"/>
            <w:tcBorders>
              <w:left w:val="single" w:sz="4" w:space="0" w:color="000000"/>
              <w:bottom w:val="single" w:sz="4" w:space="0" w:color="000000"/>
            </w:tcBorders>
          </w:tcPr>
          <w:p w14:paraId="208845ED"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3.768.110,82</w:t>
            </w:r>
          </w:p>
        </w:tc>
        <w:tc>
          <w:tcPr>
            <w:tcW w:w="1513" w:type="dxa"/>
            <w:tcBorders>
              <w:left w:val="single" w:sz="4" w:space="0" w:color="000000"/>
              <w:bottom w:val="single" w:sz="4" w:space="0" w:color="000000"/>
            </w:tcBorders>
          </w:tcPr>
          <w:p w14:paraId="26EF5DA1"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50.846.657,13</w:t>
            </w:r>
          </w:p>
        </w:tc>
      </w:tr>
    </w:tbl>
    <w:p w14:paraId="20404A92" w14:textId="77777777" w:rsidR="00646355" w:rsidRDefault="00D1210E">
      <w:pPr>
        <w:ind w:left="0" w:hanging="2"/>
      </w:pPr>
      <w:r>
        <w:rPr>
          <w:rFonts w:ascii="Arial" w:eastAsia="Arial" w:hAnsi="Arial" w:cs="Arial"/>
          <w:color w:val="000000"/>
          <w:sz w:val="16"/>
          <w:szCs w:val="16"/>
        </w:rPr>
        <w:t>Fonte: GERAD, 2021.</w:t>
      </w:r>
    </w:p>
    <w:p w14:paraId="5D798772" w14:textId="77777777" w:rsidR="00646355" w:rsidRDefault="00646355">
      <w:pPr>
        <w:pBdr>
          <w:top w:val="nil"/>
          <w:left w:val="nil"/>
          <w:bottom w:val="nil"/>
          <w:right w:val="nil"/>
          <w:between w:val="nil"/>
        </w:pBdr>
        <w:spacing w:line="240" w:lineRule="auto"/>
        <w:ind w:left="0" w:hanging="2"/>
        <w:jc w:val="both"/>
        <w:rPr>
          <w:rFonts w:ascii="Arial" w:eastAsia="Arial" w:hAnsi="Arial" w:cs="Arial"/>
          <w:color w:val="000000"/>
        </w:rPr>
      </w:pPr>
    </w:p>
    <w:p w14:paraId="1A4E1A66" w14:textId="77777777" w:rsidR="00646355" w:rsidRDefault="00D1210E">
      <w:pPr>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 xml:space="preserve">TABELA 18 </w:t>
      </w:r>
      <w:r>
        <w:rPr>
          <w:rFonts w:ascii="Arial" w:eastAsia="Arial" w:hAnsi="Arial" w:cs="Arial"/>
          <w:color w:val="000000"/>
          <w:highlight w:val="white"/>
        </w:rPr>
        <w:t xml:space="preserve">– Movimentação quantitativa do patrimônio imobiliário </w:t>
      </w:r>
    </w:p>
    <w:p w14:paraId="415789CE" w14:textId="77777777" w:rsidR="00646355" w:rsidRDefault="00646355">
      <w:pPr>
        <w:pBdr>
          <w:top w:val="nil"/>
          <w:left w:val="nil"/>
          <w:bottom w:val="nil"/>
          <w:right w:val="nil"/>
          <w:between w:val="nil"/>
        </w:pBdr>
        <w:spacing w:line="240" w:lineRule="auto"/>
        <w:ind w:left="0" w:hanging="2"/>
        <w:jc w:val="both"/>
        <w:rPr>
          <w:color w:val="000000"/>
        </w:rPr>
      </w:pPr>
    </w:p>
    <w:tbl>
      <w:tblPr>
        <w:tblStyle w:val="aff3"/>
        <w:tblW w:w="9181" w:type="dxa"/>
        <w:tblInd w:w="0" w:type="dxa"/>
        <w:tblLayout w:type="fixed"/>
        <w:tblLook w:val="0000" w:firstRow="0" w:lastRow="0" w:firstColumn="0" w:lastColumn="0" w:noHBand="0" w:noVBand="0"/>
      </w:tblPr>
      <w:tblGrid>
        <w:gridCol w:w="1033"/>
        <w:gridCol w:w="1211"/>
        <w:gridCol w:w="1528"/>
        <w:gridCol w:w="938"/>
        <w:gridCol w:w="1190"/>
        <w:gridCol w:w="986"/>
        <w:gridCol w:w="933"/>
        <w:gridCol w:w="1362"/>
      </w:tblGrid>
      <w:tr w:rsidR="00646355" w14:paraId="69CECA34" w14:textId="77777777">
        <w:tc>
          <w:tcPr>
            <w:tcW w:w="1033" w:type="dxa"/>
            <w:tcBorders>
              <w:top w:val="single" w:sz="4" w:space="0" w:color="000000"/>
              <w:left w:val="single" w:sz="4" w:space="0" w:color="000000"/>
              <w:bottom w:val="single" w:sz="4" w:space="0" w:color="000000"/>
            </w:tcBorders>
            <w:shd w:val="clear" w:color="auto" w:fill="B2B2B2"/>
          </w:tcPr>
          <w:p w14:paraId="564E7A01"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Tipo de imóvel</w:t>
            </w:r>
          </w:p>
        </w:tc>
        <w:tc>
          <w:tcPr>
            <w:tcW w:w="1211" w:type="dxa"/>
            <w:tcBorders>
              <w:top w:val="single" w:sz="4" w:space="0" w:color="000000"/>
              <w:left w:val="single" w:sz="4" w:space="0" w:color="000000"/>
              <w:bottom w:val="single" w:sz="4" w:space="0" w:color="000000"/>
            </w:tcBorders>
            <w:shd w:val="clear" w:color="auto" w:fill="B2B2B2"/>
          </w:tcPr>
          <w:p w14:paraId="1BAB4DDC"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Quantidade inicial</w:t>
            </w:r>
          </w:p>
        </w:tc>
        <w:tc>
          <w:tcPr>
            <w:tcW w:w="1528" w:type="dxa"/>
            <w:tcBorders>
              <w:top w:val="single" w:sz="4" w:space="0" w:color="000000"/>
              <w:left w:val="single" w:sz="4" w:space="0" w:color="000000"/>
              <w:bottom w:val="single" w:sz="4" w:space="0" w:color="000000"/>
            </w:tcBorders>
            <w:shd w:val="clear" w:color="auto" w:fill="B2B2B2"/>
          </w:tcPr>
          <w:p w14:paraId="15D6AE11"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Incorporações</w:t>
            </w:r>
          </w:p>
        </w:tc>
        <w:tc>
          <w:tcPr>
            <w:tcW w:w="938" w:type="dxa"/>
            <w:tcBorders>
              <w:top w:val="single" w:sz="4" w:space="0" w:color="000000"/>
              <w:left w:val="single" w:sz="4" w:space="0" w:color="000000"/>
              <w:bottom w:val="single" w:sz="4" w:space="0" w:color="000000"/>
            </w:tcBorders>
            <w:shd w:val="clear" w:color="auto" w:fill="B2B2B2"/>
          </w:tcPr>
          <w:p w14:paraId="67E07E0B"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Baixas</w:t>
            </w:r>
          </w:p>
        </w:tc>
        <w:tc>
          <w:tcPr>
            <w:tcW w:w="1190" w:type="dxa"/>
            <w:tcBorders>
              <w:top w:val="single" w:sz="4" w:space="0" w:color="000000"/>
              <w:left w:val="single" w:sz="4" w:space="0" w:color="000000"/>
              <w:bottom w:val="single" w:sz="4" w:space="0" w:color="000000"/>
            </w:tcBorders>
            <w:shd w:val="clear" w:color="auto" w:fill="B2B2B2"/>
          </w:tcPr>
          <w:p w14:paraId="2A504ADB"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Alienações</w:t>
            </w:r>
          </w:p>
        </w:tc>
        <w:tc>
          <w:tcPr>
            <w:tcW w:w="986" w:type="dxa"/>
            <w:tcBorders>
              <w:top w:val="single" w:sz="4" w:space="0" w:color="000000"/>
              <w:left w:val="single" w:sz="4" w:space="0" w:color="000000"/>
              <w:bottom w:val="single" w:sz="4" w:space="0" w:color="000000"/>
            </w:tcBorders>
            <w:shd w:val="clear" w:color="auto" w:fill="B2B2B2"/>
          </w:tcPr>
          <w:p w14:paraId="65548BBF"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Doações</w:t>
            </w:r>
          </w:p>
        </w:tc>
        <w:tc>
          <w:tcPr>
            <w:tcW w:w="933" w:type="dxa"/>
            <w:tcBorders>
              <w:top w:val="single" w:sz="4" w:space="0" w:color="000000"/>
              <w:left w:val="single" w:sz="4" w:space="0" w:color="000000"/>
              <w:bottom w:val="single" w:sz="4" w:space="0" w:color="000000"/>
            </w:tcBorders>
            <w:shd w:val="clear" w:color="auto" w:fill="B2B2B2"/>
          </w:tcPr>
          <w:p w14:paraId="77821692"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Cessões</w:t>
            </w:r>
          </w:p>
        </w:tc>
        <w:tc>
          <w:tcPr>
            <w:tcW w:w="1362" w:type="dxa"/>
            <w:tcBorders>
              <w:top w:val="single" w:sz="4" w:space="0" w:color="000000"/>
              <w:left w:val="single" w:sz="4" w:space="0" w:color="000000"/>
              <w:bottom w:val="single" w:sz="4" w:space="0" w:color="000000"/>
              <w:right w:val="single" w:sz="4" w:space="0" w:color="000000"/>
            </w:tcBorders>
            <w:shd w:val="clear" w:color="auto" w:fill="B2B2B2"/>
          </w:tcPr>
          <w:p w14:paraId="54A8C65D" w14:textId="77777777" w:rsidR="00646355" w:rsidRDefault="00D1210E">
            <w:pPr>
              <w:ind w:left="0" w:hanging="2"/>
              <w:jc w:val="center"/>
              <w:rPr>
                <w:rFonts w:ascii="Arial" w:eastAsia="Arial" w:hAnsi="Arial" w:cs="Arial"/>
                <w:sz w:val="20"/>
                <w:szCs w:val="20"/>
              </w:rPr>
            </w:pPr>
            <w:r>
              <w:rPr>
                <w:rFonts w:ascii="Arial" w:eastAsia="Arial" w:hAnsi="Arial" w:cs="Arial"/>
                <w:b/>
                <w:sz w:val="20"/>
                <w:szCs w:val="20"/>
              </w:rPr>
              <w:t>Quantidade final</w:t>
            </w:r>
          </w:p>
        </w:tc>
      </w:tr>
      <w:tr w:rsidR="00646355" w14:paraId="1483EB13" w14:textId="77777777">
        <w:tc>
          <w:tcPr>
            <w:tcW w:w="1033" w:type="dxa"/>
            <w:tcBorders>
              <w:left w:val="single" w:sz="4" w:space="0" w:color="000000"/>
              <w:bottom w:val="single" w:sz="4" w:space="0" w:color="000000"/>
            </w:tcBorders>
          </w:tcPr>
          <w:p w14:paraId="3D3026B9"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Terreno</w:t>
            </w:r>
          </w:p>
        </w:tc>
        <w:tc>
          <w:tcPr>
            <w:tcW w:w="1211" w:type="dxa"/>
            <w:tcBorders>
              <w:left w:val="single" w:sz="4" w:space="0" w:color="000000"/>
              <w:bottom w:val="single" w:sz="4" w:space="0" w:color="000000"/>
            </w:tcBorders>
          </w:tcPr>
          <w:p w14:paraId="7B4A6E61"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c>
          <w:tcPr>
            <w:tcW w:w="1528" w:type="dxa"/>
            <w:tcBorders>
              <w:left w:val="single" w:sz="4" w:space="0" w:color="000000"/>
              <w:bottom w:val="single" w:sz="4" w:space="0" w:color="000000"/>
            </w:tcBorders>
          </w:tcPr>
          <w:p w14:paraId="71798402"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8" w:type="dxa"/>
            <w:tcBorders>
              <w:left w:val="single" w:sz="4" w:space="0" w:color="000000"/>
              <w:bottom w:val="single" w:sz="4" w:space="0" w:color="000000"/>
            </w:tcBorders>
          </w:tcPr>
          <w:p w14:paraId="5DCA3BD5"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190" w:type="dxa"/>
            <w:tcBorders>
              <w:left w:val="single" w:sz="4" w:space="0" w:color="000000"/>
              <w:bottom w:val="single" w:sz="4" w:space="0" w:color="000000"/>
            </w:tcBorders>
          </w:tcPr>
          <w:p w14:paraId="32664501"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86" w:type="dxa"/>
            <w:tcBorders>
              <w:left w:val="single" w:sz="4" w:space="0" w:color="000000"/>
              <w:bottom w:val="single" w:sz="4" w:space="0" w:color="000000"/>
            </w:tcBorders>
          </w:tcPr>
          <w:p w14:paraId="1871FD0D"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3" w:type="dxa"/>
            <w:tcBorders>
              <w:left w:val="single" w:sz="4" w:space="0" w:color="000000"/>
              <w:bottom w:val="single" w:sz="4" w:space="0" w:color="000000"/>
            </w:tcBorders>
          </w:tcPr>
          <w:p w14:paraId="68058C59"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362" w:type="dxa"/>
            <w:tcBorders>
              <w:left w:val="single" w:sz="4" w:space="0" w:color="000000"/>
              <w:bottom w:val="single" w:sz="4" w:space="0" w:color="000000"/>
              <w:right w:val="single" w:sz="4" w:space="0" w:color="000000"/>
            </w:tcBorders>
          </w:tcPr>
          <w:p w14:paraId="37E62E1D"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r>
      <w:tr w:rsidR="00646355" w14:paraId="33888CAB" w14:textId="77777777">
        <w:tc>
          <w:tcPr>
            <w:tcW w:w="1033" w:type="dxa"/>
            <w:tcBorders>
              <w:left w:val="single" w:sz="4" w:space="0" w:color="000000"/>
              <w:bottom w:val="single" w:sz="4" w:space="0" w:color="000000"/>
            </w:tcBorders>
          </w:tcPr>
          <w:p w14:paraId="23DDF7E5"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Fazenda</w:t>
            </w:r>
          </w:p>
        </w:tc>
        <w:tc>
          <w:tcPr>
            <w:tcW w:w="1211" w:type="dxa"/>
            <w:tcBorders>
              <w:left w:val="single" w:sz="4" w:space="0" w:color="000000"/>
              <w:bottom w:val="single" w:sz="4" w:space="0" w:color="000000"/>
            </w:tcBorders>
          </w:tcPr>
          <w:p w14:paraId="157BC451"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02</w:t>
            </w:r>
          </w:p>
        </w:tc>
        <w:tc>
          <w:tcPr>
            <w:tcW w:w="1528" w:type="dxa"/>
            <w:tcBorders>
              <w:left w:val="single" w:sz="4" w:space="0" w:color="000000"/>
              <w:bottom w:val="single" w:sz="4" w:space="0" w:color="000000"/>
            </w:tcBorders>
          </w:tcPr>
          <w:p w14:paraId="48270CC6"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8" w:type="dxa"/>
            <w:tcBorders>
              <w:left w:val="single" w:sz="4" w:space="0" w:color="000000"/>
              <w:bottom w:val="single" w:sz="4" w:space="0" w:color="000000"/>
            </w:tcBorders>
          </w:tcPr>
          <w:p w14:paraId="1D21EE5C"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190" w:type="dxa"/>
            <w:tcBorders>
              <w:left w:val="single" w:sz="4" w:space="0" w:color="000000"/>
              <w:bottom w:val="single" w:sz="4" w:space="0" w:color="000000"/>
            </w:tcBorders>
          </w:tcPr>
          <w:p w14:paraId="39C1FE83"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86" w:type="dxa"/>
            <w:tcBorders>
              <w:left w:val="single" w:sz="4" w:space="0" w:color="000000"/>
              <w:bottom w:val="single" w:sz="4" w:space="0" w:color="000000"/>
            </w:tcBorders>
          </w:tcPr>
          <w:p w14:paraId="624DBF2E"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3" w:type="dxa"/>
            <w:tcBorders>
              <w:left w:val="single" w:sz="4" w:space="0" w:color="000000"/>
              <w:bottom w:val="single" w:sz="4" w:space="0" w:color="000000"/>
            </w:tcBorders>
          </w:tcPr>
          <w:p w14:paraId="5BAC2E83"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01</w:t>
            </w:r>
          </w:p>
        </w:tc>
        <w:tc>
          <w:tcPr>
            <w:tcW w:w="1362" w:type="dxa"/>
            <w:tcBorders>
              <w:left w:val="single" w:sz="4" w:space="0" w:color="000000"/>
              <w:bottom w:val="single" w:sz="4" w:space="0" w:color="000000"/>
              <w:right w:val="single" w:sz="4" w:space="0" w:color="000000"/>
            </w:tcBorders>
          </w:tcPr>
          <w:p w14:paraId="77813985"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02</w:t>
            </w:r>
          </w:p>
        </w:tc>
      </w:tr>
      <w:tr w:rsidR="00646355" w14:paraId="3B8BA36B" w14:textId="77777777">
        <w:tc>
          <w:tcPr>
            <w:tcW w:w="1033" w:type="dxa"/>
            <w:tcBorders>
              <w:left w:val="single" w:sz="4" w:space="0" w:color="000000"/>
              <w:bottom w:val="single" w:sz="4" w:space="0" w:color="000000"/>
            </w:tcBorders>
          </w:tcPr>
          <w:p w14:paraId="18893E96"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Edificação</w:t>
            </w:r>
          </w:p>
        </w:tc>
        <w:tc>
          <w:tcPr>
            <w:tcW w:w="1211" w:type="dxa"/>
            <w:tcBorders>
              <w:left w:val="single" w:sz="4" w:space="0" w:color="000000"/>
              <w:bottom w:val="single" w:sz="4" w:space="0" w:color="000000"/>
            </w:tcBorders>
          </w:tcPr>
          <w:p w14:paraId="6432B863"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09</w:t>
            </w:r>
          </w:p>
        </w:tc>
        <w:tc>
          <w:tcPr>
            <w:tcW w:w="1528" w:type="dxa"/>
            <w:tcBorders>
              <w:left w:val="single" w:sz="4" w:space="0" w:color="000000"/>
              <w:bottom w:val="single" w:sz="4" w:space="0" w:color="000000"/>
            </w:tcBorders>
          </w:tcPr>
          <w:p w14:paraId="08D89B24"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8" w:type="dxa"/>
            <w:tcBorders>
              <w:left w:val="single" w:sz="4" w:space="0" w:color="000000"/>
              <w:bottom w:val="single" w:sz="4" w:space="0" w:color="000000"/>
            </w:tcBorders>
          </w:tcPr>
          <w:p w14:paraId="78C45A23"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190" w:type="dxa"/>
            <w:tcBorders>
              <w:left w:val="single" w:sz="4" w:space="0" w:color="000000"/>
              <w:bottom w:val="single" w:sz="4" w:space="0" w:color="000000"/>
            </w:tcBorders>
          </w:tcPr>
          <w:p w14:paraId="1FC2FB69"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86" w:type="dxa"/>
            <w:tcBorders>
              <w:left w:val="single" w:sz="4" w:space="0" w:color="000000"/>
              <w:bottom w:val="single" w:sz="4" w:space="0" w:color="000000"/>
            </w:tcBorders>
          </w:tcPr>
          <w:p w14:paraId="1633A704"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3" w:type="dxa"/>
            <w:tcBorders>
              <w:left w:val="single" w:sz="4" w:space="0" w:color="000000"/>
              <w:bottom w:val="single" w:sz="4" w:space="0" w:color="000000"/>
            </w:tcBorders>
          </w:tcPr>
          <w:p w14:paraId="569AFCF3"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05</w:t>
            </w:r>
          </w:p>
        </w:tc>
        <w:tc>
          <w:tcPr>
            <w:tcW w:w="1362" w:type="dxa"/>
            <w:tcBorders>
              <w:left w:val="single" w:sz="4" w:space="0" w:color="000000"/>
              <w:bottom w:val="single" w:sz="4" w:space="0" w:color="000000"/>
              <w:right w:val="single" w:sz="4" w:space="0" w:color="000000"/>
            </w:tcBorders>
          </w:tcPr>
          <w:p w14:paraId="12E6CE79"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09</w:t>
            </w:r>
          </w:p>
        </w:tc>
      </w:tr>
      <w:tr w:rsidR="00646355" w14:paraId="506AFB51" w14:textId="77777777">
        <w:tc>
          <w:tcPr>
            <w:tcW w:w="1033" w:type="dxa"/>
            <w:tcBorders>
              <w:left w:val="single" w:sz="4" w:space="0" w:color="000000"/>
              <w:bottom w:val="single" w:sz="4" w:space="0" w:color="000000"/>
            </w:tcBorders>
          </w:tcPr>
          <w:p w14:paraId="770900D5"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Barragem</w:t>
            </w:r>
          </w:p>
        </w:tc>
        <w:tc>
          <w:tcPr>
            <w:tcW w:w="1211" w:type="dxa"/>
            <w:tcBorders>
              <w:left w:val="single" w:sz="4" w:space="0" w:color="000000"/>
              <w:bottom w:val="single" w:sz="4" w:space="0" w:color="000000"/>
            </w:tcBorders>
          </w:tcPr>
          <w:p w14:paraId="2F71D7BA"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528" w:type="dxa"/>
            <w:tcBorders>
              <w:left w:val="single" w:sz="4" w:space="0" w:color="000000"/>
              <w:bottom w:val="single" w:sz="4" w:space="0" w:color="000000"/>
            </w:tcBorders>
          </w:tcPr>
          <w:p w14:paraId="3D6DC739"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8" w:type="dxa"/>
            <w:tcBorders>
              <w:left w:val="single" w:sz="4" w:space="0" w:color="000000"/>
              <w:bottom w:val="single" w:sz="4" w:space="0" w:color="000000"/>
            </w:tcBorders>
          </w:tcPr>
          <w:p w14:paraId="3780A894"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190" w:type="dxa"/>
            <w:tcBorders>
              <w:left w:val="single" w:sz="4" w:space="0" w:color="000000"/>
              <w:bottom w:val="single" w:sz="4" w:space="0" w:color="000000"/>
            </w:tcBorders>
          </w:tcPr>
          <w:p w14:paraId="5DD00B8F"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86" w:type="dxa"/>
            <w:tcBorders>
              <w:left w:val="single" w:sz="4" w:space="0" w:color="000000"/>
              <w:bottom w:val="single" w:sz="4" w:space="0" w:color="000000"/>
            </w:tcBorders>
          </w:tcPr>
          <w:p w14:paraId="115845F8"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3" w:type="dxa"/>
            <w:tcBorders>
              <w:left w:val="single" w:sz="4" w:space="0" w:color="000000"/>
              <w:bottom w:val="single" w:sz="4" w:space="0" w:color="000000"/>
            </w:tcBorders>
          </w:tcPr>
          <w:p w14:paraId="0280E67B"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362" w:type="dxa"/>
            <w:tcBorders>
              <w:left w:val="single" w:sz="4" w:space="0" w:color="000000"/>
              <w:bottom w:val="single" w:sz="4" w:space="0" w:color="000000"/>
              <w:right w:val="single" w:sz="4" w:space="0" w:color="000000"/>
            </w:tcBorders>
          </w:tcPr>
          <w:p w14:paraId="2616B6AE"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r>
      <w:tr w:rsidR="00646355" w14:paraId="79AD5A10" w14:textId="77777777">
        <w:tc>
          <w:tcPr>
            <w:tcW w:w="1033" w:type="dxa"/>
            <w:tcBorders>
              <w:left w:val="single" w:sz="4" w:space="0" w:color="000000"/>
              <w:bottom w:val="single" w:sz="4" w:space="0" w:color="000000"/>
            </w:tcBorders>
          </w:tcPr>
          <w:p w14:paraId="3338358F"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Adutora</w:t>
            </w:r>
          </w:p>
        </w:tc>
        <w:tc>
          <w:tcPr>
            <w:tcW w:w="1211" w:type="dxa"/>
            <w:tcBorders>
              <w:left w:val="single" w:sz="4" w:space="0" w:color="000000"/>
              <w:bottom w:val="single" w:sz="4" w:space="0" w:color="000000"/>
            </w:tcBorders>
          </w:tcPr>
          <w:p w14:paraId="0E6B6E58"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528" w:type="dxa"/>
            <w:tcBorders>
              <w:left w:val="single" w:sz="4" w:space="0" w:color="000000"/>
              <w:bottom w:val="single" w:sz="4" w:space="0" w:color="000000"/>
            </w:tcBorders>
          </w:tcPr>
          <w:p w14:paraId="4A74CCB5"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8" w:type="dxa"/>
            <w:tcBorders>
              <w:left w:val="single" w:sz="4" w:space="0" w:color="000000"/>
              <w:bottom w:val="single" w:sz="4" w:space="0" w:color="000000"/>
            </w:tcBorders>
          </w:tcPr>
          <w:p w14:paraId="7DDE1211"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190" w:type="dxa"/>
            <w:tcBorders>
              <w:left w:val="single" w:sz="4" w:space="0" w:color="000000"/>
              <w:bottom w:val="single" w:sz="4" w:space="0" w:color="000000"/>
            </w:tcBorders>
          </w:tcPr>
          <w:p w14:paraId="4B681FF8"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86" w:type="dxa"/>
            <w:tcBorders>
              <w:left w:val="single" w:sz="4" w:space="0" w:color="000000"/>
              <w:bottom w:val="single" w:sz="4" w:space="0" w:color="000000"/>
            </w:tcBorders>
          </w:tcPr>
          <w:p w14:paraId="749F486E"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3" w:type="dxa"/>
            <w:tcBorders>
              <w:left w:val="single" w:sz="4" w:space="0" w:color="000000"/>
              <w:bottom w:val="single" w:sz="4" w:space="0" w:color="000000"/>
            </w:tcBorders>
          </w:tcPr>
          <w:p w14:paraId="1DAA8DE9"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362" w:type="dxa"/>
            <w:tcBorders>
              <w:left w:val="single" w:sz="4" w:space="0" w:color="000000"/>
              <w:bottom w:val="single" w:sz="4" w:space="0" w:color="000000"/>
              <w:right w:val="single" w:sz="4" w:space="0" w:color="000000"/>
            </w:tcBorders>
          </w:tcPr>
          <w:p w14:paraId="3312F77E"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r>
      <w:tr w:rsidR="00646355" w14:paraId="0D4EAA80" w14:textId="77777777">
        <w:tc>
          <w:tcPr>
            <w:tcW w:w="1033" w:type="dxa"/>
            <w:tcBorders>
              <w:left w:val="single" w:sz="4" w:space="0" w:color="000000"/>
              <w:bottom w:val="single" w:sz="4" w:space="0" w:color="000000"/>
            </w:tcBorders>
          </w:tcPr>
          <w:p w14:paraId="0A6507FC" w14:textId="77777777" w:rsidR="00646355" w:rsidRDefault="00D1210E">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Total</w:t>
            </w:r>
          </w:p>
        </w:tc>
        <w:tc>
          <w:tcPr>
            <w:tcW w:w="1211" w:type="dxa"/>
            <w:tcBorders>
              <w:left w:val="single" w:sz="4" w:space="0" w:color="000000"/>
              <w:bottom w:val="single" w:sz="4" w:space="0" w:color="000000"/>
            </w:tcBorders>
          </w:tcPr>
          <w:p w14:paraId="60EFFEE0"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12</w:t>
            </w:r>
          </w:p>
        </w:tc>
        <w:tc>
          <w:tcPr>
            <w:tcW w:w="1528" w:type="dxa"/>
            <w:tcBorders>
              <w:left w:val="single" w:sz="4" w:space="0" w:color="000000"/>
              <w:bottom w:val="single" w:sz="4" w:space="0" w:color="000000"/>
            </w:tcBorders>
          </w:tcPr>
          <w:p w14:paraId="7211B748"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8" w:type="dxa"/>
            <w:tcBorders>
              <w:left w:val="single" w:sz="4" w:space="0" w:color="000000"/>
              <w:bottom w:val="single" w:sz="4" w:space="0" w:color="000000"/>
            </w:tcBorders>
          </w:tcPr>
          <w:p w14:paraId="2CB1322E"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190" w:type="dxa"/>
            <w:tcBorders>
              <w:left w:val="single" w:sz="4" w:space="0" w:color="000000"/>
              <w:bottom w:val="single" w:sz="4" w:space="0" w:color="000000"/>
            </w:tcBorders>
          </w:tcPr>
          <w:p w14:paraId="24DECD47"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86" w:type="dxa"/>
            <w:tcBorders>
              <w:left w:val="single" w:sz="4" w:space="0" w:color="000000"/>
              <w:bottom w:val="single" w:sz="4" w:space="0" w:color="000000"/>
            </w:tcBorders>
          </w:tcPr>
          <w:p w14:paraId="1275E9F9"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933" w:type="dxa"/>
            <w:tcBorders>
              <w:left w:val="single" w:sz="4" w:space="0" w:color="000000"/>
              <w:bottom w:val="single" w:sz="4" w:space="0" w:color="000000"/>
            </w:tcBorders>
          </w:tcPr>
          <w:p w14:paraId="509DAC61"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06</w:t>
            </w:r>
          </w:p>
        </w:tc>
        <w:tc>
          <w:tcPr>
            <w:tcW w:w="1362" w:type="dxa"/>
            <w:tcBorders>
              <w:left w:val="single" w:sz="4" w:space="0" w:color="000000"/>
              <w:bottom w:val="single" w:sz="4" w:space="0" w:color="000000"/>
              <w:right w:val="single" w:sz="4" w:space="0" w:color="000000"/>
            </w:tcBorders>
          </w:tcPr>
          <w:p w14:paraId="4BEAE48C"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12</w:t>
            </w:r>
          </w:p>
        </w:tc>
      </w:tr>
    </w:tbl>
    <w:p w14:paraId="1DEFA999" w14:textId="77777777" w:rsidR="00646355" w:rsidRDefault="00D1210E">
      <w:pPr>
        <w:ind w:left="0" w:hanging="2"/>
      </w:pPr>
      <w:r>
        <w:rPr>
          <w:rFonts w:ascii="Arial" w:eastAsia="Arial" w:hAnsi="Arial" w:cs="Arial"/>
          <w:color w:val="000000"/>
          <w:sz w:val="16"/>
          <w:szCs w:val="16"/>
        </w:rPr>
        <w:t>Fonte: GERAD, 2021.</w:t>
      </w:r>
    </w:p>
    <w:p w14:paraId="0E4A15CC" w14:textId="77777777" w:rsidR="00646355" w:rsidRDefault="00646355">
      <w:pPr>
        <w:pBdr>
          <w:top w:val="nil"/>
          <w:left w:val="nil"/>
          <w:bottom w:val="nil"/>
          <w:right w:val="nil"/>
          <w:between w:val="nil"/>
        </w:pBdr>
        <w:spacing w:line="240" w:lineRule="auto"/>
        <w:ind w:left="0" w:hanging="2"/>
        <w:jc w:val="both"/>
        <w:rPr>
          <w:color w:val="000000"/>
        </w:rPr>
      </w:pPr>
    </w:p>
    <w:p w14:paraId="058D227B" w14:textId="77777777" w:rsidR="008F773C" w:rsidRDefault="008F773C">
      <w:pPr>
        <w:pBdr>
          <w:top w:val="nil"/>
          <w:left w:val="nil"/>
          <w:bottom w:val="nil"/>
          <w:right w:val="nil"/>
          <w:between w:val="nil"/>
        </w:pBdr>
        <w:spacing w:line="240" w:lineRule="auto"/>
        <w:ind w:left="0" w:hanging="2"/>
        <w:jc w:val="both"/>
        <w:rPr>
          <w:rFonts w:ascii="Arial" w:eastAsia="Arial" w:hAnsi="Arial" w:cs="Arial"/>
          <w:b/>
          <w:color w:val="000000"/>
        </w:rPr>
      </w:pPr>
    </w:p>
    <w:p w14:paraId="01971437" w14:textId="77777777" w:rsidR="008F773C" w:rsidRDefault="008F773C">
      <w:pPr>
        <w:pBdr>
          <w:top w:val="nil"/>
          <w:left w:val="nil"/>
          <w:bottom w:val="nil"/>
          <w:right w:val="nil"/>
          <w:between w:val="nil"/>
        </w:pBdr>
        <w:spacing w:line="240" w:lineRule="auto"/>
        <w:ind w:left="0" w:hanging="2"/>
        <w:jc w:val="both"/>
        <w:rPr>
          <w:rFonts w:ascii="Arial" w:eastAsia="Arial" w:hAnsi="Arial" w:cs="Arial"/>
          <w:b/>
          <w:color w:val="000000"/>
        </w:rPr>
      </w:pPr>
    </w:p>
    <w:p w14:paraId="434176E9" w14:textId="77777777" w:rsidR="008F773C" w:rsidRDefault="008F773C">
      <w:pPr>
        <w:pBdr>
          <w:top w:val="nil"/>
          <w:left w:val="nil"/>
          <w:bottom w:val="nil"/>
          <w:right w:val="nil"/>
          <w:between w:val="nil"/>
        </w:pBdr>
        <w:spacing w:line="240" w:lineRule="auto"/>
        <w:ind w:left="0" w:hanging="2"/>
        <w:jc w:val="both"/>
        <w:rPr>
          <w:rFonts w:ascii="Arial" w:eastAsia="Arial" w:hAnsi="Arial" w:cs="Arial"/>
          <w:b/>
          <w:color w:val="000000"/>
        </w:rPr>
      </w:pPr>
    </w:p>
    <w:p w14:paraId="3D9B41B0" w14:textId="77777777" w:rsidR="008F773C" w:rsidRDefault="008F773C">
      <w:pPr>
        <w:pBdr>
          <w:top w:val="nil"/>
          <w:left w:val="nil"/>
          <w:bottom w:val="nil"/>
          <w:right w:val="nil"/>
          <w:between w:val="nil"/>
        </w:pBdr>
        <w:spacing w:line="240" w:lineRule="auto"/>
        <w:ind w:left="0" w:hanging="2"/>
        <w:jc w:val="both"/>
        <w:rPr>
          <w:rFonts w:ascii="Arial" w:eastAsia="Arial" w:hAnsi="Arial" w:cs="Arial"/>
          <w:b/>
          <w:color w:val="000000"/>
        </w:rPr>
      </w:pPr>
    </w:p>
    <w:p w14:paraId="47E5E06A" w14:textId="77777777" w:rsidR="008F773C" w:rsidRDefault="008F773C">
      <w:pPr>
        <w:pBdr>
          <w:top w:val="nil"/>
          <w:left w:val="nil"/>
          <w:bottom w:val="nil"/>
          <w:right w:val="nil"/>
          <w:between w:val="nil"/>
        </w:pBdr>
        <w:spacing w:line="240" w:lineRule="auto"/>
        <w:ind w:left="0" w:hanging="2"/>
        <w:jc w:val="both"/>
        <w:rPr>
          <w:rFonts w:ascii="Arial" w:eastAsia="Arial" w:hAnsi="Arial" w:cs="Arial"/>
          <w:b/>
          <w:color w:val="000000"/>
        </w:rPr>
      </w:pPr>
    </w:p>
    <w:p w14:paraId="4B32E3F6" w14:textId="0833D7AE" w:rsidR="00646355" w:rsidRDefault="00D1210E">
      <w:pPr>
        <w:pBdr>
          <w:top w:val="nil"/>
          <w:left w:val="nil"/>
          <w:bottom w:val="nil"/>
          <w:right w:val="nil"/>
          <w:between w:val="nil"/>
        </w:pBdr>
        <w:spacing w:line="240" w:lineRule="auto"/>
        <w:ind w:left="0" w:hanging="2"/>
        <w:jc w:val="both"/>
        <w:rPr>
          <w:color w:val="000000"/>
        </w:rPr>
      </w:pPr>
      <w:r>
        <w:rPr>
          <w:rFonts w:ascii="Arial" w:eastAsia="Arial" w:hAnsi="Arial" w:cs="Arial"/>
          <w:b/>
          <w:color w:val="000000"/>
        </w:rPr>
        <w:lastRenderedPageBreak/>
        <w:t>QUADRO 13</w:t>
      </w:r>
      <w:r>
        <w:rPr>
          <w:rFonts w:ascii="Arial" w:eastAsia="Arial" w:hAnsi="Arial" w:cs="Arial"/>
          <w:color w:val="000000"/>
        </w:rPr>
        <w:t xml:space="preserve"> – Resumo do Relatório da Comissão de Inventário de bens de consumo</w:t>
      </w:r>
    </w:p>
    <w:p w14:paraId="7A603EB0" w14:textId="77777777" w:rsidR="00646355" w:rsidRDefault="00646355">
      <w:pPr>
        <w:widowControl w:val="0"/>
        <w:pBdr>
          <w:top w:val="nil"/>
          <w:left w:val="nil"/>
          <w:bottom w:val="nil"/>
          <w:right w:val="nil"/>
          <w:between w:val="nil"/>
        </w:pBdr>
        <w:spacing w:line="240" w:lineRule="auto"/>
        <w:ind w:left="0" w:hanging="2"/>
        <w:jc w:val="both"/>
        <w:rPr>
          <w:rFonts w:ascii="Arial" w:eastAsia="Arial" w:hAnsi="Arial" w:cs="Arial"/>
          <w:color w:val="000000"/>
        </w:rPr>
      </w:pPr>
    </w:p>
    <w:tbl>
      <w:tblPr>
        <w:tblStyle w:val="aff4"/>
        <w:tblW w:w="9345" w:type="dxa"/>
        <w:tblInd w:w="0" w:type="dxa"/>
        <w:tblLayout w:type="fixed"/>
        <w:tblLook w:val="0000" w:firstRow="0" w:lastRow="0" w:firstColumn="0" w:lastColumn="0" w:noHBand="0" w:noVBand="0"/>
      </w:tblPr>
      <w:tblGrid>
        <w:gridCol w:w="4013"/>
        <w:gridCol w:w="1471"/>
        <w:gridCol w:w="3861"/>
      </w:tblGrid>
      <w:tr w:rsidR="00646355" w14:paraId="235743EE" w14:textId="77777777">
        <w:tc>
          <w:tcPr>
            <w:tcW w:w="4013" w:type="dxa"/>
            <w:tcBorders>
              <w:top w:val="single" w:sz="4" w:space="0" w:color="000000"/>
              <w:left w:val="single" w:sz="4" w:space="0" w:color="000000"/>
              <w:bottom w:val="single" w:sz="4" w:space="0" w:color="000000"/>
            </w:tcBorders>
            <w:shd w:val="clear" w:color="auto" w:fill="B2B2B2"/>
            <w:vAlign w:val="center"/>
          </w:tcPr>
          <w:p w14:paraId="5951DC79"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 xml:space="preserve">Situação identificada </w:t>
            </w:r>
            <w:r>
              <w:rPr>
                <w:rFonts w:ascii="Arial" w:eastAsia="Arial" w:hAnsi="Arial" w:cs="Arial"/>
                <w:b/>
                <w:color w:val="000000"/>
                <w:sz w:val="20"/>
                <w:szCs w:val="20"/>
                <w:vertAlign w:val="superscript"/>
              </w:rPr>
              <w:t>(1)</w:t>
            </w:r>
          </w:p>
        </w:tc>
        <w:tc>
          <w:tcPr>
            <w:tcW w:w="1471" w:type="dxa"/>
            <w:tcBorders>
              <w:top w:val="single" w:sz="4" w:space="0" w:color="000000"/>
              <w:left w:val="single" w:sz="4" w:space="0" w:color="000000"/>
              <w:bottom w:val="single" w:sz="4" w:space="0" w:color="000000"/>
            </w:tcBorders>
            <w:shd w:val="clear" w:color="auto" w:fill="B2B2B2"/>
            <w:vAlign w:val="center"/>
          </w:tcPr>
          <w:p w14:paraId="3483F595"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Quantidade</w:t>
            </w:r>
          </w:p>
        </w:tc>
        <w:tc>
          <w:tcPr>
            <w:tcW w:w="3861" w:type="dxa"/>
            <w:tcBorders>
              <w:top w:val="single" w:sz="4" w:space="0" w:color="000000"/>
              <w:left w:val="single" w:sz="4" w:space="0" w:color="000000"/>
              <w:bottom w:val="single" w:sz="4" w:space="0" w:color="000000"/>
              <w:right w:val="single" w:sz="4" w:space="0" w:color="000000"/>
            </w:tcBorders>
            <w:shd w:val="clear" w:color="auto" w:fill="B2B2B2"/>
            <w:vAlign w:val="center"/>
          </w:tcPr>
          <w:p w14:paraId="457136FC"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Recomendações para correção das irregularidades apontadas</w:t>
            </w:r>
          </w:p>
        </w:tc>
      </w:tr>
      <w:tr w:rsidR="00646355" w14:paraId="6CF08796" w14:textId="77777777">
        <w:tc>
          <w:tcPr>
            <w:tcW w:w="4013" w:type="dxa"/>
            <w:tcBorders>
              <w:left w:val="single" w:sz="4" w:space="0" w:color="000000"/>
              <w:bottom w:val="single" w:sz="4" w:space="0" w:color="000000"/>
            </w:tcBorders>
          </w:tcPr>
          <w:p w14:paraId="65D5C7E4" w14:textId="77777777" w:rsidR="00646355" w:rsidRDefault="00D1210E">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rPr>
              <w:t>Não houve registro de falta de bens nem prejuízos ao erário</w:t>
            </w:r>
          </w:p>
        </w:tc>
        <w:tc>
          <w:tcPr>
            <w:tcW w:w="1471" w:type="dxa"/>
            <w:tcBorders>
              <w:left w:val="single" w:sz="4" w:space="0" w:color="000000"/>
              <w:bottom w:val="single" w:sz="4" w:space="0" w:color="000000"/>
            </w:tcBorders>
          </w:tcPr>
          <w:p w14:paraId="55626C24"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w:t>
            </w:r>
          </w:p>
        </w:tc>
        <w:tc>
          <w:tcPr>
            <w:tcW w:w="3861" w:type="dxa"/>
            <w:tcBorders>
              <w:left w:val="single" w:sz="4" w:space="0" w:color="000000"/>
              <w:bottom w:val="single" w:sz="4" w:space="0" w:color="000000"/>
              <w:right w:val="single" w:sz="4" w:space="0" w:color="000000"/>
            </w:tcBorders>
          </w:tcPr>
          <w:p w14:paraId="3BDB73A6" w14:textId="77777777" w:rsidR="00646355" w:rsidRDefault="00D1210E">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w:t>
            </w:r>
          </w:p>
        </w:tc>
      </w:tr>
    </w:tbl>
    <w:p w14:paraId="628E6EFD" w14:textId="77777777" w:rsidR="00646355" w:rsidRDefault="00D1210E">
      <w:pPr>
        <w:ind w:left="0" w:hanging="2"/>
      </w:pPr>
      <w:r>
        <w:rPr>
          <w:rFonts w:ascii="Arial" w:eastAsia="Arial" w:hAnsi="Arial" w:cs="Arial"/>
          <w:color w:val="000000"/>
          <w:sz w:val="16"/>
          <w:szCs w:val="16"/>
        </w:rPr>
        <w:t>Fonte: GERAD, 2021.</w:t>
      </w:r>
    </w:p>
    <w:p w14:paraId="0D44D686"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rPr>
        <w:t>Nota:</w:t>
      </w:r>
    </w:p>
    <w:p w14:paraId="24E69AC3"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vertAlign w:val="superscript"/>
        </w:rPr>
        <w:t xml:space="preserve">(1) </w:t>
      </w:r>
      <w:r>
        <w:rPr>
          <w:rFonts w:ascii="Arial" w:eastAsia="Arial" w:hAnsi="Arial" w:cs="Arial"/>
          <w:color w:val="000000"/>
          <w:sz w:val="16"/>
          <w:szCs w:val="16"/>
        </w:rPr>
        <w:t>Relacionar as situações identificadas como irregulares pela Comissão de Inventário</w:t>
      </w:r>
    </w:p>
    <w:p w14:paraId="3DCBFAA4" w14:textId="77777777" w:rsidR="00646355" w:rsidRDefault="00646355">
      <w:pPr>
        <w:pBdr>
          <w:top w:val="nil"/>
          <w:left w:val="nil"/>
          <w:bottom w:val="nil"/>
          <w:right w:val="nil"/>
          <w:between w:val="nil"/>
        </w:pBdr>
        <w:spacing w:line="240" w:lineRule="auto"/>
        <w:ind w:left="0" w:hanging="2"/>
        <w:jc w:val="both"/>
        <w:rPr>
          <w:rFonts w:ascii="Arial" w:eastAsia="Arial" w:hAnsi="Arial" w:cs="Arial"/>
          <w:color w:val="000000"/>
        </w:rPr>
      </w:pPr>
    </w:p>
    <w:p w14:paraId="256F4225" w14:textId="377F5A1A" w:rsidR="00646355" w:rsidRDefault="00D1210E"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 xml:space="preserve">A Comissão de Inventário </w:t>
      </w:r>
      <w:r w:rsidR="00F32F4E">
        <w:rPr>
          <w:rFonts w:ascii="Arial" w:eastAsia="Arial" w:hAnsi="Arial" w:cs="Arial"/>
          <w:color w:val="000000"/>
        </w:rPr>
        <w:t xml:space="preserve">fora </w:t>
      </w:r>
      <w:r>
        <w:rPr>
          <w:rFonts w:ascii="Arial" w:eastAsia="Arial" w:hAnsi="Arial" w:cs="Arial"/>
          <w:color w:val="000000"/>
        </w:rPr>
        <w:t>instituída através da portaria Reitoria UESC nº 547/2021 de 07 de dezembro de 2021</w:t>
      </w:r>
      <w:r w:rsidR="00F32F4E">
        <w:rPr>
          <w:rFonts w:ascii="Arial" w:eastAsia="Arial" w:hAnsi="Arial" w:cs="Arial"/>
          <w:color w:val="000000"/>
        </w:rPr>
        <w:t>.</w:t>
      </w:r>
      <w:r>
        <w:rPr>
          <w:rFonts w:ascii="Arial" w:eastAsia="Arial" w:hAnsi="Arial" w:cs="Arial"/>
          <w:color w:val="000000"/>
        </w:rPr>
        <w:t xml:space="preserve"> </w:t>
      </w:r>
      <w:r w:rsidR="00F32F4E">
        <w:rPr>
          <w:rFonts w:ascii="Arial" w:eastAsia="Arial" w:hAnsi="Arial" w:cs="Arial"/>
          <w:color w:val="000000"/>
        </w:rPr>
        <w:t>N</w:t>
      </w:r>
      <w:r>
        <w:rPr>
          <w:rFonts w:ascii="Arial" w:eastAsia="Arial" w:hAnsi="Arial" w:cs="Arial"/>
          <w:color w:val="000000"/>
        </w:rPr>
        <w:t>o intuito de cumprir as suas atribuições realizou o inventário de todos os bens de consumo em estoque no Almoxarifado da Universidade Estadual de Santa Cruz – UESC, no período de 11/12/2021 a 22/12/2021. Para a efetivação dos trabalhos</w:t>
      </w:r>
      <w:r w:rsidR="00F32F4E">
        <w:rPr>
          <w:rFonts w:ascii="Arial" w:eastAsia="Arial" w:hAnsi="Arial" w:cs="Arial"/>
          <w:color w:val="000000"/>
        </w:rPr>
        <w:t>,</w:t>
      </w:r>
      <w:r>
        <w:rPr>
          <w:rFonts w:ascii="Arial" w:eastAsia="Arial" w:hAnsi="Arial" w:cs="Arial"/>
          <w:color w:val="000000"/>
        </w:rPr>
        <w:t xml:space="preserve"> a Comissão utilizou o relatório com saldos atualizados dos itens em estoque no Almoxarifado.</w:t>
      </w:r>
    </w:p>
    <w:p w14:paraId="55F984B0" w14:textId="77777777" w:rsidR="00F32F4E" w:rsidRDefault="00D1210E"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 xml:space="preserve">Para o inventário dos bens de consumo em estoque, a Comissão procedeu à contagem física dos itens confrontando-os com os saldos constantes nas fichas de prateleiras e com os saldos contabilizados pelos movimentos de entradas e saídas, registrados no sistema informatizado, realizando as devidas anotações. </w:t>
      </w:r>
    </w:p>
    <w:p w14:paraId="384947D4" w14:textId="19B1D307" w:rsidR="00646355" w:rsidRDefault="00D1210E"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O Almoxarifado conta com 7.019 (sete mil e dezenove) itens catalogados e 201 (duzentos e um) em estoque, com saldos perfazendo um valor financeiro total de R$ 1.037,797,01 (Um milhão, trinta e sete mil, setecentos e noventa e sete reais e um centavo).</w:t>
      </w:r>
    </w:p>
    <w:p w14:paraId="6E55674E" w14:textId="00CB868A" w:rsidR="00646355" w:rsidRDefault="00D1210E" w:rsidP="005855D0">
      <w:pPr>
        <w:widowControl w:val="0"/>
        <w:pBdr>
          <w:top w:val="nil"/>
          <w:left w:val="nil"/>
          <w:bottom w:val="nil"/>
          <w:right w:val="nil"/>
          <w:between w:val="nil"/>
        </w:pBdr>
        <w:spacing w:line="276" w:lineRule="auto"/>
        <w:ind w:leftChars="0" w:left="0" w:firstLineChars="0" w:firstLine="720"/>
        <w:jc w:val="both"/>
        <w:rPr>
          <w:color w:val="000000"/>
        </w:rPr>
      </w:pPr>
      <w:r>
        <w:rPr>
          <w:rFonts w:ascii="Arial" w:eastAsia="Arial" w:hAnsi="Arial" w:cs="Arial"/>
          <w:color w:val="000000"/>
        </w:rPr>
        <w:t>A Comissão de Inventário instituída através da portaria Reitoria UESC nº 553/2021 de 08 de dezembro de 2021, no intuito de cumprir as suas atribuições</w:t>
      </w:r>
      <w:r w:rsidR="00F32F4E">
        <w:rPr>
          <w:rFonts w:ascii="Arial" w:eastAsia="Arial" w:hAnsi="Arial" w:cs="Arial"/>
          <w:color w:val="000000"/>
        </w:rPr>
        <w:t>,</w:t>
      </w:r>
      <w:r>
        <w:rPr>
          <w:rFonts w:ascii="Arial" w:eastAsia="Arial" w:hAnsi="Arial" w:cs="Arial"/>
          <w:color w:val="000000"/>
        </w:rPr>
        <w:t xml:space="preserve"> solicitou à Reitoria prorrogação de prazo para entrega do Relatório de inventário de bens permanentes, o qual foi concedido e publicado através da Portaria nº 018/2022.</w:t>
      </w:r>
    </w:p>
    <w:p w14:paraId="5D690CA0" w14:textId="77777777" w:rsidR="00646355" w:rsidRDefault="00646355">
      <w:pPr>
        <w:pBdr>
          <w:top w:val="nil"/>
          <w:left w:val="nil"/>
          <w:bottom w:val="nil"/>
          <w:right w:val="nil"/>
          <w:between w:val="nil"/>
        </w:pBdr>
        <w:spacing w:line="240" w:lineRule="auto"/>
        <w:ind w:left="0" w:hanging="2"/>
        <w:jc w:val="both"/>
        <w:rPr>
          <w:rFonts w:ascii="Arial" w:eastAsia="Arial" w:hAnsi="Arial" w:cs="Arial"/>
          <w:color w:val="000000"/>
        </w:rPr>
      </w:pPr>
    </w:p>
    <w:p w14:paraId="2216488B" w14:textId="12191501" w:rsidR="00646355" w:rsidDel="00F32F4E" w:rsidRDefault="00646355">
      <w:pPr>
        <w:pBdr>
          <w:top w:val="nil"/>
          <w:left w:val="nil"/>
          <w:bottom w:val="nil"/>
          <w:right w:val="nil"/>
          <w:between w:val="nil"/>
        </w:pBdr>
        <w:spacing w:line="240" w:lineRule="auto"/>
        <w:ind w:left="0" w:hanging="2"/>
        <w:jc w:val="both"/>
        <w:rPr>
          <w:del w:id="22" w:author="Gustavo LISBOA" w:date="2022-01-26T10:00:00Z"/>
          <w:rFonts w:ascii="Arial" w:eastAsia="Arial" w:hAnsi="Arial" w:cs="Arial"/>
          <w:color w:val="000000"/>
        </w:rPr>
      </w:pPr>
    </w:p>
    <w:p w14:paraId="612A3CF1" w14:textId="61FAD097" w:rsidR="00646355" w:rsidRPr="008F773C" w:rsidRDefault="00D1210E" w:rsidP="008F773C">
      <w:pPr>
        <w:pBdr>
          <w:top w:val="nil"/>
          <w:left w:val="nil"/>
          <w:bottom w:val="nil"/>
          <w:right w:val="nil"/>
          <w:between w:val="nil"/>
        </w:pBdr>
        <w:spacing w:line="240" w:lineRule="auto"/>
        <w:ind w:left="0" w:hanging="2"/>
        <w:jc w:val="both"/>
        <w:rPr>
          <w:color w:val="000000"/>
        </w:rPr>
      </w:pPr>
      <w:r>
        <w:rPr>
          <w:rFonts w:ascii="Arial" w:eastAsia="Arial" w:hAnsi="Arial" w:cs="Arial"/>
          <w:b/>
          <w:color w:val="000000"/>
        </w:rPr>
        <w:t>QUADRO 14</w:t>
      </w:r>
      <w:r>
        <w:rPr>
          <w:rFonts w:ascii="Arial" w:eastAsia="Arial" w:hAnsi="Arial" w:cs="Arial"/>
          <w:color w:val="000000"/>
        </w:rPr>
        <w:t xml:space="preserve"> –</w:t>
      </w:r>
      <w:r>
        <w:rPr>
          <w:rFonts w:ascii="Arial" w:eastAsia="Arial" w:hAnsi="Arial" w:cs="Arial"/>
          <w:color w:val="000000"/>
          <w:sz w:val="23"/>
          <w:szCs w:val="23"/>
        </w:rPr>
        <w:t xml:space="preserve"> </w:t>
      </w:r>
      <w:r>
        <w:rPr>
          <w:rFonts w:ascii="Arial" w:eastAsia="Arial" w:hAnsi="Arial" w:cs="Arial"/>
          <w:color w:val="000000"/>
        </w:rPr>
        <w:t>Resumo do Relatório da Comissão de Inventário de bens permanentes</w:t>
      </w:r>
    </w:p>
    <w:tbl>
      <w:tblPr>
        <w:tblStyle w:val="aff5"/>
        <w:tblW w:w="9345" w:type="dxa"/>
        <w:tblInd w:w="0" w:type="dxa"/>
        <w:tblLayout w:type="fixed"/>
        <w:tblLook w:val="0000" w:firstRow="0" w:lastRow="0" w:firstColumn="0" w:lastColumn="0" w:noHBand="0" w:noVBand="0"/>
      </w:tblPr>
      <w:tblGrid>
        <w:gridCol w:w="3395"/>
        <w:gridCol w:w="1705"/>
        <w:gridCol w:w="4245"/>
      </w:tblGrid>
      <w:tr w:rsidR="00646355" w14:paraId="78DF9A07" w14:textId="77777777">
        <w:tc>
          <w:tcPr>
            <w:tcW w:w="3395" w:type="dxa"/>
            <w:tcBorders>
              <w:top w:val="single" w:sz="4" w:space="0" w:color="000000"/>
              <w:left w:val="single" w:sz="4" w:space="0" w:color="000000"/>
              <w:bottom w:val="single" w:sz="4" w:space="0" w:color="000000"/>
            </w:tcBorders>
            <w:shd w:val="clear" w:color="auto" w:fill="B2B2B2"/>
            <w:vAlign w:val="center"/>
          </w:tcPr>
          <w:p w14:paraId="2C70E5EF"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 xml:space="preserve">Situação identificada </w:t>
            </w:r>
            <w:r>
              <w:rPr>
                <w:rFonts w:ascii="Arial" w:eastAsia="Arial" w:hAnsi="Arial" w:cs="Arial"/>
                <w:b/>
                <w:color w:val="000000"/>
                <w:sz w:val="20"/>
                <w:szCs w:val="20"/>
                <w:vertAlign w:val="superscript"/>
              </w:rPr>
              <w:t>(1)</w:t>
            </w:r>
          </w:p>
        </w:tc>
        <w:tc>
          <w:tcPr>
            <w:tcW w:w="1705" w:type="dxa"/>
            <w:tcBorders>
              <w:top w:val="single" w:sz="4" w:space="0" w:color="000000"/>
              <w:left w:val="single" w:sz="4" w:space="0" w:color="000000"/>
              <w:bottom w:val="single" w:sz="4" w:space="0" w:color="000000"/>
            </w:tcBorders>
            <w:shd w:val="clear" w:color="auto" w:fill="B2B2B2"/>
            <w:vAlign w:val="center"/>
          </w:tcPr>
          <w:p w14:paraId="0231C963"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Quantidade</w:t>
            </w:r>
          </w:p>
        </w:tc>
        <w:tc>
          <w:tcPr>
            <w:tcW w:w="4245" w:type="dxa"/>
            <w:tcBorders>
              <w:top w:val="single" w:sz="4" w:space="0" w:color="000000"/>
              <w:left w:val="single" w:sz="4" w:space="0" w:color="000000"/>
              <w:bottom w:val="single" w:sz="4" w:space="0" w:color="000000"/>
              <w:right w:val="single" w:sz="4" w:space="0" w:color="000000"/>
            </w:tcBorders>
            <w:shd w:val="clear" w:color="auto" w:fill="B2B2B2"/>
            <w:vAlign w:val="center"/>
          </w:tcPr>
          <w:p w14:paraId="4B0779FC" w14:textId="77777777" w:rsidR="00646355" w:rsidRDefault="00D1210E">
            <w:pPr>
              <w:pBdr>
                <w:top w:val="nil"/>
                <w:left w:val="nil"/>
                <w:bottom w:val="nil"/>
                <w:right w:val="nil"/>
                <w:between w:val="nil"/>
              </w:pBdr>
              <w:spacing w:line="240" w:lineRule="auto"/>
              <w:ind w:left="0" w:hanging="2"/>
              <w:jc w:val="center"/>
              <w:rPr>
                <w:color w:val="000000"/>
              </w:rPr>
            </w:pPr>
            <w:r>
              <w:rPr>
                <w:rFonts w:ascii="Arial" w:eastAsia="Arial" w:hAnsi="Arial" w:cs="Arial"/>
                <w:b/>
                <w:color w:val="000000"/>
                <w:sz w:val="20"/>
                <w:szCs w:val="20"/>
              </w:rPr>
              <w:t>Recomendações para correção das irregularidades apontadas</w:t>
            </w:r>
          </w:p>
        </w:tc>
      </w:tr>
      <w:tr w:rsidR="00646355" w14:paraId="0F810E4E" w14:textId="77777777">
        <w:tc>
          <w:tcPr>
            <w:tcW w:w="3395" w:type="dxa"/>
            <w:tcBorders>
              <w:left w:val="single" w:sz="4" w:space="0" w:color="000000"/>
              <w:bottom w:val="single" w:sz="4" w:space="0" w:color="000000"/>
            </w:tcBorders>
          </w:tcPr>
          <w:p w14:paraId="3524FB73" w14:textId="1C50B5EF"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1705" w:type="dxa"/>
            <w:tcBorders>
              <w:left w:val="single" w:sz="4" w:space="0" w:color="000000"/>
              <w:bottom w:val="single" w:sz="4" w:space="0" w:color="000000"/>
            </w:tcBorders>
          </w:tcPr>
          <w:p w14:paraId="66CF3CD2" w14:textId="5F6059C1"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4245" w:type="dxa"/>
            <w:tcBorders>
              <w:left w:val="single" w:sz="4" w:space="0" w:color="000000"/>
              <w:bottom w:val="single" w:sz="4" w:space="0" w:color="000000"/>
              <w:right w:val="single" w:sz="4" w:space="0" w:color="000000"/>
            </w:tcBorders>
          </w:tcPr>
          <w:p w14:paraId="375D4085" w14:textId="0E602958"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646355" w14:paraId="2B790BC3" w14:textId="77777777">
        <w:tc>
          <w:tcPr>
            <w:tcW w:w="3395" w:type="dxa"/>
            <w:tcBorders>
              <w:left w:val="single" w:sz="4" w:space="0" w:color="000000"/>
              <w:bottom w:val="single" w:sz="4" w:space="0" w:color="000000"/>
            </w:tcBorders>
          </w:tcPr>
          <w:p w14:paraId="650E6D99" w14:textId="5374894C"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1705" w:type="dxa"/>
            <w:tcBorders>
              <w:left w:val="single" w:sz="4" w:space="0" w:color="000000"/>
              <w:bottom w:val="single" w:sz="4" w:space="0" w:color="000000"/>
            </w:tcBorders>
          </w:tcPr>
          <w:p w14:paraId="758F6750" w14:textId="280B4576"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4245" w:type="dxa"/>
            <w:tcBorders>
              <w:left w:val="single" w:sz="4" w:space="0" w:color="000000"/>
              <w:bottom w:val="single" w:sz="4" w:space="0" w:color="000000"/>
              <w:right w:val="single" w:sz="4" w:space="0" w:color="000000"/>
            </w:tcBorders>
          </w:tcPr>
          <w:p w14:paraId="197B5503" w14:textId="1A1EBB7C"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646355" w14:paraId="15FDEFBE" w14:textId="77777777">
        <w:tc>
          <w:tcPr>
            <w:tcW w:w="3395" w:type="dxa"/>
            <w:tcBorders>
              <w:left w:val="single" w:sz="4" w:space="0" w:color="000000"/>
              <w:bottom w:val="single" w:sz="4" w:space="0" w:color="000000"/>
            </w:tcBorders>
          </w:tcPr>
          <w:p w14:paraId="5DC5101B" w14:textId="697007BA"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1705" w:type="dxa"/>
            <w:tcBorders>
              <w:left w:val="single" w:sz="4" w:space="0" w:color="000000"/>
              <w:bottom w:val="single" w:sz="4" w:space="0" w:color="000000"/>
            </w:tcBorders>
          </w:tcPr>
          <w:p w14:paraId="6C07B499" w14:textId="52AA46EE"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4245" w:type="dxa"/>
            <w:tcBorders>
              <w:left w:val="single" w:sz="4" w:space="0" w:color="000000"/>
              <w:bottom w:val="single" w:sz="4" w:space="0" w:color="000000"/>
              <w:right w:val="single" w:sz="4" w:space="0" w:color="000000"/>
            </w:tcBorders>
          </w:tcPr>
          <w:p w14:paraId="7EA834C9" w14:textId="38C402C0" w:rsidR="00646355" w:rsidRDefault="00646355">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bl>
    <w:p w14:paraId="49E31514" w14:textId="77777777" w:rsidR="00646355" w:rsidRDefault="00D1210E">
      <w:pPr>
        <w:ind w:left="0" w:hanging="2"/>
      </w:pPr>
      <w:bookmarkStart w:id="23" w:name="_heading=h.1fob9te" w:colFirst="0" w:colLast="0"/>
      <w:bookmarkEnd w:id="23"/>
      <w:r>
        <w:rPr>
          <w:rFonts w:ascii="Arial" w:eastAsia="Arial" w:hAnsi="Arial" w:cs="Arial"/>
          <w:color w:val="000000"/>
          <w:sz w:val="16"/>
          <w:szCs w:val="16"/>
        </w:rPr>
        <w:t>Fonte: GERAD, 2021.</w:t>
      </w:r>
    </w:p>
    <w:p w14:paraId="27AC7DEE"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rPr>
        <w:t>Nota:</w:t>
      </w:r>
    </w:p>
    <w:p w14:paraId="1F67C8E3" w14:textId="77777777" w:rsidR="00646355" w:rsidRDefault="00D1210E">
      <w:pPr>
        <w:widowControl w:val="0"/>
        <w:pBdr>
          <w:top w:val="nil"/>
          <w:left w:val="nil"/>
          <w:bottom w:val="nil"/>
          <w:right w:val="nil"/>
          <w:between w:val="nil"/>
        </w:pBdr>
        <w:spacing w:line="240" w:lineRule="auto"/>
        <w:ind w:left="0" w:hanging="2"/>
        <w:jc w:val="both"/>
        <w:rPr>
          <w:color w:val="000000"/>
        </w:rPr>
      </w:pPr>
      <w:r>
        <w:rPr>
          <w:rFonts w:ascii="Arial" w:eastAsia="Arial" w:hAnsi="Arial" w:cs="Arial"/>
          <w:color w:val="000000"/>
          <w:sz w:val="16"/>
          <w:szCs w:val="16"/>
          <w:vertAlign w:val="superscript"/>
        </w:rPr>
        <w:t xml:space="preserve">(1) </w:t>
      </w:r>
      <w:r>
        <w:rPr>
          <w:rFonts w:ascii="Arial" w:eastAsia="Arial" w:hAnsi="Arial" w:cs="Arial"/>
          <w:color w:val="000000"/>
          <w:sz w:val="16"/>
          <w:szCs w:val="16"/>
        </w:rPr>
        <w:t>Relacionar as situações identificadas como irregulares pela Comissão de Inventário.</w:t>
      </w:r>
    </w:p>
    <w:p w14:paraId="6B92737F" w14:textId="427F4856" w:rsidR="00646355" w:rsidRPr="005B4B92" w:rsidRDefault="005B4B92" w:rsidP="007D2A6F">
      <w:pPr>
        <w:widowControl w:val="0"/>
        <w:pBdr>
          <w:top w:val="nil"/>
          <w:left w:val="nil"/>
          <w:bottom w:val="nil"/>
          <w:right w:val="nil"/>
          <w:between w:val="nil"/>
        </w:pBdr>
        <w:spacing w:line="240" w:lineRule="auto"/>
        <w:ind w:leftChars="0" w:left="0" w:firstLineChars="0" w:firstLine="0"/>
        <w:jc w:val="both"/>
        <w:rPr>
          <w:rFonts w:ascii="Arial" w:hAnsi="Arial" w:cs="Arial"/>
          <w:b/>
          <w:bCs/>
          <w:color w:val="000000"/>
        </w:rPr>
      </w:pPr>
      <w:r w:rsidRPr="005B4B92">
        <w:rPr>
          <w:rFonts w:ascii="Arial" w:hAnsi="Arial" w:cs="Arial"/>
          <w:b/>
          <w:bCs/>
          <w:color w:val="000000"/>
        </w:rPr>
        <w:t>“Não Ocorrência”.</w:t>
      </w:r>
    </w:p>
    <w:p w14:paraId="6C65B077" w14:textId="77777777" w:rsidR="00646355" w:rsidRDefault="00646355">
      <w:pPr>
        <w:widowControl w:val="0"/>
        <w:pBdr>
          <w:top w:val="nil"/>
          <w:left w:val="nil"/>
          <w:bottom w:val="nil"/>
          <w:right w:val="nil"/>
          <w:between w:val="nil"/>
        </w:pBdr>
        <w:spacing w:line="240" w:lineRule="auto"/>
        <w:ind w:left="0" w:hanging="2"/>
        <w:jc w:val="both"/>
        <w:rPr>
          <w:color w:val="000000"/>
        </w:rPr>
      </w:pPr>
    </w:p>
    <w:p w14:paraId="142FC3A3" w14:textId="77777777" w:rsidR="00646355" w:rsidRDefault="00D1210E">
      <w:pPr>
        <w:ind w:left="0" w:hanging="2"/>
      </w:pPr>
      <w:r>
        <w:rPr>
          <w:rFonts w:ascii="Arial" w:eastAsia="Arial" w:hAnsi="Arial" w:cs="Arial"/>
          <w:b/>
          <w:color w:val="000000"/>
        </w:rPr>
        <w:t>5 ÁREA</w:t>
      </w:r>
      <w:r>
        <w:rPr>
          <w:rFonts w:ascii="Arial" w:eastAsia="Arial" w:hAnsi="Arial" w:cs="Arial"/>
          <w:b/>
          <w:color w:val="000000"/>
          <w:sz w:val="22"/>
          <w:szCs w:val="22"/>
        </w:rPr>
        <w:t xml:space="preserve"> DE PESSOAL</w:t>
      </w:r>
    </w:p>
    <w:p w14:paraId="0771082E" w14:textId="77777777" w:rsidR="00646355" w:rsidRDefault="00646355">
      <w:pPr>
        <w:ind w:left="0" w:hanging="2"/>
      </w:pPr>
    </w:p>
    <w:p w14:paraId="16537686" w14:textId="77777777" w:rsidR="00646355" w:rsidRDefault="00D1210E">
      <w:pPr>
        <w:ind w:left="0" w:hanging="2"/>
      </w:pPr>
      <w:r>
        <w:rPr>
          <w:rFonts w:ascii="Arial" w:eastAsia="Arial" w:hAnsi="Arial" w:cs="Arial"/>
          <w:b/>
        </w:rPr>
        <w:t>5.1 Análise da gestão de pessoal</w:t>
      </w:r>
    </w:p>
    <w:p w14:paraId="1AF6B3CC" w14:textId="77777777" w:rsidR="00646355" w:rsidRDefault="00646355">
      <w:pPr>
        <w:ind w:left="0" w:hanging="2"/>
        <w:rPr>
          <w:rFonts w:ascii="Arial" w:eastAsia="Arial" w:hAnsi="Arial" w:cs="Arial"/>
          <w:color w:val="FF3333"/>
        </w:rPr>
      </w:pPr>
    </w:p>
    <w:p w14:paraId="2EADF84E" w14:textId="53DFE7FF" w:rsidR="00F32F4E" w:rsidRDefault="007D2A6F" w:rsidP="00F32F4E">
      <w:pPr>
        <w:widowControl w:val="0"/>
        <w:pBdr>
          <w:top w:val="nil"/>
          <w:left w:val="nil"/>
          <w:bottom w:val="nil"/>
          <w:right w:val="nil"/>
          <w:between w:val="nil"/>
        </w:pBdr>
        <w:tabs>
          <w:tab w:val="left" w:pos="360"/>
          <w:tab w:val="left" w:pos="3119"/>
        </w:tabs>
        <w:spacing w:line="276" w:lineRule="auto"/>
        <w:ind w:left="0" w:hanging="2"/>
        <w:jc w:val="both"/>
        <w:rPr>
          <w:rFonts w:ascii="Arial" w:eastAsia="Arial" w:hAnsi="Arial" w:cs="Arial"/>
          <w:color w:val="000000"/>
        </w:rPr>
      </w:pPr>
      <w:del w:id="24" w:author="Gustavo LISBOA" w:date="2022-01-26T10:33:00Z">
        <w:r w:rsidDel="00F2745E">
          <w:rPr>
            <w:rFonts w:ascii="Arial" w:eastAsia="Arial" w:hAnsi="Arial" w:cs="Arial"/>
            <w:color w:val="000000"/>
          </w:rPr>
          <w:tab/>
        </w:r>
      </w:del>
      <w:r w:rsidR="00F2745E">
        <w:rPr>
          <w:rFonts w:ascii="Arial" w:eastAsia="Arial" w:hAnsi="Arial" w:cs="Arial"/>
          <w:color w:val="000000"/>
        </w:rPr>
        <w:tab/>
      </w:r>
      <w:r w:rsidR="00D1210E">
        <w:rPr>
          <w:rFonts w:ascii="Arial" w:eastAsia="Arial" w:hAnsi="Arial" w:cs="Arial"/>
          <w:color w:val="000000"/>
        </w:rPr>
        <w:t xml:space="preserve">A Tabela 19, apresenta os dados de pessoal por natureza da vinculação. Em 2021, a UESC contava com 1028 servidores. Houve admissão de 01 (um) docente para o quadro efetivo, não constando ingresso de técnicos administrativos para o quadro </w:t>
      </w:r>
      <w:r w:rsidR="00D1210E">
        <w:rPr>
          <w:rFonts w:ascii="Arial" w:eastAsia="Arial" w:hAnsi="Arial" w:cs="Arial"/>
          <w:color w:val="000000"/>
        </w:rPr>
        <w:lastRenderedPageBreak/>
        <w:t xml:space="preserve">efetivo. </w:t>
      </w:r>
    </w:p>
    <w:p w14:paraId="055C46AB" w14:textId="29A7F51A" w:rsidR="00646355" w:rsidRDefault="00F2745E" w:rsidP="005855D0">
      <w:pPr>
        <w:widowControl w:val="0"/>
        <w:pBdr>
          <w:top w:val="nil"/>
          <w:left w:val="nil"/>
          <w:bottom w:val="nil"/>
          <w:right w:val="nil"/>
          <w:between w:val="nil"/>
        </w:pBdr>
        <w:tabs>
          <w:tab w:val="left" w:pos="0"/>
          <w:tab w:val="left" w:pos="3119"/>
        </w:tabs>
        <w:spacing w:line="276" w:lineRule="auto"/>
        <w:ind w:left="0" w:hanging="2"/>
        <w:jc w:val="both"/>
        <w:rPr>
          <w:rFonts w:ascii="Arial" w:eastAsia="Arial" w:hAnsi="Arial" w:cs="Arial"/>
          <w:color w:val="000000"/>
        </w:rPr>
      </w:pPr>
      <w:r>
        <w:rPr>
          <w:rFonts w:ascii="Arial" w:eastAsia="Arial" w:hAnsi="Arial" w:cs="Arial"/>
          <w:color w:val="000000"/>
        </w:rPr>
        <w:tab/>
      </w:r>
      <w:r w:rsidR="00D1210E">
        <w:rPr>
          <w:rFonts w:ascii="Arial" w:eastAsia="Arial" w:hAnsi="Arial" w:cs="Arial"/>
          <w:color w:val="000000"/>
        </w:rPr>
        <w:t>No tocante às vacâncias, registr</w:t>
      </w:r>
      <w:r w:rsidR="00F32F4E">
        <w:rPr>
          <w:rFonts w:ascii="Arial" w:eastAsia="Arial" w:hAnsi="Arial" w:cs="Arial"/>
          <w:color w:val="000000"/>
        </w:rPr>
        <w:t>ou-se</w:t>
      </w:r>
      <w:r w:rsidR="00D1210E">
        <w:rPr>
          <w:rFonts w:ascii="Arial" w:eastAsia="Arial" w:hAnsi="Arial" w:cs="Arial"/>
          <w:color w:val="000000"/>
        </w:rPr>
        <w:t xml:space="preserve"> 01 (uma) exoneração e 02 (dois) falecimentos no corpo docente, entretanto, cumpre esclarecer, que a diminuição no total de servidores ocorreu em função da quantidade de aposentadorias concedidas: 13 (treze) somadas às 06 (seis) exonerações ocorridas no corpo técnico. </w:t>
      </w:r>
    </w:p>
    <w:p w14:paraId="400FD262" w14:textId="5CE75791" w:rsidR="00646355" w:rsidRDefault="00F2745E" w:rsidP="005855D0">
      <w:pPr>
        <w:widowControl w:val="0"/>
        <w:pBdr>
          <w:top w:val="nil"/>
          <w:left w:val="nil"/>
          <w:bottom w:val="nil"/>
          <w:right w:val="nil"/>
          <w:between w:val="nil"/>
        </w:pBdr>
        <w:tabs>
          <w:tab w:val="left" w:pos="360"/>
          <w:tab w:val="left" w:pos="3119"/>
        </w:tabs>
        <w:spacing w:line="276" w:lineRule="auto"/>
        <w:ind w:left="0" w:hanging="2"/>
        <w:jc w:val="both"/>
        <w:rPr>
          <w:rFonts w:ascii="Arial" w:eastAsia="Arial" w:hAnsi="Arial" w:cs="Arial"/>
          <w:color w:val="000000"/>
        </w:rPr>
      </w:pPr>
      <w:r>
        <w:rPr>
          <w:rFonts w:ascii="Arial" w:eastAsia="Arial" w:hAnsi="Arial" w:cs="Arial"/>
          <w:color w:val="000000"/>
        </w:rPr>
        <w:tab/>
      </w:r>
      <w:r w:rsidR="005855D0">
        <w:rPr>
          <w:rFonts w:ascii="Arial" w:eastAsia="Arial" w:hAnsi="Arial" w:cs="Arial"/>
          <w:color w:val="000000"/>
        </w:rPr>
        <w:tab/>
      </w:r>
      <w:r w:rsidR="00D1210E">
        <w:rPr>
          <w:rFonts w:ascii="Arial" w:eastAsia="Arial" w:hAnsi="Arial" w:cs="Arial"/>
          <w:color w:val="000000"/>
        </w:rPr>
        <w:t>Quanto à admissão de docentes REDA no corrente exercício, apontam-se ingressos decorrentes de aproveitamento de saldo contratual, bem como contratações autorizadas pelo Conselho de Políticas de Recursos Humanos – COPE.</w:t>
      </w:r>
    </w:p>
    <w:p w14:paraId="3A06BF49" w14:textId="2D24F16B" w:rsidR="00646355" w:rsidRDefault="007D2A6F" w:rsidP="005855D0">
      <w:pPr>
        <w:widowControl w:val="0"/>
        <w:pBdr>
          <w:top w:val="nil"/>
          <w:left w:val="nil"/>
          <w:bottom w:val="nil"/>
          <w:right w:val="nil"/>
          <w:between w:val="nil"/>
        </w:pBdr>
        <w:tabs>
          <w:tab w:val="left" w:pos="0"/>
          <w:tab w:val="left" w:pos="3119"/>
        </w:tabs>
        <w:spacing w:line="276" w:lineRule="auto"/>
        <w:ind w:left="0" w:hanging="2"/>
        <w:jc w:val="both"/>
        <w:rPr>
          <w:rFonts w:ascii="Arial" w:eastAsia="Arial" w:hAnsi="Arial" w:cs="Arial"/>
          <w:color w:val="000000"/>
        </w:rPr>
      </w:pPr>
      <w:r>
        <w:rPr>
          <w:rFonts w:ascii="Arial" w:eastAsia="Arial" w:hAnsi="Arial" w:cs="Arial"/>
          <w:color w:val="000000"/>
        </w:rPr>
        <w:tab/>
      </w:r>
      <w:r w:rsidR="005B4B92">
        <w:rPr>
          <w:rFonts w:ascii="Arial" w:eastAsia="Arial" w:hAnsi="Arial" w:cs="Arial"/>
          <w:color w:val="000000"/>
        </w:rPr>
        <w:t xml:space="preserve">      </w:t>
      </w:r>
      <w:r w:rsidR="00D1210E">
        <w:rPr>
          <w:rFonts w:ascii="Arial" w:eastAsia="Arial" w:hAnsi="Arial" w:cs="Arial"/>
          <w:color w:val="000000"/>
        </w:rPr>
        <w:t xml:space="preserve">No que diz respeito </w:t>
      </w:r>
      <w:r w:rsidR="00F32F4E">
        <w:rPr>
          <w:rFonts w:ascii="Arial" w:eastAsia="Arial" w:hAnsi="Arial" w:cs="Arial"/>
          <w:color w:val="000000"/>
        </w:rPr>
        <w:t>à</w:t>
      </w:r>
      <w:r w:rsidR="00D1210E">
        <w:rPr>
          <w:rFonts w:ascii="Arial" w:eastAsia="Arial" w:hAnsi="Arial" w:cs="Arial"/>
          <w:color w:val="000000"/>
        </w:rPr>
        <w:t xml:space="preserve"> ocorrência de acúmulo ilegal de cargos, funções e empregos públicos, o dirigente máximo da UESC instaura processo administrativo disciplinar sempre que toma conhecimento de denúncias devidamente fundamentadas. Neste sentido, durante o exercício de 2021, foram instaurados 05 (cinco) processos administrativos disciplinares para apurar casos de acúmulo de cargos públicos com indícios de incompatibilidade de horários.</w:t>
      </w:r>
    </w:p>
    <w:p w14:paraId="2FE52A83" w14:textId="276AE02F" w:rsidR="00646355" w:rsidRDefault="007D2A6F" w:rsidP="005855D0">
      <w:pPr>
        <w:widowControl w:val="0"/>
        <w:pBdr>
          <w:top w:val="nil"/>
          <w:left w:val="nil"/>
          <w:bottom w:val="nil"/>
          <w:right w:val="nil"/>
          <w:between w:val="nil"/>
        </w:pBdr>
        <w:tabs>
          <w:tab w:val="left" w:pos="0"/>
          <w:tab w:val="left" w:pos="3119"/>
        </w:tabs>
        <w:spacing w:line="276" w:lineRule="auto"/>
        <w:ind w:left="0" w:hanging="2"/>
        <w:jc w:val="both"/>
        <w:rPr>
          <w:rFonts w:ascii="Arial" w:eastAsia="Arial" w:hAnsi="Arial" w:cs="Arial"/>
          <w:color w:val="000000"/>
        </w:rPr>
      </w:pPr>
      <w:r>
        <w:rPr>
          <w:rFonts w:ascii="Arial" w:eastAsia="Arial" w:hAnsi="Arial" w:cs="Arial"/>
          <w:color w:val="000000"/>
        </w:rPr>
        <w:tab/>
      </w:r>
      <w:r w:rsidR="005B4B92">
        <w:rPr>
          <w:rFonts w:ascii="Arial" w:eastAsia="Arial" w:hAnsi="Arial" w:cs="Arial"/>
          <w:color w:val="000000"/>
        </w:rPr>
        <w:t xml:space="preserve">       </w:t>
      </w:r>
      <w:r w:rsidR="00D1210E">
        <w:rPr>
          <w:rFonts w:ascii="Arial" w:eastAsia="Arial" w:hAnsi="Arial" w:cs="Arial"/>
          <w:color w:val="000000"/>
        </w:rPr>
        <w:t>Por outro lado, reconhecendo a necessidade de criar mecanismos para o controle ativo, no sentido de coibir o acúmulo ilegal de cargos por parte dos servidores pertencentes à sua lotação, a UESC está implementando um Plano de Ação com providências direcionadas a aperfeiçoar e desenvolver mecanismos de controle, com ênfase no cumprimento da jornada de trabalho e das obrigações funcionais por parte dos docentes, Resolução CONSU nº 11/2012; cumprimento da carga horária de servidores efetivos (docentes e técnicos administrativos)</w:t>
      </w:r>
      <w:r w:rsidR="00F32F4E">
        <w:rPr>
          <w:rFonts w:ascii="Arial" w:eastAsia="Arial" w:hAnsi="Arial" w:cs="Arial"/>
          <w:color w:val="000000"/>
        </w:rPr>
        <w:t>,</w:t>
      </w:r>
      <w:r w:rsidR="00D1210E">
        <w:rPr>
          <w:rFonts w:ascii="Arial" w:eastAsia="Arial" w:hAnsi="Arial" w:cs="Arial"/>
          <w:color w:val="000000"/>
        </w:rPr>
        <w:t xml:space="preserve"> nos casos de acúmulo de cargos públicos com indícios de incompatibilidade de horários; bem como procedimentos para apuração de irregularidades nos casos de servidores que possuem mais de um vínculo empregatício, visando verificar a legalidade desses vínculos, a compatibilidade das cargas horárias cumpridas e possível ocorrência de prejuízo às atividades exercidas na Universidade.</w:t>
      </w:r>
    </w:p>
    <w:p w14:paraId="059CB903" w14:textId="77777777" w:rsidR="00646355" w:rsidRDefault="00646355">
      <w:pPr>
        <w:widowControl w:val="0"/>
        <w:pBdr>
          <w:top w:val="nil"/>
          <w:left w:val="nil"/>
          <w:bottom w:val="nil"/>
          <w:right w:val="nil"/>
          <w:between w:val="nil"/>
        </w:pBdr>
        <w:tabs>
          <w:tab w:val="left" w:pos="360"/>
          <w:tab w:val="left" w:pos="3119"/>
        </w:tabs>
        <w:spacing w:line="360" w:lineRule="auto"/>
        <w:ind w:left="0" w:hanging="2"/>
        <w:jc w:val="both"/>
        <w:rPr>
          <w:rFonts w:ascii="Arial" w:eastAsia="Arial" w:hAnsi="Arial" w:cs="Arial"/>
          <w:color w:val="000000"/>
        </w:rPr>
      </w:pPr>
    </w:p>
    <w:p w14:paraId="6D4E62C8" w14:textId="4A272944" w:rsidR="00646355" w:rsidRDefault="00D1210E" w:rsidP="005B4B92">
      <w:pPr>
        <w:widowControl w:val="0"/>
        <w:pBdr>
          <w:top w:val="nil"/>
          <w:left w:val="nil"/>
          <w:bottom w:val="nil"/>
          <w:right w:val="nil"/>
          <w:between w:val="nil"/>
        </w:pBdr>
        <w:spacing w:line="240" w:lineRule="auto"/>
        <w:ind w:left="0" w:hanging="2"/>
        <w:jc w:val="both"/>
        <w:rPr>
          <w:color w:val="000000"/>
        </w:rPr>
      </w:pPr>
      <w:r>
        <w:rPr>
          <w:rFonts w:ascii="Arial" w:eastAsia="Arial" w:hAnsi="Arial" w:cs="Arial"/>
          <w:b/>
          <w:color w:val="000000"/>
          <w:highlight w:val="white"/>
        </w:rPr>
        <w:t xml:space="preserve">TABELA 19 </w:t>
      </w:r>
      <w:r>
        <w:rPr>
          <w:rFonts w:ascii="Arial" w:eastAsia="Arial" w:hAnsi="Arial" w:cs="Arial"/>
          <w:color w:val="000000"/>
          <w:highlight w:val="white"/>
        </w:rPr>
        <w:t>– Pessoal por natureza da vinculação</w:t>
      </w:r>
      <w:r w:rsidR="00F32F4E">
        <w:rPr>
          <w:rFonts w:ascii="Arial" w:eastAsia="Arial" w:hAnsi="Arial" w:cs="Arial"/>
          <w:color w:val="000000"/>
        </w:rPr>
        <w:t xml:space="preserve"> na Universidade Estadual de Santa Cruz – UESC, 2021</w:t>
      </w:r>
    </w:p>
    <w:tbl>
      <w:tblPr>
        <w:tblStyle w:val="aff6"/>
        <w:tblW w:w="9105" w:type="dxa"/>
        <w:tblInd w:w="86" w:type="dxa"/>
        <w:tblLayout w:type="fixed"/>
        <w:tblLook w:val="0000" w:firstRow="0" w:lastRow="0" w:firstColumn="0" w:lastColumn="0" w:noHBand="0" w:noVBand="0"/>
      </w:tblPr>
      <w:tblGrid>
        <w:gridCol w:w="5487"/>
        <w:gridCol w:w="1875"/>
        <w:gridCol w:w="1743"/>
      </w:tblGrid>
      <w:tr w:rsidR="00646355" w14:paraId="46689EF3" w14:textId="77777777">
        <w:trPr>
          <w:cantSplit/>
          <w:trHeight w:val="23"/>
        </w:trPr>
        <w:tc>
          <w:tcPr>
            <w:tcW w:w="5487" w:type="dxa"/>
            <w:vMerge w:val="restart"/>
            <w:tcBorders>
              <w:top w:val="single" w:sz="4" w:space="0" w:color="00000A"/>
              <w:bottom w:val="single" w:sz="4" w:space="0" w:color="00000A"/>
            </w:tcBorders>
            <w:shd w:val="clear" w:color="auto" w:fill="B2B2B2"/>
            <w:vAlign w:val="center"/>
          </w:tcPr>
          <w:p w14:paraId="733094BB" w14:textId="77777777" w:rsidR="00646355" w:rsidRDefault="00D1210E">
            <w:pPr>
              <w:spacing w:before="45" w:after="45"/>
              <w:ind w:left="0" w:hanging="2"/>
              <w:jc w:val="center"/>
            </w:pPr>
            <w:r>
              <w:rPr>
                <w:rFonts w:ascii="Arial" w:eastAsia="Arial" w:hAnsi="Arial" w:cs="Arial"/>
                <w:b/>
                <w:sz w:val="20"/>
                <w:szCs w:val="20"/>
              </w:rPr>
              <w:t xml:space="preserve">Natureza da vinculação </w:t>
            </w:r>
          </w:p>
        </w:tc>
        <w:tc>
          <w:tcPr>
            <w:tcW w:w="3618" w:type="dxa"/>
            <w:gridSpan w:val="2"/>
            <w:tcBorders>
              <w:top w:val="single" w:sz="4" w:space="0" w:color="00000A"/>
              <w:left w:val="single" w:sz="4" w:space="0" w:color="00000A"/>
              <w:bottom w:val="single" w:sz="4" w:space="0" w:color="00000A"/>
            </w:tcBorders>
            <w:shd w:val="clear" w:color="auto" w:fill="B2B2B2"/>
            <w:vAlign w:val="center"/>
          </w:tcPr>
          <w:p w14:paraId="29C6B05D" w14:textId="77777777" w:rsidR="00646355" w:rsidRDefault="00D1210E">
            <w:pPr>
              <w:spacing w:before="45" w:after="45"/>
              <w:ind w:left="0" w:hanging="2"/>
              <w:jc w:val="center"/>
            </w:pPr>
            <w:r>
              <w:rPr>
                <w:rFonts w:ascii="Arial" w:eastAsia="Arial" w:hAnsi="Arial" w:cs="Arial"/>
                <w:b/>
                <w:sz w:val="20"/>
                <w:szCs w:val="20"/>
              </w:rPr>
              <w:t>Quantidade em 31/12</w:t>
            </w:r>
          </w:p>
        </w:tc>
      </w:tr>
      <w:tr w:rsidR="00646355" w14:paraId="0AD7BAF7" w14:textId="77777777">
        <w:trPr>
          <w:cantSplit/>
          <w:trHeight w:val="23"/>
        </w:trPr>
        <w:tc>
          <w:tcPr>
            <w:tcW w:w="5487" w:type="dxa"/>
            <w:vMerge/>
            <w:tcBorders>
              <w:top w:val="single" w:sz="4" w:space="0" w:color="00000A"/>
              <w:bottom w:val="single" w:sz="4" w:space="0" w:color="00000A"/>
            </w:tcBorders>
            <w:shd w:val="clear" w:color="auto" w:fill="B2B2B2"/>
            <w:vAlign w:val="center"/>
          </w:tcPr>
          <w:p w14:paraId="36A6AED6" w14:textId="77777777" w:rsidR="00646355" w:rsidRDefault="00646355">
            <w:pPr>
              <w:widowControl w:val="0"/>
              <w:pBdr>
                <w:top w:val="nil"/>
                <w:left w:val="nil"/>
                <w:bottom w:val="nil"/>
                <w:right w:val="nil"/>
                <w:between w:val="nil"/>
              </w:pBdr>
              <w:spacing w:line="276" w:lineRule="auto"/>
              <w:ind w:left="0" w:hanging="2"/>
            </w:pPr>
          </w:p>
        </w:tc>
        <w:tc>
          <w:tcPr>
            <w:tcW w:w="1875" w:type="dxa"/>
            <w:tcBorders>
              <w:left w:val="single" w:sz="4" w:space="0" w:color="00000A"/>
              <w:bottom w:val="single" w:sz="4" w:space="0" w:color="00000A"/>
            </w:tcBorders>
            <w:shd w:val="clear" w:color="auto" w:fill="B2B2B2"/>
            <w:vAlign w:val="center"/>
          </w:tcPr>
          <w:p w14:paraId="338E2A6D" w14:textId="77777777" w:rsidR="00646355" w:rsidRDefault="00D1210E">
            <w:pPr>
              <w:spacing w:before="45" w:after="45"/>
              <w:ind w:left="0" w:hanging="2"/>
              <w:jc w:val="center"/>
            </w:pPr>
            <w:r>
              <w:rPr>
                <w:rFonts w:ascii="Arial" w:eastAsia="Arial" w:hAnsi="Arial" w:cs="Arial"/>
                <w:b/>
                <w:sz w:val="20"/>
                <w:szCs w:val="20"/>
              </w:rPr>
              <w:t>2020</w:t>
            </w:r>
          </w:p>
        </w:tc>
        <w:tc>
          <w:tcPr>
            <w:tcW w:w="1743" w:type="dxa"/>
            <w:tcBorders>
              <w:left w:val="single" w:sz="4" w:space="0" w:color="00000A"/>
              <w:bottom w:val="single" w:sz="4" w:space="0" w:color="00000A"/>
            </w:tcBorders>
            <w:shd w:val="clear" w:color="auto" w:fill="B2B2B2"/>
            <w:vAlign w:val="center"/>
          </w:tcPr>
          <w:p w14:paraId="6FFE538A" w14:textId="77777777" w:rsidR="00646355" w:rsidRDefault="00D1210E">
            <w:pPr>
              <w:spacing w:before="45" w:after="45"/>
              <w:ind w:left="0" w:hanging="2"/>
              <w:jc w:val="center"/>
            </w:pPr>
            <w:r>
              <w:rPr>
                <w:rFonts w:ascii="Arial" w:eastAsia="Arial" w:hAnsi="Arial" w:cs="Arial"/>
                <w:b/>
                <w:sz w:val="20"/>
                <w:szCs w:val="20"/>
              </w:rPr>
              <w:t>2021</w:t>
            </w:r>
          </w:p>
        </w:tc>
      </w:tr>
      <w:tr w:rsidR="00646355" w14:paraId="1D43423A" w14:textId="77777777">
        <w:trPr>
          <w:trHeight w:val="23"/>
        </w:trPr>
        <w:tc>
          <w:tcPr>
            <w:tcW w:w="5487" w:type="dxa"/>
            <w:tcBorders>
              <w:bottom w:val="single" w:sz="4" w:space="0" w:color="00000A"/>
            </w:tcBorders>
          </w:tcPr>
          <w:p w14:paraId="112C4384" w14:textId="77777777" w:rsidR="00646355" w:rsidRDefault="00D1210E">
            <w:pPr>
              <w:spacing w:before="45" w:after="45"/>
              <w:ind w:left="0" w:hanging="2"/>
              <w:jc w:val="both"/>
            </w:pPr>
            <w:r>
              <w:rPr>
                <w:rFonts w:ascii="Arial" w:eastAsia="Arial" w:hAnsi="Arial" w:cs="Arial"/>
                <w:b/>
                <w:color w:val="000000"/>
                <w:sz w:val="20"/>
                <w:szCs w:val="20"/>
              </w:rPr>
              <w:t xml:space="preserve">Servidores da UJ/Empregados da UJ </w:t>
            </w:r>
          </w:p>
        </w:tc>
        <w:tc>
          <w:tcPr>
            <w:tcW w:w="1875" w:type="dxa"/>
            <w:tcBorders>
              <w:left w:val="single" w:sz="4" w:space="0" w:color="00000A"/>
              <w:bottom w:val="single" w:sz="4" w:space="0" w:color="00000A"/>
            </w:tcBorders>
          </w:tcPr>
          <w:p w14:paraId="6A26D1C1" w14:textId="77777777" w:rsidR="00646355" w:rsidRDefault="00646355">
            <w:pPr>
              <w:spacing w:before="45" w:after="45"/>
              <w:ind w:left="0" w:hanging="2"/>
              <w:jc w:val="both"/>
              <w:rPr>
                <w:rFonts w:ascii="Arial" w:eastAsia="Arial" w:hAnsi="Arial" w:cs="Arial"/>
                <w:color w:val="000000"/>
                <w:sz w:val="20"/>
                <w:szCs w:val="20"/>
              </w:rPr>
            </w:pPr>
          </w:p>
        </w:tc>
        <w:tc>
          <w:tcPr>
            <w:tcW w:w="1743" w:type="dxa"/>
            <w:tcBorders>
              <w:left w:val="single" w:sz="4" w:space="0" w:color="00000A"/>
              <w:bottom w:val="single" w:sz="4" w:space="0" w:color="00000A"/>
            </w:tcBorders>
          </w:tcPr>
          <w:p w14:paraId="6E49B8CB" w14:textId="77777777" w:rsidR="00646355" w:rsidRDefault="00646355">
            <w:pPr>
              <w:spacing w:before="45" w:after="45"/>
              <w:ind w:left="0" w:hanging="2"/>
              <w:jc w:val="center"/>
              <w:rPr>
                <w:rFonts w:ascii="Arial" w:eastAsia="Arial" w:hAnsi="Arial" w:cs="Arial"/>
                <w:color w:val="000000"/>
                <w:sz w:val="20"/>
                <w:szCs w:val="20"/>
              </w:rPr>
            </w:pPr>
          </w:p>
        </w:tc>
      </w:tr>
      <w:tr w:rsidR="00646355" w14:paraId="3C02339A" w14:textId="77777777">
        <w:trPr>
          <w:trHeight w:val="23"/>
        </w:trPr>
        <w:tc>
          <w:tcPr>
            <w:tcW w:w="5487" w:type="dxa"/>
            <w:tcBorders>
              <w:bottom w:val="single" w:sz="4" w:space="0" w:color="00000A"/>
            </w:tcBorders>
          </w:tcPr>
          <w:p w14:paraId="385075ED" w14:textId="77777777" w:rsidR="00646355" w:rsidRDefault="00D1210E">
            <w:pPr>
              <w:spacing w:before="45" w:after="45"/>
              <w:ind w:left="0" w:right="5" w:hanging="2"/>
              <w:jc w:val="both"/>
            </w:pPr>
            <w:r>
              <w:rPr>
                <w:rFonts w:ascii="Arial" w:eastAsia="Arial" w:hAnsi="Arial" w:cs="Arial"/>
                <w:color w:val="000000"/>
                <w:sz w:val="20"/>
                <w:szCs w:val="20"/>
              </w:rPr>
              <w:t>Efetivos</w:t>
            </w:r>
          </w:p>
        </w:tc>
        <w:tc>
          <w:tcPr>
            <w:tcW w:w="1875" w:type="dxa"/>
            <w:tcBorders>
              <w:left w:val="single" w:sz="4" w:space="0" w:color="00000A"/>
              <w:bottom w:val="single" w:sz="4" w:space="0" w:color="00000A"/>
            </w:tcBorders>
          </w:tcPr>
          <w:p w14:paraId="01C8CA30"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992</w:t>
            </w:r>
          </w:p>
        </w:tc>
        <w:tc>
          <w:tcPr>
            <w:tcW w:w="1743" w:type="dxa"/>
            <w:tcBorders>
              <w:left w:val="single" w:sz="4" w:space="0" w:color="00000A"/>
              <w:bottom w:val="single" w:sz="4" w:space="0" w:color="00000A"/>
            </w:tcBorders>
          </w:tcPr>
          <w:p w14:paraId="0F0132B0"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972</w:t>
            </w:r>
          </w:p>
        </w:tc>
      </w:tr>
      <w:tr w:rsidR="00646355" w14:paraId="67541125" w14:textId="77777777">
        <w:trPr>
          <w:trHeight w:val="23"/>
        </w:trPr>
        <w:tc>
          <w:tcPr>
            <w:tcW w:w="5487" w:type="dxa"/>
            <w:tcBorders>
              <w:bottom w:val="single" w:sz="4" w:space="0" w:color="00000A"/>
            </w:tcBorders>
          </w:tcPr>
          <w:p w14:paraId="3B826520" w14:textId="77777777" w:rsidR="00646355" w:rsidRDefault="00D1210E">
            <w:pPr>
              <w:spacing w:before="45" w:after="45"/>
              <w:ind w:left="0" w:right="5" w:hanging="2"/>
              <w:jc w:val="both"/>
            </w:pPr>
            <w:r>
              <w:rPr>
                <w:rFonts w:ascii="Arial" w:eastAsia="Arial" w:hAnsi="Arial" w:cs="Arial"/>
                <w:color w:val="000000"/>
                <w:sz w:val="20"/>
                <w:szCs w:val="20"/>
              </w:rPr>
              <w:t>Celetistas</w:t>
            </w:r>
          </w:p>
        </w:tc>
        <w:tc>
          <w:tcPr>
            <w:tcW w:w="1875" w:type="dxa"/>
            <w:tcBorders>
              <w:left w:val="single" w:sz="4" w:space="0" w:color="00000A"/>
              <w:bottom w:val="single" w:sz="4" w:space="0" w:color="00000A"/>
            </w:tcBorders>
          </w:tcPr>
          <w:p w14:paraId="146E4FB9"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743" w:type="dxa"/>
            <w:tcBorders>
              <w:left w:val="single" w:sz="4" w:space="0" w:color="00000A"/>
              <w:bottom w:val="single" w:sz="4" w:space="0" w:color="00000A"/>
            </w:tcBorders>
          </w:tcPr>
          <w:p w14:paraId="66F5308A"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0</w:t>
            </w:r>
          </w:p>
        </w:tc>
      </w:tr>
      <w:tr w:rsidR="00646355" w14:paraId="4B619BF7" w14:textId="77777777">
        <w:trPr>
          <w:trHeight w:val="23"/>
        </w:trPr>
        <w:tc>
          <w:tcPr>
            <w:tcW w:w="5487" w:type="dxa"/>
            <w:tcBorders>
              <w:bottom w:val="single" w:sz="4" w:space="0" w:color="00000A"/>
            </w:tcBorders>
          </w:tcPr>
          <w:p w14:paraId="1F22B1AD" w14:textId="77777777" w:rsidR="00646355" w:rsidRDefault="00D1210E">
            <w:pPr>
              <w:spacing w:before="45" w:after="45"/>
              <w:ind w:left="0" w:right="5" w:hanging="2"/>
              <w:jc w:val="both"/>
            </w:pPr>
            <w:r>
              <w:rPr>
                <w:rFonts w:ascii="Arial" w:eastAsia="Arial" w:hAnsi="Arial" w:cs="Arial"/>
                <w:color w:val="000000"/>
                <w:sz w:val="20"/>
                <w:szCs w:val="20"/>
              </w:rPr>
              <w:t>À disposição de outros órgãos</w:t>
            </w:r>
          </w:p>
        </w:tc>
        <w:tc>
          <w:tcPr>
            <w:tcW w:w="1875" w:type="dxa"/>
            <w:tcBorders>
              <w:left w:val="single" w:sz="4" w:space="0" w:color="00000A"/>
              <w:bottom w:val="single" w:sz="4" w:space="0" w:color="00000A"/>
            </w:tcBorders>
          </w:tcPr>
          <w:p w14:paraId="11070FA5"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03</w:t>
            </w:r>
          </w:p>
        </w:tc>
        <w:tc>
          <w:tcPr>
            <w:tcW w:w="1743" w:type="dxa"/>
            <w:tcBorders>
              <w:left w:val="single" w:sz="4" w:space="0" w:color="00000A"/>
              <w:bottom w:val="single" w:sz="4" w:space="0" w:color="00000A"/>
            </w:tcBorders>
          </w:tcPr>
          <w:p w14:paraId="56EFDF98"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04</w:t>
            </w:r>
          </w:p>
        </w:tc>
      </w:tr>
      <w:tr w:rsidR="00646355" w14:paraId="19954BF7" w14:textId="77777777">
        <w:trPr>
          <w:trHeight w:val="23"/>
        </w:trPr>
        <w:tc>
          <w:tcPr>
            <w:tcW w:w="5487" w:type="dxa"/>
            <w:tcBorders>
              <w:bottom w:val="single" w:sz="4" w:space="0" w:color="00000A"/>
            </w:tcBorders>
          </w:tcPr>
          <w:p w14:paraId="7AA93316" w14:textId="77777777" w:rsidR="00646355" w:rsidRDefault="00D1210E">
            <w:pPr>
              <w:spacing w:before="45" w:after="45"/>
              <w:ind w:left="0" w:hanging="2"/>
              <w:jc w:val="both"/>
            </w:pPr>
            <w:r>
              <w:rPr>
                <w:rFonts w:ascii="Arial" w:eastAsia="Arial" w:hAnsi="Arial" w:cs="Arial"/>
                <w:b/>
                <w:color w:val="000000"/>
                <w:sz w:val="20"/>
                <w:szCs w:val="20"/>
              </w:rPr>
              <w:t>Subtotal</w:t>
            </w:r>
          </w:p>
        </w:tc>
        <w:tc>
          <w:tcPr>
            <w:tcW w:w="1875" w:type="dxa"/>
            <w:tcBorders>
              <w:left w:val="single" w:sz="4" w:space="0" w:color="00000A"/>
              <w:bottom w:val="single" w:sz="4" w:space="0" w:color="00000A"/>
            </w:tcBorders>
          </w:tcPr>
          <w:p w14:paraId="4819C376"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b/>
                <w:color w:val="000000"/>
                <w:sz w:val="20"/>
                <w:szCs w:val="20"/>
              </w:rPr>
              <w:t>995</w:t>
            </w:r>
          </w:p>
        </w:tc>
        <w:tc>
          <w:tcPr>
            <w:tcW w:w="1743" w:type="dxa"/>
            <w:tcBorders>
              <w:left w:val="single" w:sz="4" w:space="0" w:color="00000A"/>
              <w:bottom w:val="single" w:sz="4" w:space="0" w:color="00000A"/>
            </w:tcBorders>
          </w:tcPr>
          <w:p w14:paraId="1F6C5212"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b/>
                <w:color w:val="000000"/>
                <w:sz w:val="20"/>
                <w:szCs w:val="20"/>
              </w:rPr>
              <w:t>976</w:t>
            </w:r>
          </w:p>
        </w:tc>
      </w:tr>
      <w:tr w:rsidR="00646355" w14:paraId="144BEA9A" w14:textId="77777777">
        <w:trPr>
          <w:trHeight w:val="23"/>
        </w:trPr>
        <w:tc>
          <w:tcPr>
            <w:tcW w:w="5487" w:type="dxa"/>
            <w:tcBorders>
              <w:bottom w:val="single" w:sz="4" w:space="0" w:color="00000A"/>
            </w:tcBorders>
          </w:tcPr>
          <w:p w14:paraId="0F900AE4" w14:textId="77777777" w:rsidR="00646355" w:rsidRDefault="00D1210E">
            <w:pPr>
              <w:spacing w:before="45" w:after="45"/>
              <w:ind w:left="0" w:hanging="2"/>
              <w:jc w:val="both"/>
            </w:pPr>
            <w:r>
              <w:rPr>
                <w:rFonts w:ascii="Arial" w:eastAsia="Arial" w:hAnsi="Arial" w:cs="Arial"/>
                <w:b/>
                <w:color w:val="000000"/>
                <w:sz w:val="20"/>
                <w:szCs w:val="20"/>
              </w:rPr>
              <w:t>Outros</w:t>
            </w:r>
          </w:p>
        </w:tc>
        <w:tc>
          <w:tcPr>
            <w:tcW w:w="1875" w:type="dxa"/>
            <w:tcBorders>
              <w:left w:val="single" w:sz="4" w:space="0" w:color="00000A"/>
              <w:bottom w:val="single" w:sz="4" w:space="0" w:color="00000A"/>
            </w:tcBorders>
          </w:tcPr>
          <w:p w14:paraId="23FE7D3C" w14:textId="77777777" w:rsidR="00646355" w:rsidRDefault="00646355">
            <w:pPr>
              <w:spacing w:before="45" w:after="45"/>
              <w:ind w:left="0" w:right="5" w:hanging="2"/>
              <w:jc w:val="center"/>
              <w:rPr>
                <w:rFonts w:ascii="Arial" w:eastAsia="Arial" w:hAnsi="Arial" w:cs="Arial"/>
                <w:color w:val="000000"/>
                <w:sz w:val="20"/>
                <w:szCs w:val="20"/>
              </w:rPr>
            </w:pPr>
          </w:p>
        </w:tc>
        <w:tc>
          <w:tcPr>
            <w:tcW w:w="1743" w:type="dxa"/>
            <w:tcBorders>
              <w:left w:val="single" w:sz="4" w:space="0" w:color="00000A"/>
              <w:bottom w:val="single" w:sz="4" w:space="0" w:color="00000A"/>
            </w:tcBorders>
          </w:tcPr>
          <w:p w14:paraId="7517274F" w14:textId="77777777" w:rsidR="00646355" w:rsidRDefault="00646355">
            <w:pPr>
              <w:spacing w:before="45" w:after="45"/>
              <w:ind w:left="0" w:right="5" w:hanging="2"/>
              <w:jc w:val="center"/>
              <w:rPr>
                <w:rFonts w:ascii="Arial" w:eastAsia="Arial" w:hAnsi="Arial" w:cs="Arial"/>
                <w:color w:val="000000"/>
                <w:sz w:val="20"/>
                <w:szCs w:val="20"/>
              </w:rPr>
            </w:pPr>
          </w:p>
        </w:tc>
      </w:tr>
      <w:tr w:rsidR="00646355" w14:paraId="12202988" w14:textId="77777777">
        <w:trPr>
          <w:trHeight w:val="23"/>
        </w:trPr>
        <w:tc>
          <w:tcPr>
            <w:tcW w:w="5487" w:type="dxa"/>
            <w:tcBorders>
              <w:bottom w:val="single" w:sz="4" w:space="0" w:color="00000A"/>
            </w:tcBorders>
          </w:tcPr>
          <w:p w14:paraId="3F73D4CF" w14:textId="77777777" w:rsidR="00646355" w:rsidRDefault="00D1210E">
            <w:pPr>
              <w:spacing w:before="45" w:after="45"/>
              <w:ind w:left="0" w:right="5" w:hanging="2"/>
              <w:jc w:val="both"/>
            </w:pPr>
            <w:r>
              <w:rPr>
                <w:rFonts w:ascii="Arial" w:eastAsia="Arial" w:hAnsi="Arial" w:cs="Arial"/>
                <w:color w:val="000000"/>
                <w:sz w:val="20"/>
                <w:szCs w:val="20"/>
              </w:rPr>
              <w:t>REDA</w:t>
            </w:r>
          </w:p>
        </w:tc>
        <w:tc>
          <w:tcPr>
            <w:tcW w:w="1875" w:type="dxa"/>
            <w:tcBorders>
              <w:left w:val="single" w:sz="4" w:space="0" w:color="00000A"/>
              <w:bottom w:val="single" w:sz="4" w:space="0" w:color="00000A"/>
            </w:tcBorders>
          </w:tcPr>
          <w:p w14:paraId="59B7F23F"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43</w:t>
            </w:r>
          </w:p>
        </w:tc>
        <w:tc>
          <w:tcPr>
            <w:tcW w:w="1743" w:type="dxa"/>
            <w:tcBorders>
              <w:left w:val="single" w:sz="4" w:space="0" w:color="00000A"/>
              <w:bottom w:val="single" w:sz="4" w:space="0" w:color="00000A"/>
            </w:tcBorders>
          </w:tcPr>
          <w:p w14:paraId="00D54E0E"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43</w:t>
            </w:r>
          </w:p>
        </w:tc>
      </w:tr>
      <w:tr w:rsidR="00646355" w14:paraId="7C20A1CD" w14:textId="77777777">
        <w:trPr>
          <w:trHeight w:val="23"/>
        </w:trPr>
        <w:tc>
          <w:tcPr>
            <w:tcW w:w="5487" w:type="dxa"/>
            <w:tcBorders>
              <w:bottom w:val="single" w:sz="4" w:space="0" w:color="00000A"/>
            </w:tcBorders>
          </w:tcPr>
          <w:p w14:paraId="76E613F5" w14:textId="77777777" w:rsidR="00646355" w:rsidRDefault="00D1210E">
            <w:pPr>
              <w:spacing w:before="45" w:after="45"/>
              <w:ind w:left="0" w:right="5" w:hanging="2"/>
              <w:jc w:val="both"/>
            </w:pPr>
            <w:r>
              <w:rPr>
                <w:rFonts w:ascii="Arial" w:eastAsia="Arial" w:hAnsi="Arial" w:cs="Arial"/>
                <w:color w:val="000000"/>
                <w:sz w:val="20"/>
                <w:szCs w:val="20"/>
              </w:rPr>
              <w:t>Prestação de Serviço Temporário (PST)</w:t>
            </w:r>
          </w:p>
        </w:tc>
        <w:tc>
          <w:tcPr>
            <w:tcW w:w="1875" w:type="dxa"/>
            <w:tcBorders>
              <w:left w:val="single" w:sz="4" w:space="0" w:color="00000A"/>
              <w:bottom w:val="single" w:sz="4" w:space="0" w:color="00000A"/>
            </w:tcBorders>
          </w:tcPr>
          <w:p w14:paraId="73988344"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0</w:t>
            </w:r>
          </w:p>
        </w:tc>
        <w:tc>
          <w:tcPr>
            <w:tcW w:w="1743" w:type="dxa"/>
            <w:tcBorders>
              <w:left w:val="single" w:sz="4" w:space="0" w:color="00000A"/>
              <w:bottom w:val="single" w:sz="4" w:space="0" w:color="00000A"/>
            </w:tcBorders>
          </w:tcPr>
          <w:p w14:paraId="3CF0C775"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0</w:t>
            </w:r>
          </w:p>
        </w:tc>
      </w:tr>
      <w:tr w:rsidR="00646355" w14:paraId="36FEACB8" w14:textId="77777777">
        <w:trPr>
          <w:trHeight w:val="23"/>
        </w:trPr>
        <w:tc>
          <w:tcPr>
            <w:tcW w:w="5487" w:type="dxa"/>
            <w:tcBorders>
              <w:bottom w:val="single" w:sz="4" w:space="0" w:color="00000A"/>
            </w:tcBorders>
          </w:tcPr>
          <w:p w14:paraId="0AEC2E8F" w14:textId="77777777" w:rsidR="00646355" w:rsidRDefault="00D1210E">
            <w:pPr>
              <w:spacing w:before="45" w:after="45"/>
              <w:ind w:left="0" w:right="5" w:hanging="2"/>
              <w:jc w:val="both"/>
            </w:pPr>
            <w:r>
              <w:rPr>
                <w:rFonts w:ascii="Arial" w:eastAsia="Arial" w:hAnsi="Arial" w:cs="Arial"/>
                <w:color w:val="000000"/>
                <w:sz w:val="20"/>
                <w:szCs w:val="20"/>
              </w:rPr>
              <w:t>De outros órgãos à disposição da UJ</w:t>
            </w:r>
          </w:p>
        </w:tc>
        <w:tc>
          <w:tcPr>
            <w:tcW w:w="1875" w:type="dxa"/>
            <w:tcBorders>
              <w:left w:val="single" w:sz="4" w:space="0" w:color="00000A"/>
              <w:bottom w:val="single" w:sz="4" w:space="0" w:color="00000A"/>
            </w:tcBorders>
          </w:tcPr>
          <w:p w14:paraId="21C2EBCF"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10</w:t>
            </w:r>
          </w:p>
        </w:tc>
        <w:tc>
          <w:tcPr>
            <w:tcW w:w="1743" w:type="dxa"/>
            <w:tcBorders>
              <w:left w:val="single" w:sz="4" w:space="0" w:color="00000A"/>
              <w:bottom w:val="single" w:sz="4" w:space="0" w:color="00000A"/>
            </w:tcBorders>
          </w:tcPr>
          <w:p w14:paraId="4DDD1F18"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09</w:t>
            </w:r>
          </w:p>
        </w:tc>
      </w:tr>
      <w:tr w:rsidR="00646355" w14:paraId="548FCC0D" w14:textId="77777777">
        <w:trPr>
          <w:trHeight w:val="23"/>
        </w:trPr>
        <w:tc>
          <w:tcPr>
            <w:tcW w:w="5487" w:type="dxa"/>
            <w:tcBorders>
              <w:bottom w:val="single" w:sz="4" w:space="0" w:color="00000A"/>
            </w:tcBorders>
          </w:tcPr>
          <w:p w14:paraId="6334CFE1" w14:textId="77777777" w:rsidR="00646355" w:rsidRDefault="00D1210E">
            <w:pPr>
              <w:spacing w:before="45" w:after="45"/>
              <w:ind w:left="0" w:hanging="2"/>
              <w:jc w:val="both"/>
            </w:pPr>
            <w:r>
              <w:rPr>
                <w:rFonts w:ascii="Arial" w:eastAsia="Arial" w:hAnsi="Arial" w:cs="Arial"/>
                <w:b/>
                <w:color w:val="000000"/>
                <w:sz w:val="20"/>
                <w:szCs w:val="20"/>
              </w:rPr>
              <w:t>Subtotal</w:t>
            </w:r>
          </w:p>
        </w:tc>
        <w:tc>
          <w:tcPr>
            <w:tcW w:w="1875" w:type="dxa"/>
            <w:tcBorders>
              <w:left w:val="single" w:sz="4" w:space="0" w:color="00000A"/>
              <w:bottom w:val="single" w:sz="4" w:space="0" w:color="00000A"/>
            </w:tcBorders>
          </w:tcPr>
          <w:p w14:paraId="7C17DE0D"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b/>
                <w:color w:val="000000"/>
                <w:sz w:val="20"/>
                <w:szCs w:val="20"/>
              </w:rPr>
              <w:t>53</w:t>
            </w:r>
          </w:p>
        </w:tc>
        <w:tc>
          <w:tcPr>
            <w:tcW w:w="1743" w:type="dxa"/>
            <w:tcBorders>
              <w:left w:val="single" w:sz="4" w:space="0" w:color="00000A"/>
              <w:bottom w:val="single" w:sz="4" w:space="0" w:color="00000A"/>
            </w:tcBorders>
          </w:tcPr>
          <w:p w14:paraId="3AAE8778"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b/>
                <w:color w:val="000000"/>
                <w:sz w:val="20"/>
                <w:szCs w:val="20"/>
              </w:rPr>
              <w:t>52</w:t>
            </w:r>
          </w:p>
        </w:tc>
      </w:tr>
      <w:tr w:rsidR="00646355" w14:paraId="2F925DF4" w14:textId="77777777">
        <w:trPr>
          <w:trHeight w:val="23"/>
        </w:trPr>
        <w:tc>
          <w:tcPr>
            <w:tcW w:w="5487" w:type="dxa"/>
            <w:tcBorders>
              <w:bottom w:val="single" w:sz="4" w:space="0" w:color="00000A"/>
            </w:tcBorders>
          </w:tcPr>
          <w:p w14:paraId="2B93F72D" w14:textId="77777777" w:rsidR="00646355" w:rsidRDefault="00D1210E">
            <w:pPr>
              <w:spacing w:before="45" w:after="45"/>
              <w:ind w:left="0" w:hanging="2"/>
            </w:pPr>
            <w:r>
              <w:rPr>
                <w:rFonts w:ascii="Arial" w:eastAsia="Arial" w:hAnsi="Arial" w:cs="Arial"/>
                <w:b/>
                <w:color w:val="000000"/>
                <w:sz w:val="20"/>
                <w:szCs w:val="20"/>
              </w:rPr>
              <w:t>Total</w:t>
            </w:r>
          </w:p>
        </w:tc>
        <w:tc>
          <w:tcPr>
            <w:tcW w:w="1875" w:type="dxa"/>
            <w:tcBorders>
              <w:left w:val="single" w:sz="4" w:space="0" w:color="00000A"/>
              <w:bottom w:val="single" w:sz="4" w:space="0" w:color="00000A"/>
            </w:tcBorders>
          </w:tcPr>
          <w:p w14:paraId="667E34C4"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b/>
                <w:color w:val="000000"/>
                <w:sz w:val="20"/>
                <w:szCs w:val="20"/>
              </w:rPr>
              <w:t>1048</w:t>
            </w:r>
          </w:p>
        </w:tc>
        <w:tc>
          <w:tcPr>
            <w:tcW w:w="1743" w:type="dxa"/>
            <w:tcBorders>
              <w:left w:val="single" w:sz="4" w:space="0" w:color="00000A"/>
              <w:bottom w:val="single" w:sz="4" w:space="0" w:color="00000A"/>
            </w:tcBorders>
          </w:tcPr>
          <w:p w14:paraId="12BB1E9E"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b/>
                <w:color w:val="000000"/>
                <w:sz w:val="20"/>
                <w:szCs w:val="20"/>
              </w:rPr>
              <w:t>1028</w:t>
            </w:r>
          </w:p>
        </w:tc>
      </w:tr>
    </w:tbl>
    <w:p w14:paraId="1D2B2938" w14:textId="77777777" w:rsidR="00646355" w:rsidRDefault="00D1210E">
      <w:pPr>
        <w:ind w:left="0" w:hanging="2"/>
        <w:rPr>
          <w:rFonts w:ascii="Arial" w:eastAsia="Arial" w:hAnsi="Arial" w:cs="Arial"/>
          <w:sz w:val="16"/>
          <w:szCs w:val="16"/>
        </w:rPr>
      </w:pPr>
      <w:r>
        <w:rPr>
          <w:rFonts w:ascii="Arial" w:eastAsia="Arial" w:hAnsi="Arial" w:cs="Arial"/>
          <w:color w:val="000000"/>
          <w:sz w:val="16"/>
          <w:szCs w:val="16"/>
        </w:rPr>
        <w:t>Fonte:</w:t>
      </w:r>
      <w:r>
        <w:rPr>
          <w:rFonts w:ascii="Arial" w:eastAsia="Arial" w:hAnsi="Arial" w:cs="Arial"/>
          <w:sz w:val="16"/>
          <w:szCs w:val="16"/>
        </w:rPr>
        <w:t xml:space="preserve"> GERHU/PROAD 2021.</w:t>
      </w:r>
    </w:p>
    <w:p w14:paraId="1BD8F913" w14:textId="77777777" w:rsidR="00646355" w:rsidRDefault="00D1210E">
      <w:pPr>
        <w:ind w:left="0" w:hanging="2"/>
      </w:pPr>
      <w:r>
        <w:rPr>
          <w:rFonts w:ascii="Arial" w:eastAsia="Arial" w:hAnsi="Arial" w:cs="Arial"/>
          <w:color w:val="000000"/>
          <w:sz w:val="16"/>
          <w:szCs w:val="16"/>
        </w:rPr>
        <w:t>Nota: “Empregados da UJ” e “Prestação de Serviço Temporário (PST)” quando se tratar de Estatais Dependentes.</w:t>
      </w:r>
    </w:p>
    <w:p w14:paraId="6DD81C6D" w14:textId="77777777" w:rsidR="00646355" w:rsidRDefault="00646355">
      <w:pPr>
        <w:ind w:left="0" w:hanging="2"/>
        <w:rPr>
          <w:rFonts w:ascii="Arial" w:eastAsia="Arial" w:hAnsi="Arial" w:cs="Arial"/>
          <w:color w:val="000000"/>
        </w:rPr>
      </w:pPr>
    </w:p>
    <w:p w14:paraId="16C7693A" w14:textId="77777777" w:rsidR="00646355" w:rsidRDefault="00D1210E" w:rsidP="00946AA5">
      <w:pPr>
        <w:widowControl w:val="0"/>
        <w:pBdr>
          <w:top w:val="nil"/>
          <w:left w:val="nil"/>
          <w:bottom w:val="nil"/>
          <w:right w:val="nil"/>
          <w:between w:val="nil"/>
        </w:pBdr>
        <w:spacing w:before="280" w:after="280" w:line="240" w:lineRule="auto"/>
        <w:ind w:leftChars="0" w:left="0" w:firstLineChars="0" w:firstLine="720"/>
        <w:jc w:val="both"/>
        <w:rPr>
          <w:rFonts w:ascii="Arial" w:eastAsia="Arial" w:hAnsi="Arial" w:cs="Arial"/>
          <w:color w:val="000000"/>
          <w:highlight w:val="white"/>
        </w:rPr>
      </w:pPr>
      <w:r>
        <w:rPr>
          <w:rFonts w:ascii="Arial" w:eastAsia="Arial" w:hAnsi="Arial" w:cs="Arial"/>
          <w:color w:val="000000"/>
        </w:rPr>
        <w:t>Observa-se a partir da TABELA 20, que no período de apuração não foi identificada variação, haja vista que o total de cargos comissionados na instituição permanece o mesmo autorizado por Lei.</w:t>
      </w:r>
    </w:p>
    <w:p w14:paraId="7B1C91A3" w14:textId="77777777" w:rsidR="00646355" w:rsidRDefault="00646355">
      <w:pPr>
        <w:widowControl w:val="0"/>
        <w:pBdr>
          <w:top w:val="nil"/>
          <w:left w:val="nil"/>
          <w:bottom w:val="nil"/>
          <w:right w:val="nil"/>
          <w:between w:val="nil"/>
        </w:pBdr>
        <w:spacing w:before="57" w:after="57" w:line="240" w:lineRule="auto"/>
        <w:ind w:left="0" w:hanging="2"/>
        <w:jc w:val="both"/>
        <w:rPr>
          <w:rFonts w:ascii="Arial" w:eastAsia="Arial" w:hAnsi="Arial" w:cs="Arial"/>
          <w:color w:val="000000"/>
          <w:highlight w:val="white"/>
        </w:rPr>
      </w:pPr>
    </w:p>
    <w:p w14:paraId="71F19422" w14:textId="5B66E666" w:rsidR="00646355" w:rsidRPr="005B4B92" w:rsidRDefault="00D1210E" w:rsidP="005B4B92">
      <w:pPr>
        <w:widowControl w:val="0"/>
        <w:pBdr>
          <w:top w:val="nil"/>
          <w:left w:val="nil"/>
          <w:bottom w:val="nil"/>
          <w:right w:val="nil"/>
          <w:between w:val="nil"/>
        </w:pBdr>
        <w:spacing w:before="57" w:after="57" w:line="240" w:lineRule="auto"/>
        <w:ind w:left="0" w:hanging="2"/>
        <w:jc w:val="both"/>
        <w:rPr>
          <w:color w:val="000000"/>
        </w:rPr>
      </w:pPr>
      <w:r>
        <w:rPr>
          <w:rFonts w:ascii="Arial" w:eastAsia="Arial" w:hAnsi="Arial" w:cs="Arial"/>
          <w:b/>
          <w:color w:val="000000"/>
          <w:highlight w:val="white"/>
        </w:rPr>
        <w:t xml:space="preserve">TABELA 20 </w:t>
      </w:r>
      <w:r>
        <w:rPr>
          <w:rFonts w:ascii="Arial" w:eastAsia="Arial" w:hAnsi="Arial" w:cs="Arial"/>
          <w:color w:val="000000"/>
          <w:highlight w:val="white"/>
        </w:rPr>
        <w:t>– Cargos comissionados</w:t>
      </w:r>
      <w:r w:rsidR="00980287">
        <w:rPr>
          <w:rFonts w:ascii="Arial" w:eastAsia="Arial" w:hAnsi="Arial" w:cs="Arial"/>
          <w:color w:val="000000"/>
        </w:rPr>
        <w:t xml:space="preserve"> na Universidade Estadual de Santa Cruz – UESC, 2021</w:t>
      </w:r>
    </w:p>
    <w:tbl>
      <w:tblPr>
        <w:tblStyle w:val="aff7"/>
        <w:tblW w:w="9092" w:type="dxa"/>
        <w:tblInd w:w="100" w:type="dxa"/>
        <w:tblLayout w:type="fixed"/>
        <w:tblLook w:val="0000" w:firstRow="0" w:lastRow="0" w:firstColumn="0" w:lastColumn="0" w:noHBand="0" w:noVBand="0"/>
      </w:tblPr>
      <w:tblGrid>
        <w:gridCol w:w="5474"/>
        <w:gridCol w:w="1875"/>
        <w:gridCol w:w="1743"/>
      </w:tblGrid>
      <w:tr w:rsidR="00646355" w14:paraId="66B4B5A8" w14:textId="77777777">
        <w:trPr>
          <w:cantSplit/>
          <w:trHeight w:val="23"/>
        </w:trPr>
        <w:tc>
          <w:tcPr>
            <w:tcW w:w="5474" w:type="dxa"/>
            <w:vMerge w:val="restart"/>
            <w:tcBorders>
              <w:top w:val="single" w:sz="4" w:space="0" w:color="00000A"/>
              <w:bottom w:val="single" w:sz="4" w:space="0" w:color="00000A"/>
            </w:tcBorders>
            <w:shd w:val="clear" w:color="auto" w:fill="B2B2B2"/>
            <w:vAlign w:val="center"/>
          </w:tcPr>
          <w:p w14:paraId="5BCCE0F9" w14:textId="77777777" w:rsidR="00646355" w:rsidRDefault="00D1210E">
            <w:pPr>
              <w:spacing w:before="45" w:after="45"/>
              <w:ind w:left="0" w:hanging="2"/>
              <w:jc w:val="center"/>
            </w:pPr>
            <w:r>
              <w:rPr>
                <w:rFonts w:ascii="Arial" w:eastAsia="Arial" w:hAnsi="Arial" w:cs="Arial"/>
                <w:b/>
                <w:sz w:val="20"/>
                <w:szCs w:val="20"/>
              </w:rPr>
              <w:t>Descrição</w:t>
            </w:r>
          </w:p>
        </w:tc>
        <w:tc>
          <w:tcPr>
            <w:tcW w:w="3618" w:type="dxa"/>
            <w:gridSpan w:val="2"/>
            <w:tcBorders>
              <w:top w:val="single" w:sz="4" w:space="0" w:color="00000A"/>
              <w:left w:val="single" w:sz="4" w:space="0" w:color="00000A"/>
              <w:bottom w:val="single" w:sz="4" w:space="0" w:color="00000A"/>
            </w:tcBorders>
            <w:shd w:val="clear" w:color="auto" w:fill="B2B2B2"/>
            <w:vAlign w:val="center"/>
          </w:tcPr>
          <w:p w14:paraId="5DDF9DC7" w14:textId="77777777" w:rsidR="00646355" w:rsidRDefault="00D1210E">
            <w:pPr>
              <w:spacing w:before="45" w:after="45"/>
              <w:ind w:left="0" w:hanging="2"/>
              <w:jc w:val="center"/>
            </w:pPr>
            <w:r>
              <w:rPr>
                <w:rFonts w:ascii="Arial" w:eastAsia="Arial" w:hAnsi="Arial" w:cs="Arial"/>
                <w:b/>
                <w:sz w:val="20"/>
                <w:szCs w:val="20"/>
              </w:rPr>
              <w:t>Quantidade em 31/12</w:t>
            </w:r>
          </w:p>
        </w:tc>
      </w:tr>
      <w:tr w:rsidR="00646355" w14:paraId="4262C10A" w14:textId="77777777">
        <w:trPr>
          <w:cantSplit/>
          <w:trHeight w:val="23"/>
        </w:trPr>
        <w:tc>
          <w:tcPr>
            <w:tcW w:w="5474" w:type="dxa"/>
            <w:vMerge/>
            <w:tcBorders>
              <w:top w:val="single" w:sz="4" w:space="0" w:color="00000A"/>
              <w:bottom w:val="single" w:sz="4" w:space="0" w:color="00000A"/>
            </w:tcBorders>
            <w:shd w:val="clear" w:color="auto" w:fill="B2B2B2"/>
            <w:vAlign w:val="center"/>
          </w:tcPr>
          <w:p w14:paraId="3DA9CA1E" w14:textId="77777777" w:rsidR="00646355" w:rsidRDefault="00646355">
            <w:pPr>
              <w:widowControl w:val="0"/>
              <w:pBdr>
                <w:top w:val="nil"/>
                <w:left w:val="nil"/>
                <w:bottom w:val="nil"/>
                <w:right w:val="nil"/>
                <w:between w:val="nil"/>
              </w:pBdr>
              <w:spacing w:line="276" w:lineRule="auto"/>
              <w:ind w:left="0" w:hanging="2"/>
            </w:pPr>
          </w:p>
        </w:tc>
        <w:tc>
          <w:tcPr>
            <w:tcW w:w="1875" w:type="dxa"/>
            <w:tcBorders>
              <w:left w:val="single" w:sz="4" w:space="0" w:color="00000A"/>
              <w:bottom w:val="single" w:sz="4" w:space="0" w:color="00000A"/>
            </w:tcBorders>
            <w:shd w:val="clear" w:color="auto" w:fill="B2B2B2"/>
            <w:vAlign w:val="center"/>
          </w:tcPr>
          <w:p w14:paraId="35BBC3CE" w14:textId="77777777" w:rsidR="00646355" w:rsidRDefault="00D1210E">
            <w:pPr>
              <w:spacing w:before="45" w:after="45"/>
              <w:ind w:left="0" w:hanging="2"/>
              <w:jc w:val="center"/>
            </w:pPr>
            <w:r>
              <w:rPr>
                <w:rFonts w:ascii="Arial" w:eastAsia="Arial" w:hAnsi="Arial" w:cs="Arial"/>
                <w:b/>
                <w:sz w:val="20"/>
                <w:szCs w:val="20"/>
              </w:rPr>
              <w:t>2020</w:t>
            </w:r>
          </w:p>
        </w:tc>
        <w:tc>
          <w:tcPr>
            <w:tcW w:w="1743" w:type="dxa"/>
            <w:tcBorders>
              <w:left w:val="single" w:sz="4" w:space="0" w:color="00000A"/>
              <w:bottom w:val="single" w:sz="4" w:space="0" w:color="00000A"/>
            </w:tcBorders>
            <w:shd w:val="clear" w:color="auto" w:fill="B2B2B2"/>
            <w:vAlign w:val="center"/>
          </w:tcPr>
          <w:p w14:paraId="7F5386AE" w14:textId="77777777" w:rsidR="00646355" w:rsidRDefault="00D1210E">
            <w:pPr>
              <w:spacing w:before="45" w:after="45"/>
              <w:ind w:left="0" w:hanging="2"/>
              <w:jc w:val="center"/>
            </w:pPr>
            <w:r>
              <w:rPr>
                <w:rFonts w:ascii="Arial" w:eastAsia="Arial" w:hAnsi="Arial" w:cs="Arial"/>
                <w:b/>
                <w:sz w:val="20"/>
                <w:szCs w:val="20"/>
              </w:rPr>
              <w:t>2021</w:t>
            </w:r>
          </w:p>
        </w:tc>
      </w:tr>
      <w:tr w:rsidR="00646355" w14:paraId="467A47CC" w14:textId="77777777">
        <w:trPr>
          <w:trHeight w:val="23"/>
        </w:trPr>
        <w:tc>
          <w:tcPr>
            <w:tcW w:w="5474" w:type="dxa"/>
            <w:tcBorders>
              <w:bottom w:val="single" w:sz="4" w:space="0" w:color="00000A"/>
            </w:tcBorders>
          </w:tcPr>
          <w:p w14:paraId="619471F9" w14:textId="77777777" w:rsidR="00646355" w:rsidRDefault="00D1210E">
            <w:pPr>
              <w:spacing w:before="45" w:after="45"/>
              <w:ind w:left="0" w:right="5" w:hanging="2"/>
              <w:jc w:val="both"/>
            </w:pPr>
            <w:r>
              <w:rPr>
                <w:rFonts w:ascii="Arial" w:eastAsia="Arial" w:hAnsi="Arial" w:cs="Arial"/>
                <w:color w:val="000000"/>
                <w:sz w:val="20"/>
                <w:szCs w:val="20"/>
              </w:rPr>
              <w:t>Com vínculo</w:t>
            </w:r>
          </w:p>
        </w:tc>
        <w:tc>
          <w:tcPr>
            <w:tcW w:w="1875" w:type="dxa"/>
            <w:tcBorders>
              <w:left w:val="single" w:sz="4" w:space="0" w:color="00000A"/>
              <w:bottom w:val="single" w:sz="4" w:space="0" w:color="00000A"/>
            </w:tcBorders>
          </w:tcPr>
          <w:p w14:paraId="16E55964"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90</w:t>
            </w:r>
          </w:p>
        </w:tc>
        <w:tc>
          <w:tcPr>
            <w:tcW w:w="1743" w:type="dxa"/>
            <w:tcBorders>
              <w:left w:val="single" w:sz="4" w:space="0" w:color="00000A"/>
              <w:bottom w:val="single" w:sz="4" w:space="0" w:color="00000A"/>
            </w:tcBorders>
          </w:tcPr>
          <w:p w14:paraId="77A3156F"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89</w:t>
            </w:r>
          </w:p>
        </w:tc>
      </w:tr>
      <w:tr w:rsidR="00646355" w14:paraId="3180B4F3" w14:textId="77777777">
        <w:trPr>
          <w:trHeight w:val="23"/>
        </w:trPr>
        <w:tc>
          <w:tcPr>
            <w:tcW w:w="5474" w:type="dxa"/>
            <w:tcBorders>
              <w:bottom w:val="single" w:sz="4" w:space="0" w:color="00000A"/>
            </w:tcBorders>
          </w:tcPr>
          <w:p w14:paraId="5C213C58" w14:textId="77777777" w:rsidR="00646355" w:rsidRDefault="00D1210E">
            <w:pPr>
              <w:spacing w:before="45" w:after="45"/>
              <w:ind w:left="0" w:right="5" w:hanging="2"/>
              <w:jc w:val="both"/>
            </w:pPr>
            <w:r>
              <w:rPr>
                <w:rFonts w:ascii="Arial" w:eastAsia="Arial" w:hAnsi="Arial" w:cs="Arial"/>
                <w:color w:val="000000"/>
                <w:sz w:val="20"/>
                <w:szCs w:val="20"/>
              </w:rPr>
              <w:t xml:space="preserve">Sem vínculo </w:t>
            </w:r>
          </w:p>
        </w:tc>
        <w:tc>
          <w:tcPr>
            <w:tcW w:w="1875" w:type="dxa"/>
            <w:tcBorders>
              <w:left w:val="single" w:sz="4" w:space="0" w:color="00000A"/>
              <w:bottom w:val="single" w:sz="4" w:space="0" w:color="00000A"/>
            </w:tcBorders>
          </w:tcPr>
          <w:p w14:paraId="0214D0A4"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106</w:t>
            </w:r>
          </w:p>
        </w:tc>
        <w:tc>
          <w:tcPr>
            <w:tcW w:w="1743" w:type="dxa"/>
            <w:tcBorders>
              <w:left w:val="single" w:sz="4" w:space="0" w:color="00000A"/>
              <w:bottom w:val="single" w:sz="4" w:space="0" w:color="00000A"/>
            </w:tcBorders>
          </w:tcPr>
          <w:p w14:paraId="7394E0CB"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color w:val="000000"/>
                <w:sz w:val="20"/>
                <w:szCs w:val="20"/>
              </w:rPr>
              <w:t>107</w:t>
            </w:r>
          </w:p>
        </w:tc>
      </w:tr>
      <w:tr w:rsidR="00646355" w14:paraId="2157CD55" w14:textId="77777777">
        <w:trPr>
          <w:trHeight w:val="23"/>
        </w:trPr>
        <w:tc>
          <w:tcPr>
            <w:tcW w:w="5474" w:type="dxa"/>
            <w:tcBorders>
              <w:bottom w:val="single" w:sz="4" w:space="0" w:color="00000A"/>
            </w:tcBorders>
          </w:tcPr>
          <w:p w14:paraId="31AA99BB" w14:textId="77777777" w:rsidR="00646355" w:rsidRDefault="00D1210E">
            <w:pPr>
              <w:spacing w:before="45" w:after="45"/>
              <w:ind w:left="0" w:right="5" w:hanging="2"/>
            </w:pPr>
            <w:r>
              <w:rPr>
                <w:rFonts w:ascii="Arial" w:eastAsia="Arial" w:hAnsi="Arial" w:cs="Arial"/>
                <w:b/>
                <w:color w:val="000000"/>
                <w:sz w:val="20"/>
                <w:szCs w:val="20"/>
              </w:rPr>
              <w:t>Total</w:t>
            </w:r>
          </w:p>
        </w:tc>
        <w:tc>
          <w:tcPr>
            <w:tcW w:w="1875" w:type="dxa"/>
            <w:tcBorders>
              <w:left w:val="single" w:sz="4" w:space="0" w:color="00000A"/>
              <w:bottom w:val="single" w:sz="4" w:space="0" w:color="00000A"/>
            </w:tcBorders>
          </w:tcPr>
          <w:p w14:paraId="78D87166"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b/>
                <w:color w:val="000000"/>
                <w:sz w:val="20"/>
                <w:szCs w:val="20"/>
              </w:rPr>
              <w:t>196</w:t>
            </w:r>
          </w:p>
        </w:tc>
        <w:tc>
          <w:tcPr>
            <w:tcW w:w="1743" w:type="dxa"/>
            <w:tcBorders>
              <w:left w:val="single" w:sz="4" w:space="0" w:color="00000A"/>
              <w:bottom w:val="single" w:sz="4" w:space="0" w:color="00000A"/>
            </w:tcBorders>
          </w:tcPr>
          <w:p w14:paraId="2283476C" w14:textId="77777777" w:rsidR="00646355" w:rsidRDefault="00D1210E">
            <w:pPr>
              <w:spacing w:before="45" w:after="45"/>
              <w:ind w:left="0" w:right="5" w:hanging="2"/>
              <w:jc w:val="center"/>
              <w:rPr>
                <w:rFonts w:ascii="Arial" w:eastAsia="Arial" w:hAnsi="Arial" w:cs="Arial"/>
                <w:color w:val="000000"/>
                <w:sz w:val="20"/>
                <w:szCs w:val="20"/>
              </w:rPr>
            </w:pPr>
            <w:r>
              <w:rPr>
                <w:rFonts w:ascii="Arial" w:eastAsia="Arial" w:hAnsi="Arial" w:cs="Arial"/>
                <w:b/>
                <w:color w:val="000000"/>
                <w:sz w:val="20"/>
                <w:szCs w:val="20"/>
              </w:rPr>
              <w:t>196</w:t>
            </w:r>
          </w:p>
        </w:tc>
      </w:tr>
    </w:tbl>
    <w:p w14:paraId="406CFA37" w14:textId="77777777" w:rsidR="00646355" w:rsidRDefault="00D1210E">
      <w:pPr>
        <w:ind w:left="0" w:hanging="2"/>
        <w:rPr>
          <w:rFonts w:ascii="Arial" w:eastAsia="Arial" w:hAnsi="Arial" w:cs="Arial"/>
          <w:color w:val="000000"/>
          <w:sz w:val="16"/>
          <w:szCs w:val="16"/>
        </w:rPr>
      </w:pPr>
      <w:r>
        <w:rPr>
          <w:rFonts w:ascii="Arial" w:eastAsia="Arial" w:hAnsi="Arial" w:cs="Arial"/>
          <w:color w:val="000000"/>
          <w:sz w:val="16"/>
          <w:szCs w:val="16"/>
        </w:rPr>
        <w:t xml:space="preserve">Fonte: </w:t>
      </w:r>
      <w:r>
        <w:rPr>
          <w:rFonts w:ascii="Arial" w:eastAsia="Arial" w:hAnsi="Arial" w:cs="Arial"/>
          <w:sz w:val="16"/>
          <w:szCs w:val="16"/>
        </w:rPr>
        <w:t>GERHU/PROAD 2021.</w:t>
      </w:r>
    </w:p>
    <w:p w14:paraId="216805B9" w14:textId="1F68A8E7" w:rsidR="00646355" w:rsidRPr="00C75E79" w:rsidRDefault="00D1210E" w:rsidP="00C75E79">
      <w:pPr>
        <w:widowControl w:val="0"/>
        <w:pBdr>
          <w:top w:val="nil"/>
          <w:left w:val="nil"/>
          <w:bottom w:val="nil"/>
          <w:right w:val="nil"/>
          <w:between w:val="nil"/>
        </w:pBdr>
        <w:spacing w:before="280" w:after="280" w:line="276" w:lineRule="auto"/>
        <w:ind w:leftChars="0" w:left="0" w:firstLineChars="0" w:firstLine="720"/>
        <w:jc w:val="both"/>
        <w:rPr>
          <w:rFonts w:ascii="Arial" w:eastAsia="Arial" w:hAnsi="Arial" w:cs="Arial"/>
          <w:color w:val="000000"/>
          <w:highlight w:val="white"/>
        </w:rPr>
      </w:pPr>
      <w:r>
        <w:rPr>
          <w:rFonts w:ascii="Arial" w:eastAsia="Arial" w:hAnsi="Arial" w:cs="Arial"/>
          <w:color w:val="000000"/>
        </w:rPr>
        <w:t xml:space="preserve">A despesa de pessoal, em 2021, </w:t>
      </w:r>
      <w:r w:rsidR="000E1E7E">
        <w:rPr>
          <w:rFonts w:ascii="Arial" w:eastAsia="Arial" w:hAnsi="Arial" w:cs="Arial"/>
          <w:color w:val="000000"/>
        </w:rPr>
        <w:t>foi no</w:t>
      </w:r>
      <w:r>
        <w:rPr>
          <w:rFonts w:ascii="Arial" w:eastAsia="Arial" w:hAnsi="Arial" w:cs="Arial"/>
          <w:color w:val="000000"/>
        </w:rPr>
        <w:t xml:space="preserve"> valor de R$148.345.182,32, uma variação de -0,84% referente ao ano anterior (Tabela 21-A).</w:t>
      </w:r>
    </w:p>
    <w:p w14:paraId="2EB06000" w14:textId="3C9EA32B" w:rsidR="00646355" w:rsidRDefault="00D1210E">
      <w:pPr>
        <w:widowControl w:val="0"/>
        <w:pBdr>
          <w:top w:val="nil"/>
          <w:left w:val="nil"/>
          <w:bottom w:val="nil"/>
          <w:right w:val="nil"/>
          <w:between w:val="nil"/>
        </w:pBdr>
        <w:spacing w:before="57" w:after="57" w:line="240" w:lineRule="auto"/>
        <w:ind w:left="0" w:hanging="2"/>
        <w:jc w:val="both"/>
        <w:rPr>
          <w:color w:val="000000"/>
        </w:rPr>
      </w:pPr>
      <w:r>
        <w:rPr>
          <w:rFonts w:ascii="Arial" w:eastAsia="Arial" w:hAnsi="Arial" w:cs="Arial"/>
          <w:b/>
          <w:color w:val="000000"/>
        </w:rPr>
        <w:t>TABELA 21-A</w:t>
      </w:r>
      <w:r>
        <w:rPr>
          <w:rFonts w:ascii="Arial" w:eastAsia="Arial" w:hAnsi="Arial" w:cs="Arial"/>
          <w:color w:val="000000"/>
        </w:rPr>
        <w:t xml:space="preserve"> – Evolução da despesa de pessoal sem encargos sociais</w:t>
      </w:r>
      <w:r w:rsidR="00980287">
        <w:rPr>
          <w:rFonts w:ascii="Arial" w:eastAsia="Arial" w:hAnsi="Arial" w:cs="Arial"/>
          <w:color w:val="000000"/>
        </w:rPr>
        <w:t xml:space="preserve"> na Universidade Estadual de Santa Cruz – UESC, 2021</w:t>
      </w:r>
    </w:p>
    <w:tbl>
      <w:tblPr>
        <w:tblStyle w:val="aff8"/>
        <w:tblW w:w="9063" w:type="dxa"/>
        <w:tblInd w:w="104" w:type="dxa"/>
        <w:tblLayout w:type="fixed"/>
        <w:tblLook w:val="0000" w:firstRow="0" w:lastRow="0" w:firstColumn="0" w:lastColumn="0" w:noHBand="0" w:noVBand="0"/>
      </w:tblPr>
      <w:tblGrid>
        <w:gridCol w:w="4522"/>
        <w:gridCol w:w="1724"/>
        <w:gridCol w:w="1701"/>
        <w:gridCol w:w="1116"/>
      </w:tblGrid>
      <w:tr w:rsidR="00646355" w14:paraId="78296291" w14:textId="77777777">
        <w:trPr>
          <w:cantSplit/>
          <w:trHeight w:val="23"/>
        </w:trPr>
        <w:tc>
          <w:tcPr>
            <w:tcW w:w="4522" w:type="dxa"/>
            <w:vMerge w:val="restart"/>
            <w:tcBorders>
              <w:top w:val="single" w:sz="4" w:space="0" w:color="00000A"/>
              <w:bottom w:val="single" w:sz="4" w:space="0" w:color="00000A"/>
            </w:tcBorders>
            <w:shd w:val="clear" w:color="auto" w:fill="B2B2B2"/>
            <w:vAlign w:val="center"/>
          </w:tcPr>
          <w:p w14:paraId="3F5FB904" w14:textId="77777777" w:rsidR="00646355" w:rsidRDefault="00D1210E">
            <w:pPr>
              <w:spacing w:before="45" w:after="45"/>
              <w:ind w:left="0" w:hanging="2"/>
              <w:jc w:val="center"/>
            </w:pPr>
            <w:r>
              <w:rPr>
                <w:rFonts w:ascii="Arial" w:eastAsia="Arial" w:hAnsi="Arial" w:cs="Arial"/>
                <w:b/>
                <w:color w:val="000000"/>
                <w:sz w:val="20"/>
                <w:szCs w:val="20"/>
              </w:rPr>
              <w:t>Descrição</w:t>
            </w:r>
          </w:p>
        </w:tc>
        <w:tc>
          <w:tcPr>
            <w:tcW w:w="3425" w:type="dxa"/>
            <w:gridSpan w:val="2"/>
            <w:tcBorders>
              <w:top w:val="single" w:sz="4" w:space="0" w:color="00000A"/>
              <w:left w:val="single" w:sz="4" w:space="0" w:color="00000A"/>
              <w:bottom w:val="single" w:sz="4" w:space="0" w:color="00000A"/>
            </w:tcBorders>
            <w:shd w:val="clear" w:color="auto" w:fill="B2B2B2"/>
            <w:vAlign w:val="center"/>
          </w:tcPr>
          <w:p w14:paraId="5649A033" w14:textId="77777777" w:rsidR="00646355" w:rsidRDefault="00D1210E">
            <w:pPr>
              <w:spacing w:before="45" w:after="45"/>
              <w:ind w:left="0" w:hanging="2"/>
              <w:jc w:val="center"/>
            </w:pPr>
            <w:r>
              <w:rPr>
                <w:rFonts w:ascii="Arial" w:eastAsia="Arial" w:hAnsi="Arial" w:cs="Arial"/>
                <w:b/>
                <w:color w:val="000000"/>
                <w:sz w:val="20"/>
                <w:szCs w:val="20"/>
              </w:rPr>
              <w:t xml:space="preserve">Total da despesa </w:t>
            </w:r>
            <w:proofErr w:type="gramStart"/>
            <w:r>
              <w:rPr>
                <w:rFonts w:ascii="Arial" w:eastAsia="Arial" w:hAnsi="Arial" w:cs="Arial"/>
                <w:b/>
                <w:color w:val="000000"/>
                <w:sz w:val="20"/>
                <w:szCs w:val="20"/>
              </w:rPr>
              <w:t>empenhada  (</w:t>
            </w:r>
            <w:proofErr w:type="gramEnd"/>
            <w:r>
              <w:rPr>
                <w:rFonts w:ascii="Arial" w:eastAsia="Arial" w:hAnsi="Arial" w:cs="Arial"/>
                <w:b/>
                <w:color w:val="000000"/>
                <w:sz w:val="20"/>
                <w:szCs w:val="20"/>
              </w:rPr>
              <w:t>R$)</w:t>
            </w:r>
          </w:p>
        </w:tc>
        <w:tc>
          <w:tcPr>
            <w:tcW w:w="1116" w:type="dxa"/>
            <w:vMerge w:val="restart"/>
            <w:tcBorders>
              <w:top w:val="single" w:sz="4" w:space="0" w:color="00000A"/>
              <w:left w:val="single" w:sz="4" w:space="0" w:color="00000A"/>
              <w:bottom w:val="single" w:sz="4" w:space="0" w:color="00000A"/>
            </w:tcBorders>
            <w:shd w:val="clear" w:color="auto" w:fill="B2B2B2"/>
            <w:vAlign w:val="center"/>
          </w:tcPr>
          <w:p w14:paraId="6193A4E2" w14:textId="77777777" w:rsidR="00646355" w:rsidRDefault="00D1210E">
            <w:pPr>
              <w:spacing w:before="45" w:after="45"/>
              <w:ind w:left="0" w:hanging="2"/>
              <w:jc w:val="center"/>
            </w:pPr>
            <w:r>
              <w:rPr>
                <w:rFonts w:ascii="Arial" w:eastAsia="Arial" w:hAnsi="Arial" w:cs="Arial"/>
                <w:b/>
                <w:color w:val="000000"/>
                <w:sz w:val="20"/>
                <w:szCs w:val="20"/>
              </w:rPr>
              <w:t>% de variação</w:t>
            </w:r>
          </w:p>
        </w:tc>
      </w:tr>
      <w:tr w:rsidR="00646355" w14:paraId="26CD2CDD" w14:textId="77777777">
        <w:trPr>
          <w:cantSplit/>
          <w:trHeight w:val="23"/>
        </w:trPr>
        <w:tc>
          <w:tcPr>
            <w:tcW w:w="4522" w:type="dxa"/>
            <w:vMerge/>
            <w:tcBorders>
              <w:top w:val="single" w:sz="4" w:space="0" w:color="00000A"/>
              <w:bottom w:val="single" w:sz="4" w:space="0" w:color="00000A"/>
            </w:tcBorders>
            <w:shd w:val="clear" w:color="auto" w:fill="B2B2B2"/>
            <w:vAlign w:val="center"/>
          </w:tcPr>
          <w:p w14:paraId="66B7472A" w14:textId="77777777" w:rsidR="00646355" w:rsidRDefault="00646355">
            <w:pPr>
              <w:widowControl w:val="0"/>
              <w:pBdr>
                <w:top w:val="nil"/>
                <w:left w:val="nil"/>
                <w:bottom w:val="nil"/>
                <w:right w:val="nil"/>
                <w:between w:val="nil"/>
              </w:pBdr>
              <w:spacing w:line="276" w:lineRule="auto"/>
              <w:ind w:left="0" w:hanging="2"/>
            </w:pPr>
          </w:p>
        </w:tc>
        <w:tc>
          <w:tcPr>
            <w:tcW w:w="1724" w:type="dxa"/>
            <w:tcBorders>
              <w:left w:val="single" w:sz="4" w:space="0" w:color="00000A"/>
              <w:bottom w:val="single" w:sz="4" w:space="0" w:color="00000A"/>
            </w:tcBorders>
            <w:shd w:val="clear" w:color="auto" w:fill="B2B2B2"/>
            <w:vAlign w:val="center"/>
          </w:tcPr>
          <w:p w14:paraId="20320514" w14:textId="77777777" w:rsidR="00646355" w:rsidRDefault="00D1210E">
            <w:pPr>
              <w:spacing w:before="45" w:after="45"/>
              <w:ind w:left="0" w:hanging="2"/>
              <w:jc w:val="center"/>
            </w:pPr>
            <w:r>
              <w:rPr>
                <w:rFonts w:ascii="Arial" w:eastAsia="Arial" w:hAnsi="Arial" w:cs="Arial"/>
                <w:b/>
                <w:sz w:val="20"/>
                <w:szCs w:val="20"/>
              </w:rPr>
              <w:t>2020</w:t>
            </w:r>
          </w:p>
        </w:tc>
        <w:tc>
          <w:tcPr>
            <w:tcW w:w="1701" w:type="dxa"/>
            <w:tcBorders>
              <w:left w:val="single" w:sz="4" w:space="0" w:color="00000A"/>
              <w:bottom w:val="single" w:sz="4" w:space="0" w:color="00000A"/>
            </w:tcBorders>
            <w:shd w:val="clear" w:color="auto" w:fill="B2B2B2"/>
            <w:vAlign w:val="center"/>
          </w:tcPr>
          <w:p w14:paraId="39F99C8B" w14:textId="77777777" w:rsidR="00646355" w:rsidRDefault="00D1210E">
            <w:pPr>
              <w:spacing w:before="45" w:after="45"/>
              <w:ind w:left="0" w:hanging="2"/>
              <w:jc w:val="center"/>
            </w:pPr>
            <w:r>
              <w:rPr>
                <w:rFonts w:ascii="Arial" w:eastAsia="Arial" w:hAnsi="Arial" w:cs="Arial"/>
                <w:b/>
                <w:sz w:val="20"/>
                <w:szCs w:val="20"/>
              </w:rPr>
              <w:t>2021</w:t>
            </w:r>
          </w:p>
        </w:tc>
        <w:tc>
          <w:tcPr>
            <w:tcW w:w="1116" w:type="dxa"/>
            <w:vMerge/>
            <w:tcBorders>
              <w:top w:val="single" w:sz="4" w:space="0" w:color="00000A"/>
              <w:left w:val="single" w:sz="4" w:space="0" w:color="00000A"/>
              <w:bottom w:val="single" w:sz="4" w:space="0" w:color="00000A"/>
            </w:tcBorders>
            <w:shd w:val="clear" w:color="auto" w:fill="B2B2B2"/>
            <w:vAlign w:val="center"/>
          </w:tcPr>
          <w:p w14:paraId="37F756E4" w14:textId="77777777" w:rsidR="00646355" w:rsidRDefault="00646355">
            <w:pPr>
              <w:widowControl w:val="0"/>
              <w:pBdr>
                <w:top w:val="nil"/>
                <w:left w:val="nil"/>
                <w:bottom w:val="nil"/>
                <w:right w:val="nil"/>
                <w:between w:val="nil"/>
              </w:pBdr>
              <w:spacing w:line="276" w:lineRule="auto"/>
              <w:ind w:left="0" w:hanging="2"/>
            </w:pPr>
          </w:p>
        </w:tc>
      </w:tr>
      <w:tr w:rsidR="00646355" w14:paraId="75543389" w14:textId="77777777">
        <w:trPr>
          <w:trHeight w:val="23"/>
        </w:trPr>
        <w:tc>
          <w:tcPr>
            <w:tcW w:w="4522" w:type="dxa"/>
            <w:tcBorders>
              <w:bottom w:val="single" w:sz="4" w:space="0" w:color="00000A"/>
            </w:tcBorders>
          </w:tcPr>
          <w:p w14:paraId="283EF16E" w14:textId="77777777" w:rsidR="00646355" w:rsidRDefault="00D1210E">
            <w:pPr>
              <w:spacing w:before="45" w:after="45"/>
              <w:ind w:left="0" w:hanging="2"/>
              <w:jc w:val="both"/>
            </w:pPr>
            <w:r>
              <w:rPr>
                <w:rFonts w:ascii="Arial" w:eastAsia="Arial" w:hAnsi="Arial" w:cs="Arial"/>
                <w:color w:val="000000"/>
                <w:sz w:val="20"/>
                <w:szCs w:val="20"/>
              </w:rPr>
              <w:t>Servidores</w:t>
            </w:r>
          </w:p>
        </w:tc>
        <w:tc>
          <w:tcPr>
            <w:tcW w:w="1724" w:type="dxa"/>
            <w:tcBorders>
              <w:left w:val="single" w:sz="4" w:space="0" w:color="00000A"/>
              <w:bottom w:val="single" w:sz="4" w:space="0" w:color="00000A"/>
            </w:tcBorders>
          </w:tcPr>
          <w:p w14:paraId="11C0C5F5"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143.684.223,50</w:t>
            </w:r>
          </w:p>
        </w:tc>
        <w:tc>
          <w:tcPr>
            <w:tcW w:w="1701" w:type="dxa"/>
            <w:tcBorders>
              <w:left w:val="single" w:sz="4" w:space="0" w:color="00000A"/>
              <w:bottom w:val="single" w:sz="4" w:space="0" w:color="00000A"/>
            </w:tcBorders>
          </w:tcPr>
          <w:p w14:paraId="2B76F5F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142.320.268,15</w:t>
            </w:r>
          </w:p>
        </w:tc>
        <w:tc>
          <w:tcPr>
            <w:tcW w:w="1116" w:type="dxa"/>
            <w:tcBorders>
              <w:left w:val="single" w:sz="4" w:space="0" w:color="00000A"/>
              <w:bottom w:val="single" w:sz="4" w:space="0" w:color="00000A"/>
            </w:tcBorders>
          </w:tcPr>
          <w:p w14:paraId="0DC5B8EE"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-0,95</w:t>
            </w:r>
          </w:p>
        </w:tc>
      </w:tr>
      <w:tr w:rsidR="00646355" w14:paraId="66DE6797" w14:textId="77777777">
        <w:trPr>
          <w:trHeight w:val="23"/>
        </w:trPr>
        <w:tc>
          <w:tcPr>
            <w:tcW w:w="4522" w:type="dxa"/>
            <w:tcBorders>
              <w:bottom w:val="single" w:sz="4" w:space="0" w:color="00000A"/>
            </w:tcBorders>
          </w:tcPr>
          <w:p w14:paraId="3A4A0E00" w14:textId="77777777" w:rsidR="00646355" w:rsidRDefault="00D1210E">
            <w:pPr>
              <w:spacing w:before="45" w:after="45"/>
              <w:ind w:left="0" w:hanging="2"/>
              <w:jc w:val="both"/>
            </w:pPr>
            <w:r>
              <w:rPr>
                <w:rFonts w:ascii="Arial" w:eastAsia="Arial" w:hAnsi="Arial" w:cs="Arial"/>
                <w:color w:val="000000"/>
                <w:sz w:val="20"/>
                <w:szCs w:val="20"/>
              </w:rPr>
              <w:t>REDA</w:t>
            </w:r>
          </w:p>
        </w:tc>
        <w:tc>
          <w:tcPr>
            <w:tcW w:w="1724" w:type="dxa"/>
            <w:tcBorders>
              <w:left w:val="single" w:sz="4" w:space="0" w:color="00000A"/>
              <w:bottom w:val="single" w:sz="4" w:space="0" w:color="00000A"/>
            </w:tcBorders>
          </w:tcPr>
          <w:p w14:paraId="4607D9F6"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5.925.115,76</w:t>
            </w:r>
          </w:p>
        </w:tc>
        <w:tc>
          <w:tcPr>
            <w:tcW w:w="1701" w:type="dxa"/>
            <w:tcBorders>
              <w:left w:val="single" w:sz="4" w:space="0" w:color="00000A"/>
              <w:bottom w:val="single" w:sz="4" w:space="0" w:color="00000A"/>
            </w:tcBorders>
          </w:tcPr>
          <w:p w14:paraId="3641828B"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6.279.107,37</w:t>
            </w:r>
          </w:p>
        </w:tc>
        <w:tc>
          <w:tcPr>
            <w:tcW w:w="1116" w:type="dxa"/>
            <w:tcBorders>
              <w:left w:val="single" w:sz="4" w:space="0" w:color="00000A"/>
              <w:bottom w:val="single" w:sz="4" w:space="0" w:color="00000A"/>
            </w:tcBorders>
          </w:tcPr>
          <w:p w14:paraId="0A39CF9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color w:val="000000"/>
                <w:sz w:val="20"/>
                <w:szCs w:val="20"/>
              </w:rPr>
              <w:t>5,97</w:t>
            </w:r>
          </w:p>
        </w:tc>
      </w:tr>
      <w:tr w:rsidR="00646355" w14:paraId="28BBB975" w14:textId="77777777">
        <w:trPr>
          <w:trHeight w:val="23"/>
        </w:trPr>
        <w:tc>
          <w:tcPr>
            <w:tcW w:w="4522" w:type="dxa"/>
            <w:tcBorders>
              <w:bottom w:val="single" w:sz="4" w:space="0" w:color="00000A"/>
            </w:tcBorders>
          </w:tcPr>
          <w:p w14:paraId="7D38F67A" w14:textId="77777777" w:rsidR="00646355" w:rsidRDefault="00D1210E">
            <w:pPr>
              <w:spacing w:before="45" w:after="45"/>
              <w:ind w:left="0" w:hanging="2"/>
              <w:jc w:val="center"/>
            </w:pPr>
            <w:r>
              <w:rPr>
                <w:rFonts w:ascii="Arial" w:eastAsia="Arial" w:hAnsi="Arial" w:cs="Arial"/>
                <w:b/>
                <w:color w:val="000000"/>
                <w:sz w:val="20"/>
                <w:szCs w:val="20"/>
              </w:rPr>
              <w:t>Total</w:t>
            </w:r>
          </w:p>
        </w:tc>
        <w:tc>
          <w:tcPr>
            <w:tcW w:w="1724" w:type="dxa"/>
            <w:tcBorders>
              <w:left w:val="single" w:sz="4" w:space="0" w:color="00000A"/>
              <w:bottom w:val="single" w:sz="4" w:space="0" w:color="00000A"/>
            </w:tcBorders>
          </w:tcPr>
          <w:p w14:paraId="0D54925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149.609.339,26</w:t>
            </w:r>
          </w:p>
        </w:tc>
        <w:tc>
          <w:tcPr>
            <w:tcW w:w="1701" w:type="dxa"/>
            <w:tcBorders>
              <w:left w:val="single" w:sz="4" w:space="0" w:color="00000A"/>
              <w:bottom w:val="single" w:sz="4" w:space="0" w:color="00000A"/>
            </w:tcBorders>
          </w:tcPr>
          <w:p w14:paraId="007FF74B"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148.345.182,32</w:t>
            </w:r>
          </w:p>
        </w:tc>
        <w:tc>
          <w:tcPr>
            <w:tcW w:w="1116" w:type="dxa"/>
            <w:tcBorders>
              <w:left w:val="single" w:sz="4" w:space="0" w:color="00000A"/>
              <w:bottom w:val="single" w:sz="4" w:space="0" w:color="00000A"/>
            </w:tcBorders>
          </w:tcPr>
          <w:p w14:paraId="483EB53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b/>
                <w:color w:val="000000"/>
                <w:sz w:val="20"/>
                <w:szCs w:val="20"/>
              </w:rPr>
              <w:t>-0,84</w:t>
            </w:r>
          </w:p>
        </w:tc>
      </w:tr>
    </w:tbl>
    <w:p w14:paraId="44C689B5" w14:textId="77777777" w:rsidR="00646355" w:rsidRDefault="00D1210E">
      <w:pPr>
        <w:widowControl w:val="0"/>
        <w:tabs>
          <w:tab w:val="left" w:pos="360"/>
          <w:tab w:val="left" w:pos="3119"/>
        </w:tabs>
        <w:spacing w:before="45" w:after="45"/>
        <w:ind w:left="0" w:hanging="2"/>
      </w:pPr>
      <w:r>
        <w:rPr>
          <w:rFonts w:ascii="Arial" w:eastAsia="Arial" w:hAnsi="Arial" w:cs="Arial"/>
          <w:color w:val="000000"/>
          <w:sz w:val="16"/>
          <w:szCs w:val="16"/>
        </w:rPr>
        <w:t>Fonte: DIROC, 2021.</w:t>
      </w:r>
    </w:p>
    <w:p w14:paraId="0F9DB42E" w14:textId="77777777" w:rsidR="00646355" w:rsidRDefault="00646355">
      <w:pPr>
        <w:widowControl w:val="0"/>
        <w:tabs>
          <w:tab w:val="left" w:pos="360"/>
          <w:tab w:val="left" w:pos="3119"/>
        </w:tabs>
        <w:spacing w:before="45" w:after="45"/>
        <w:ind w:left="0" w:hanging="2"/>
      </w:pPr>
    </w:p>
    <w:p w14:paraId="301610DE" w14:textId="77777777" w:rsidR="00646355" w:rsidRDefault="00D1210E" w:rsidP="005855D0">
      <w:pPr>
        <w:widowControl w:val="0"/>
        <w:pBdr>
          <w:top w:val="nil"/>
          <w:left w:val="nil"/>
          <w:bottom w:val="nil"/>
          <w:right w:val="nil"/>
          <w:between w:val="nil"/>
        </w:pBdr>
        <w:spacing w:line="276" w:lineRule="auto"/>
        <w:ind w:leftChars="0" w:left="0" w:firstLineChars="0" w:firstLine="720"/>
        <w:jc w:val="both"/>
        <w:rPr>
          <w:color w:val="000000"/>
        </w:rPr>
      </w:pPr>
      <w:r>
        <w:rPr>
          <w:rFonts w:ascii="Arial" w:eastAsia="Arial" w:hAnsi="Arial" w:cs="Arial"/>
          <w:color w:val="000000"/>
        </w:rPr>
        <w:t xml:space="preserve">O QUADRO 15 demonstra de forma detalhada as movimentações realizadas no exercício de 2021 e explicita o impacto na diminuição do quantitativo total de servidores. </w:t>
      </w:r>
    </w:p>
    <w:p w14:paraId="5991EB6A" w14:textId="77777777" w:rsidR="00646355" w:rsidRDefault="00646355">
      <w:pPr>
        <w:widowControl w:val="0"/>
        <w:tabs>
          <w:tab w:val="left" w:pos="360"/>
          <w:tab w:val="left" w:pos="3119"/>
        </w:tabs>
        <w:spacing w:before="45" w:after="45"/>
        <w:ind w:left="0" w:hanging="2"/>
      </w:pPr>
    </w:p>
    <w:p w14:paraId="1D772081" w14:textId="15A1C8F3" w:rsidR="00646355" w:rsidRPr="005B4B92" w:rsidRDefault="00D1210E" w:rsidP="005B4B92">
      <w:pPr>
        <w:widowControl w:val="0"/>
        <w:pBdr>
          <w:top w:val="nil"/>
          <w:left w:val="nil"/>
          <w:bottom w:val="nil"/>
          <w:right w:val="nil"/>
          <w:between w:val="nil"/>
        </w:pBdr>
        <w:tabs>
          <w:tab w:val="left" w:pos="360"/>
          <w:tab w:val="left" w:pos="3119"/>
        </w:tabs>
        <w:spacing w:before="45" w:after="45" w:line="240" w:lineRule="auto"/>
        <w:ind w:left="0" w:hanging="2"/>
        <w:jc w:val="both"/>
        <w:rPr>
          <w:color w:val="000000"/>
        </w:rPr>
      </w:pPr>
      <w:r>
        <w:rPr>
          <w:rFonts w:ascii="Arial" w:eastAsia="Arial" w:hAnsi="Arial" w:cs="Arial"/>
          <w:b/>
          <w:color w:val="000000"/>
        </w:rPr>
        <w:t>QUADRO 15</w:t>
      </w:r>
      <w:r>
        <w:rPr>
          <w:rFonts w:ascii="Arial" w:eastAsia="Arial" w:hAnsi="Arial" w:cs="Arial"/>
          <w:color w:val="000000"/>
          <w:highlight w:val="white"/>
        </w:rPr>
        <w:t xml:space="preserve"> – Movimentação de pessoal no exercício</w:t>
      </w:r>
    </w:p>
    <w:tbl>
      <w:tblPr>
        <w:tblStyle w:val="aff9"/>
        <w:tblW w:w="9474" w:type="dxa"/>
        <w:tblInd w:w="-59" w:type="dxa"/>
        <w:tblLayout w:type="fixed"/>
        <w:tblLook w:val="0000" w:firstRow="0" w:lastRow="0" w:firstColumn="0" w:lastColumn="0" w:noHBand="0" w:noVBand="0"/>
      </w:tblPr>
      <w:tblGrid>
        <w:gridCol w:w="5741"/>
        <w:gridCol w:w="3733"/>
      </w:tblGrid>
      <w:tr w:rsidR="00646355" w14:paraId="322ED3B7" w14:textId="77777777">
        <w:trPr>
          <w:trHeight w:val="23"/>
        </w:trPr>
        <w:tc>
          <w:tcPr>
            <w:tcW w:w="5741" w:type="dxa"/>
            <w:tcBorders>
              <w:top w:val="single" w:sz="4" w:space="0" w:color="00000A"/>
              <w:left w:val="single" w:sz="4" w:space="0" w:color="00000A"/>
              <w:bottom w:val="single" w:sz="4" w:space="0" w:color="00000A"/>
            </w:tcBorders>
            <w:shd w:val="clear" w:color="auto" w:fill="B2B2B2"/>
          </w:tcPr>
          <w:p w14:paraId="7E26B3BA" w14:textId="77777777" w:rsidR="00646355" w:rsidRDefault="00D1210E">
            <w:pPr>
              <w:spacing w:before="45" w:after="45"/>
              <w:ind w:left="0" w:hanging="2"/>
              <w:jc w:val="center"/>
            </w:pPr>
            <w:r>
              <w:rPr>
                <w:rFonts w:ascii="Arial" w:eastAsia="Arial" w:hAnsi="Arial" w:cs="Arial"/>
                <w:b/>
                <w:color w:val="000000"/>
                <w:sz w:val="20"/>
                <w:szCs w:val="20"/>
              </w:rPr>
              <w:t>Descrição</w:t>
            </w:r>
          </w:p>
        </w:tc>
        <w:tc>
          <w:tcPr>
            <w:tcW w:w="3733" w:type="dxa"/>
            <w:tcBorders>
              <w:top w:val="single" w:sz="4" w:space="0" w:color="00000A"/>
              <w:left w:val="single" w:sz="4" w:space="0" w:color="00000A"/>
              <w:bottom w:val="single" w:sz="4" w:space="0" w:color="00000A"/>
              <w:right w:val="single" w:sz="4" w:space="0" w:color="00000A"/>
            </w:tcBorders>
            <w:shd w:val="clear" w:color="auto" w:fill="B2B2B2"/>
            <w:vAlign w:val="center"/>
          </w:tcPr>
          <w:p w14:paraId="2DC9CF9F" w14:textId="77777777" w:rsidR="00646355" w:rsidRDefault="00D1210E">
            <w:pPr>
              <w:spacing w:before="45" w:after="45"/>
              <w:ind w:left="0" w:hanging="2"/>
              <w:jc w:val="center"/>
            </w:pPr>
            <w:r>
              <w:rPr>
                <w:rFonts w:ascii="Arial" w:eastAsia="Arial" w:hAnsi="Arial" w:cs="Arial"/>
                <w:b/>
                <w:color w:val="000000"/>
                <w:sz w:val="20"/>
                <w:szCs w:val="20"/>
              </w:rPr>
              <w:t>Quantidade</w:t>
            </w:r>
          </w:p>
        </w:tc>
      </w:tr>
      <w:tr w:rsidR="00646355" w14:paraId="10380BBC" w14:textId="77777777">
        <w:trPr>
          <w:trHeight w:val="23"/>
        </w:trPr>
        <w:tc>
          <w:tcPr>
            <w:tcW w:w="5741" w:type="dxa"/>
            <w:tcBorders>
              <w:left w:val="single" w:sz="4" w:space="0" w:color="00000A"/>
              <w:bottom w:val="single" w:sz="4" w:space="0" w:color="00000A"/>
            </w:tcBorders>
          </w:tcPr>
          <w:p w14:paraId="497CDBDC" w14:textId="77777777" w:rsidR="00646355" w:rsidRDefault="00D1210E">
            <w:pPr>
              <w:spacing w:before="45" w:after="45"/>
              <w:ind w:left="0" w:hanging="2"/>
              <w:jc w:val="both"/>
            </w:pPr>
            <w:r>
              <w:rPr>
                <w:rFonts w:ascii="Arial" w:eastAsia="Arial" w:hAnsi="Arial" w:cs="Arial"/>
                <w:b/>
                <w:color w:val="000000"/>
                <w:sz w:val="20"/>
                <w:szCs w:val="20"/>
              </w:rPr>
              <w:t>Admissões</w:t>
            </w:r>
          </w:p>
        </w:tc>
        <w:tc>
          <w:tcPr>
            <w:tcW w:w="3733" w:type="dxa"/>
            <w:tcBorders>
              <w:left w:val="single" w:sz="4" w:space="0" w:color="00000A"/>
              <w:bottom w:val="single" w:sz="4" w:space="0" w:color="00000A"/>
              <w:right w:val="single" w:sz="4" w:space="0" w:color="00000A"/>
            </w:tcBorders>
          </w:tcPr>
          <w:p w14:paraId="560B7298" w14:textId="77777777" w:rsidR="00646355" w:rsidRDefault="00646355">
            <w:pPr>
              <w:spacing w:before="45" w:after="45"/>
              <w:ind w:left="0" w:hanging="2"/>
              <w:jc w:val="center"/>
              <w:rPr>
                <w:rFonts w:ascii="Arial" w:eastAsia="Arial" w:hAnsi="Arial" w:cs="Arial"/>
                <w:color w:val="000000"/>
                <w:sz w:val="20"/>
                <w:szCs w:val="20"/>
              </w:rPr>
            </w:pPr>
          </w:p>
        </w:tc>
      </w:tr>
      <w:tr w:rsidR="00646355" w14:paraId="5EF4FCB7" w14:textId="77777777">
        <w:trPr>
          <w:trHeight w:val="23"/>
        </w:trPr>
        <w:tc>
          <w:tcPr>
            <w:tcW w:w="5741" w:type="dxa"/>
            <w:tcBorders>
              <w:left w:val="single" w:sz="4" w:space="0" w:color="00000A"/>
              <w:bottom w:val="single" w:sz="4" w:space="0" w:color="00000A"/>
            </w:tcBorders>
          </w:tcPr>
          <w:p w14:paraId="5126EEF5" w14:textId="77777777" w:rsidR="00646355" w:rsidRDefault="00D1210E">
            <w:pPr>
              <w:spacing w:before="45" w:after="45"/>
              <w:ind w:left="0" w:hanging="2"/>
              <w:jc w:val="both"/>
            </w:pPr>
            <w:r>
              <w:rPr>
                <w:rFonts w:ascii="Arial" w:eastAsia="Arial" w:hAnsi="Arial" w:cs="Arial"/>
                <w:color w:val="000000"/>
                <w:sz w:val="20"/>
                <w:szCs w:val="20"/>
              </w:rPr>
              <w:t>Efetivo</w:t>
            </w:r>
          </w:p>
        </w:tc>
        <w:tc>
          <w:tcPr>
            <w:tcW w:w="3733" w:type="dxa"/>
            <w:tcBorders>
              <w:left w:val="single" w:sz="4" w:space="0" w:color="00000A"/>
              <w:bottom w:val="single" w:sz="4" w:space="0" w:color="00000A"/>
              <w:right w:val="single" w:sz="4" w:space="0" w:color="00000A"/>
            </w:tcBorders>
          </w:tcPr>
          <w:p w14:paraId="5DAA07AA"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01</w:t>
            </w:r>
          </w:p>
        </w:tc>
      </w:tr>
      <w:tr w:rsidR="00646355" w14:paraId="50CE0E2D" w14:textId="77777777">
        <w:trPr>
          <w:trHeight w:val="23"/>
        </w:trPr>
        <w:tc>
          <w:tcPr>
            <w:tcW w:w="5741" w:type="dxa"/>
            <w:tcBorders>
              <w:left w:val="single" w:sz="4" w:space="0" w:color="00000A"/>
              <w:bottom w:val="single" w:sz="4" w:space="0" w:color="00000A"/>
            </w:tcBorders>
          </w:tcPr>
          <w:p w14:paraId="778FF143" w14:textId="77777777" w:rsidR="00646355" w:rsidRDefault="00D1210E">
            <w:pPr>
              <w:spacing w:before="45" w:after="45"/>
              <w:ind w:left="0" w:hanging="2"/>
              <w:jc w:val="both"/>
            </w:pPr>
            <w:r>
              <w:rPr>
                <w:rFonts w:ascii="Arial" w:eastAsia="Arial" w:hAnsi="Arial" w:cs="Arial"/>
                <w:color w:val="000000"/>
                <w:sz w:val="20"/>
                <w:szCs w:val="20"/>
              </w:rPr>
              <w:t>Cargo comissionado</w:t>
            </w:r>
          </w:p>
        </w:tc>
        <w:tc>
          <w:tcPr>
            <w:tcW w:w="3733" w:type="dxa"/>
            <w:tcBorders>
              <w:left w:val="single" w:sz="4" w:space="0" w:color="00000A"/>
              <w:bottom w:val="single" w:sz="4" w:space="0" w:color="00000A"/>
              <w:right w:val="single" w:sz="4" w:space="0" w:color="00000A"/>
            </w:tcBorders>
          </w:tcPr>
          <w:p w14:paraId="6827900C"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04</w:t>
            </w:r>
          </w:p>
        </w:tc>
      </w:tr>
      <w:tr w:rsidR="00646355" w14:paraId="41F8237B" w14:textId="77777777">
        <w:trPr>
          <w:trHeight w:val="23"/>
        </w:trPr>
        <w:tc>
          <w:tcPr>
            <w:tcW w:w="5741" w:type="dxa"/>
            <w:tcBorders>
              <w:left w:val="single" w:sz="4" w:space="0" w:color="00000A"/>
              <w:bottom w:val="single" w:sz="4" w:space="0" w:color="00000A"/>
            </w:tcBorders>
          </w:tcPr>
          <w:p w14:paraId="0C02AAD2" w14:textId="77777777" w:rsidR="00646355" w:rsidRDefault="00D1210E">
            <w:pPr>
              <w:spacing w:before="45" w:after="45"/>
              <w:ind w:left="0" w:hanging="2"/>
              <w:jc w:val="both"/>
            </w:pPr>
            <w:r>
              <w:rPr>
                <w:rFonts w:ascii="Arial" w:eastAsia="Arial" w:hAnsi="Arial" w:cs="Arial"/>
                <w:color w:val="000000"/>
                <w:sz w:val="20"/>
                <w:szCs w:val="20"/>
              </w:rPr>
              <w:t>REDA</w:t>
            </w:r>
          </w:p>
        </w:tc>
        <w:tc>
          <w:tcPr>
            <w:tcW w:w="3733" w:type="dxa"/>
            <w:tcBorders>
              <w:left w:val="single" w:sz="4" w:space="0" w:color="00000A"/>
              <w:bottom w:val="single" w:sz="4" w:space="0" w:color="00000A"/>
              <w:right w:val="single" w:sz="4" w:space="0" w:color="00000A"/>
            </w:tcBorders>
          </w:tcPr>
          <w:p w14:paraId="5D5FDEE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02</w:t>
            </w:r>
          </w:p>
        </w:tc>
      </w:tr>
      <w:tr w:rsidR="00646355" w14:paraId="4E68B4A7" w14:textId="77777777">
        <w:trPr>
          <w:trHeight w:val="23"/>
        </w:trPr>
        <w:tc>
          <w:tcPr>
            <w:tcW w:w="5741" w:type="dxa"/>
            <w:tcBorders>
              <w:left w:val="single" w:sz="4" w:space="0" w:color="00000A"/>
              <w:bottom w:val="single" w:sz="4" w:space="0" w:color="00000A"/>
            </w:tcBorders>
          </w:tcPr>
          <w:p w14:paraId="67760969" w14:textId="77777777" w:rsidR="00646355" w:rsidRDefault="00D1210E">
            <w:pPr>
              <w:spacing w:before="45" w:after="45"/>
              <w:ind w:left="0" w:hanging="2"/>
              <w:jc w:val="both"/>
            </w:pPr>
            <w:r>
              <w:rPr>
                <w:rFonts w:ascii="Arial" w:eastAsia="Arial" w:hAnsi="Arial" w:cs="Arial"/>
                <w:b/>
                <w:color w:val="000000"/>
                <w:sz w:val="20"/>
                <w:szCs w:val="20"/>
              </w:rPr>
              <w:t>Exoneração/Desligamento</w:t>
            </w:r>
          </w:p>
        </w:tc>
        <w:tc>
          <w:tcPr>
            <w:tcW w:w="3733" w:type="dxa"/>
            <w:tcBorders>
              <w:left w:val="single" w:sz="4" w:space="0" w:color="00000A"/>
              <w:bottom w:val="single" w:sz="4" w:space="0" w:color="00000A"/>
              <w:right w:val="single" w:sz="4" w:space="0" w:color="00000A"/>
            </w:tcBorders>
          </w:tcPr>
          <w:p w14:paraId="3653F848" w14:textId="77777777" w:rsidR="00646355" w:rsidRDefault="00646355">
            <w:pPr>
              <w:spacing w:before="45" w:after="45"/>
              <w:ind w:left="0" w:hanging="2"/>
              <w:jc w:val="center"/>
              <w:rPr>
                <w:rFonts w:ascii="Arial" w:eastAsia="Arial" w:hAnsi="Arial" w:cs="Arial"/>
                <w:color w:val="000000"/>
                <w:sz w:val="20"/>
                <w:szCs w:val="20"/>
              </w:rPr>
            </w:pPr>
          </w:p>
        </w:tc>
      </w:tr>
      <w:tr w:rsidR="00646355" w14:paraId="550E6BB5" w14:textId="77777777">
        <w:trPr>
          <w:trHeight w:val="23"/>
        </w:trPr>
        <w:tc>
          <w:tcPr>
            <w:tcW w:w="5741" w:type="dxa"/>
            <w:tcBorders>
              <w:left w:val="single" w:sz="4" w:space="0" w:color="00000A"/>
              <w:bottom w:val="single" w:sz="4" w:space="0" w:color="00000A"/>
            </w:tcBorders>
          </w:tcPr>
          <w:p w14:paraId="21E743FC" w14:textId="77777777" w:rsidR="00646355" w:rsidRDefault="00D1210E">
            <w:pPr>
              <w:spacing w:before="45" w:after="45"/>
              <w:ind w:left="0" w:hanging="2"/>
              <w:jc w:val="both"/>
            </w:pPr>
            <w:r>
              <w:rPr>
                <w:rFonts w:ascii="Arial" w:eastAsia="Arial" w:hAnsi="Arial" w:cs="Arial"/>
                <w:color w:val="000000"/>
                <w:sz w:val="20"/>
                <w:szCs w:val="20"/>
              </w:rPr>
              <w:t>Efetivo</w:t>
            </w:r>
          </w:p>
        </w:tc>
        <w:tc>
          <w:tcPr>
            <w:tcW w:w="3733" w:type="dxa"/>
            <w:tcBorders>
              <w:left w:val="single" w:sz="4" w:space="0" w:color="00000A"/>
              <w:bottom w:val="single" w:sz="4" w:space="0" w:color="00000A"/>
              <w:right w:val="single" w:sz="4" w:space="0" w:color="00000A"/>
            </w:tcBorders>
          </w:tcPr>
          <w:p w14:paraId="4027E1CE"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07</w:t>
            </w:r>
          </w:p>
        </w:tc>
      </w:tr>
      <w:tr w:rsidR="00646355" w14:paraId="2E560503" w14:textId="77777777">
        <w:trPr>
          <w:trHeight w:val="23"/>
        </w:trPr>
        <w:tc>
          <w:tcPr>
            <w:tcW w:w="5741" w:type="dxa"/>
            <w:tcBorders>
              <w:left w:val="single" w:sz="4" w:space="0" w:color="00000A"/>
              <w:bottom w:val="single" w:sz="4" w:space="0" w:color="00000A"/>
            </w:tcBorders>
          </w:tcPr>
          <w:p w14:paraId="2546F0B9" w14:textId="77777777" w:rsidR="00646355" w:rsidRDefault="00D1210E">
            <w:pPr>
              <w:spacing w:before="45" w:after="45"/>
              <w:ind w:left="0" w:hanging="2"/>
              <w:jc w:val="both"/>
            </w:pPr>
            <w:r>
              <w:rPr>
                <w:rFonts w:ascii="Arial" w:eastAsia="Arial" w:hAnsi="Arial" w:cs="Arial"/>
                <w:color w:val="000000"/>
                <w:sz w:val="20"/>
                <w:szCs w:val="20"/>
              </w:rPr>
              <w:t>Cargo comissionado</w:t>
            </w:r>
          </w:p>
        </w:tc>
        <w:tc>
          <w:tcPr>
            <w:tcW w:w="3733" w:type="dxa"/>
            <w:tcBorders>
              <w:left w:val="single" w:sz="4" w:space="0" w:color="00000A"/>
              <w:bottom w:val="single" w:sz="4" w:space="0" w:color="00000A"/>
              <w:right w:val="single" w:sz="4" w:space="0" w:color="00000A"/>
            </w:tcBorders>
          </w:tcPr>
          <w:p w14:paraId="2D8DA740"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03</w:t>
            </w:r>
          </w:p>
        </w:tc>
      </w:tr>
      <w:tr w:rsidR="00646355" w14:paraId="46F24199" w14:textId="77777777">
        <w:trPr>
          <w:trHeight w:val="23"/>
        </w:trPr>
        <w:tc>
          <w:tcPr>
            <w:tcW w:w="5741" w:type="dxa"/>
            <w:tcBorders>
              <w:left w:val="single" w:sz="4" w:space="0" w:color="00000A"/>
              <w:bottom w:val="single" w:sz="4" w:space="0" w:color="00000A"/>
            </w:tcBorders>
          </w:tcPr>
          <w:p w14:paraId="350B17DC" w14:textId="77777777" w:rsidR="00646355" w:rsidRDefault="00D1210E">
            <w:pPr>
              <w:spacing w:before="45" w:after="45"/>
              <w:ind w:left="0" w:hanging="2"/>
              <w:jc w:val="both"/>
            </w:pPr>
            <w:r>
              <w:rPr>
                <w:rFonts w:ascii="Arial" w:eastAsia="Arial" w:hAnsi="Arial" w:cs="Arial"/>
                <w:color w:val="000000"/>
                <w:sz w:val="20"/>
                <w:szCs w:val="20"/>
              </w:rPr>
              <w:t>REDA</w:t>
            </w:r>
          </w:p>
        </w:tc>
        <w:tc>
          <w:tcPr>
            <w:tcW w:w="3733" w:type="dxa"/>
            <w:tcBorders>
              <w:left w:val="single" w:sz="4" w:space="0" w:color="00000A"/>
              <w:bottom w:val="single" w:sz="4" w:space="0" w:color="00000A"/>
              <w:right w:val="single" w:sz="4" w:space="0" w:color="00000A"/>
            </w:tcBorders>
          </w:tcPr>
          <w:p w14:paraId="059F2F9D"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02</w:t>
            </w:r>
          </w:p>
        </w:tc>
      </w:tr>
      <w:tr w:rsidR="00646355" w14:paraId="000A46EC" w14:textId="77777777">
        <w:trPr>
          <w:trHeight w:val="23"/>
        </w:trPr>
        <w:tc>
          <w:tcPr>
            <w:tcW w:w="5741" w:type="dxa"/>
            <w:tcBorders>
              <w:left w:val="single" w:sz="4" w:space="0" w:color="00000A"/>
              <w:bottom w:val="single" w:sz="4" w:space="0" w:color="00000A"/>
            </w:tcBorders>
          </w:tcPr>
          <w:p w14:paraId="56CB60D3" w14:textId="77777777" w:rsidR="00646355" w:rsidRDefault="00D1210E">
            <w:pPr>
              <w:spacing w:before="45" w:after="45"/>
              <w:ind w:left="0" w:hanging="2"/>
              <w:jc w:val="both"/>
            </w:pPr>
            <w:r>
              <w:rPr>
                <w:rFonts w:ascii="Arial" w:eastAsia="Arial" w:hAnsi="Arial" w:cs="Arial"/>
                <w:b/>
                <w:color w:val="000000"/>
                <w:sz w:val="20"/>
                <w:szCs w:val="20"/>
              </w:rPr>
              <w:t>Disponibilização</w:t>
            </w:r>
          </w:p>
        </w:tc>
        <w:tc>
          <w:tcPr>
            <w:tcW w:w="3733" w:type="dxa"/>
            <w:tcBorders>
              <w:left w:val="single" w:sz="4" w:space="0" w:color="00000A"/>
              <w:bottom w:val="single" w:sz="4" w:space="0" w:color="00000A"/>
              <w:right w:val="single" w:sz="4" w:space="0" w:color="00000A"/>
            </w:tcBorders>
          </w:tcPr>
          <w:p w14:paraId="534E5B1D" w14:textId="77777777" w:rsidR="00646355" w:rsidRDefault="00646355">
            <w:pPr>
              <w:spacing w:before="45" w:after="45"/>
              <w:ind w:left="0" w:hanging="2"/>
              <w:jc w:val="center"/>
              <w:rPr>
                <w:rFonts w:ascii="Arial" w:eastAsia="Arial" w:hAnsi="Arial" w:cs="Arial"/>
                <w:color w:val="000000"/>
                <w:sz w:val="20"/>
                <w:szCs w:val="20"/>
              </w:rPr>
            </w:pPr>
          </w:p>
        </w:tc>
      </w:tr>
      <w:tr w:rsidR="00646355" w14:paraId="2FA2BF1E" w14:textId="77777777">
        <w:trPr>
          <w:trHeight w:val="23"/>
        </w:trPr>
        <w:tc>
          <w:tcPr>
            <w:tcW w:w="5741" w:type="dxa"/>
            <w:tcBorders>
              <w:left w:val="single" w:sz="4" w:space="0" w:color="00000A"/>
              <w:bottom w:val="single" w:sz="4" w:space="0" w:color="00000A"/>
            </w:tcBorders>
          </w:tcPr>
          <w:p w14:paraId="254F87FB" w14:textId="77777777" w:rsidR="00646355" w:rsidRDefault="00D1210E">
            <w:pPr>
              <w:spacing w:before="45" w:after="45"/>
              <w:ind w:left="0" w:hanging="2"/>
              <w:jc w:val="both"/>
            </w:pPr>
            <w:r>
              <w:rPr>
                <w:rFonts w:ascii="Arial" w:eastAsia="Arial" w:hAnsi="Arial" w:cs="Arial"/>
                <w:color w:val="000000"/>
                <w:sz w:val="20"/>
                <w:szCs w:val="20"/>
              </w:rPr>
              <w:t>De outros órgãos</w:t>
            </w:r>
          </w:p>
        </w:tc>
        <w:tc>
          <w:tcPr>
            <w:tcW w:w="3733" w:type="dxa"/>
            <w:tcBorders>
              <w:left w:val="single" w:sz="4" w:space="0" w:color="00000A"/>
              <w:bottom w:val="single" w:sz="4" w:space="0" w:color="00000A"/>
              <w:right w:val="single" w:sz="4" w:space="0" w:color="00000A"/>
            </w:tcBorders>
          </w:tcPr>
          <w:p w14:paraId="77205D28"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0</w:t>
            </w:r>
          </w:p>
        </w:tc>
      </w:tr>
      <w:tr w:rsidR="00646355" w14:paraId="6511FAF4" w14:textId="77777777">
        <w:trPr>
          <w:trHeight w:val="23"/>
        </w:trPr>
        <w:tc>
          <w:tcPr>
            <w:tcW w:w="5741" w:type="dxa"/>
            <w:tcBorders>
              <w:left w:val="single" w:sz="4" w:space="0" w:color="00000A"/>
              <w:bottom w:val="single" w:sz="4" w:space="0" w:color="00000A"/>
            </w:tcBorders>
          </w:tcPr>
          <w:p w14:paraId="118AB7D8" w14:textId="77777777" w:rsidR="00646355" w:rsidRDefault="00D1210E">
            <w:pPr>
              <w:spacing w:before="45" w:after="45"/>
              <w:ind w:left="0" w:hanging="2"/>
              <w:jc w:val="both"/>
            </w:pPr>
            <w:r>
              <w:rPr>
                <w:rFonts w:ascii="Arial" w:eastAsia="Arial" w:hAnsi="Arial" w:cs="Arial"/>
                <w:color w:val="000000"/>
                <w:sz w:val="20"/>
                <w:szCs w:val="20"/>
              </w:rPr>
              <w:lastRenderedPageBreak/>
              <w:t>Para outros órgãos</w:t>
            </w:r>
          </w:p>
        </w:tc>
        <w:tc>
          <w:tcPr>
            <w:tcW w:w="3733" w:type="dxa"/>
            <w:tcBorders>
              <w:left w:val="single" w:sz="4" w:space="0" w:color="00000A"/>
              <w:bottom w:val="single" w:sz="4" w:space="0" w:color="00000A"/>
              <w:right w:val="single" w:sz="4" w:space="0" w:color="00000A"/>
            </w:tcBorders>
          </w:tcPr>
          <w:p w14:paraId="11BB9A0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01</w:t>
            </w:r>
          </w:p>
        </w:tc>
      </w:tr>
      <w:tr w:rsidR="00646355" w14:paraId="5F5AF7EA" w14:textId="77777777">
        <w:trPr>
          <w:trHeight w:val="23"/>
        </w:trPr>
        <w:tc>
          <w:tcPr>
            <w:tcW w:w="5741" w:type="dxa"/>
            <w:tcBorders>
              <w:left w:val="single" w:sz="4" w:space="0" w:color="00000A"/>
              <w:bottom w:val="single" w:sz="4" w:space="0" w:color="00000A"/>
            </w:tcBorders>
          </w:tcPr>
          <w:p w14:paraId="7DD543BF" w14:textId="77777777" w:rsidR="00646355" w:rsidRDefault="00D1210E">
            <w:pPr>
              <w:spacing w:before="45" w:after="45"/>
              <w:ind w:left="0" w:hanging="2"/>
              <w:jc w:val="both"/>
            </w:pPr>
            <w:r>
              <w:rPr>
                <w:rFonts w:ascii="Arial" w:eastAsia="Arial" w:hAnsi="Arial" w:cs="Arial"/>
                <w:b/>
                <w:color w:val="000000"/>
                <w:sz w:val="20"/>
                <w:szCs w:val="20"/>
              </w:rPr>
              <w:t>Aposentadoria</w:t>
            </w:r>
          </w:p>
        </w:tc>
        <w:tc>
          <w:tcPr>
            <w:tcW w:w="3733" w:type="dxa"/>
            <w:tcBorders>
              <w:left w:val="single" w:sz="4" w:space="0" w:color="00000A"/>
              <w:bottom w:val="single" w:sz="4" w:space="0" w:color="00000A"/>
              <w:right w:val="single" w:sz="4" w:space="0" w:color="00000A"/>
            </w:tcBorders>
          </w:tcPr>
          <w:p w14:paraId="7994DFCF" w14:textId="77777777" w:rsidR="00646355" w:rsidRDefault="00D1210E">
            <w:pPr>
              <w:spacing w:before="45" w:after="45"/>
              <w:ind w:left="0" w:hanging="2"/>
              <w:jc w:val="center"/>
              <w:rPr>
                <w:rFonts w:ascii="Arial" w:eastAsia="Arial" w:hAnsi="Arial" w:cs="Arial"/>
                <w:color w:val="000000"/>
                <w:sz w:val="20"/>
                <w:szCs w:val="20"/>
              </w:rPr>
            </w:pPr>
            <w:r>
              <w:rPr>
                <w:rFonts w:ascii="Arial" w:eastAsia="Arial" w:hAnsi="Arial" w:cs="Arial"/>
                <w:sz w:val="20"/>
                <w:szCs w:val="20"/>
              </w:rPr>
              <w:t>13</w:t>
            </w:r>
          </w:p>
        </w:tc>
      </w:tr>
    </w:tbl>
    <w:p w14:paraId="3FE5C59E" w14:textId="77777777" w:rsidR="00646355" w:rsidRDefault="00D1210E">
      <w:pPr>
        <w:widowControl w:val="0"/>
        <w:tabs>
          <w:tab w:val="left" w:pos="360"/>
          <w:tab w:val="left" w:pos="3119"/>
        </w:tabs>
        <w:spacing w:before="45" w:after="45"/>
        <w:ind w:left="0" w:hanging="2"/>
      </w:pPr>
      <w:r>
        <w:rPr>
          <w:rFonts w:ascii="Arial" w:eastAsia="Arial" w:hAnsi="Arial" w:cs="Arial"/>
          <w:color w:val="000000"/>
          <w:sz w:val="16"/>
          <w:szCs w:val="16"/>
        </w:rPr>
        <w:t>Fonte:</w:t>
      </w:r>
      <w:r>
        <w:rPr>
          <w:rFonts w:ascii="Arial" w:eastAsia="Arial" w:hAnsi="Arial" w:cs="Arial"/>
          <w:sz w:val="16"/>
          <w:szCs w:val="16"/>
        </w:rPr>
        <w:t xml:space="preserve"> GERHU/PROAD 2021.</w:t>
      </w:r>
    </w:p>
    <w:p w14:paraId="6CDB10AB" w14:textId="77777777" w:rsidR="00646355" w:rsidRDefault="00646355">
      <w:pPr>
        <w:widowControl w:val="0"/>
        <w:tabs>
          <w:tab w:val="left" w:pos="360"/>
          <w:tab w:val="left" w:pos="3119"/>
        </w:tabs>
        <w:spacing w:before="45" w:after="45"/>
        <w:ind w:left="0" w:hanging="2"/>
        <w:rPr>
          <w:rFonts w:ascii="Arial" w:eastAsia="Arial" w:hAnsi="Arial" w:cs="Arial"/>
          <w:color w:val="000000"/>
        </w:rPr>
      </w:pPr>
    </w:p>
    <w:p w14:paraId="2B1B5AE5" w14:textId="7D9DBD90" w:rsidR="00646355" w:rsidRDefault="00D1210E" w:rsidP="005855D0">
      <w:pPr>
        <w:widowControl w:val="0"/>
        <w:tabs>
          <w:tab w:val="left" w:pos="0"/>
          <w:tab w:val="left" w:pos="3119"/>
        </w:tabs>
        <w:spacing w:before="45" w:after="45" w:line="276" w:lineRule="auto"/>
        <w:ind w:left="0" w:hanging="2"/>
        <w:jc w:val="both"/>
        <w:rPr>
          <w:rFonts w:ascii="Arial" w:eastAsia="Arial" w:hAnsi="Arial" w:cs="Arial"/>
        </w:rPr>
      </w:pPr>
      <w:r>
        <w:rPr>
          <w:rFonts w:ascii="Arial" w:eastAsia="Arial" w:hAnsi="Arial" w:cs="Arial"/>
        </w:rPr>
        <w:tab/>
      </w:r>
      <w:r w:rsidR="005B4B92">
        <w:rPr>
          <w:rFonts w:ascii="Arial" w:eastAsia="Arial" w:hAnsi="Arial" w:cs="Arial"/>
        </w:rPr>
        <w:t xml:space="preserve">         </w:t>
      </w:r>
      <w:r>
        <w:rPr>
          <w:rFonts w:ascii="Arial" w:eastAsia="Arial" w:hAnsi="Arial" w:cs="Arial"/>
        </w:rPr>
        <w:t>A RAIS 2021, Ano Base 2020, fora entregue/transmitida em 27/04/2021, mediante protocolo de entrega via internet encaminhado pela SAEB.</w:t>
      </w:r>
    </w:p>
    <w:p w14:paraId="537AD6E3" w14:textId="77777777" w:rsidR="00646355" w:rsidRDefault="00646355">
      <w:pPr>
        <w:widowControl w:val="0"/>
        <w:tabs>
          <w:tab w:val="left" w:pos="360"/>
          <w:tab w:val="left" w:pos="3119"/>
        </w:tabs>
        <w:spacing w:before="45" w:after="45"/>
        <w:ind w:left="0" w:hanging="2"/>
        <w:rPr>
          <w:rFonts w:ascii="Arial" w:eastAsia="Arial" w:hAnsi="Arial" w:cs="Arial"/>
          <w:color w:val="000000"/>
        </w:rPr>
      </w:pPr>
    </w:p>
    <w:p w14:paraId="2A92982F" w14:textId="77777777" w:rsidR="00646355" w:rsidRDefault="00D1210E" w:rsidP="00946AA5">
      <w:pPr>
        <w:ind w:leftChars="0" w:left="0" w:firstLineChars="0" w:firstLine="0"/>
        <w:rPr>
          <w:rFonts w:ascii="Arial" w:eastAsia="Arial" w:hAnsi="Arial" w:cs="Arial"/>
          <w:color w:val="000000"/>
        </w:rPr>
      </w:pPr>
      <w:r>
        <w:rPr>
          <w:rFonts w:ascii="Arial" w:eastAsia="Arial" w:hAnsi="Arial" w:cs="Arial"/>
          <w:b/>
          <w:color w:val="000000"/>
        </w:rPr>
        <w:t>6 CONTROLE INTERNO</w:t>
      </w:r>
    </w:p>
    <w:p w14:paraId="54E5151F" w14:textId="77777777" w:rsidR="00646355" w:rsidRDefault="00646355">
      <w:pPr>
        <w:ind w:left="0" w:hanging="2"/>
      </w:pPr>
    </w:p>
    <w:p w14:paraId="73681C20" w14:textId="77777777" w:rsidR="00646355" w:rsidRDefault="00D1210E"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A UESC vem, gradualmente, implementando mecanismos voltados ao fortalecimento dos controles internos em seus processos sistêmicos, operacionais e gerenciais. Isso se deve à crescente aprendizagem e à mudança da cultura organizacional no que diz respeito à importância da atividade de controle para o atendimento às normas e ao alcance das finalidades institucionais com eficiência e economicidade.</w:t>
      </w:r>
    </w:p>
    <w:p w14:paraId="7C0BFDF8" w14:textId="77777777" w:rsidR="00646355" w:rsidRDefault="00D1210E"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 xml:space="preserve">Observa-se que parcela significativa deste processo advém do atendimento às orientações e recomendações expedidas pela Coordenação de Controle Interno, resultado das atividades de inspeção, assessoramento e monitoramento. </w:t>
      </w:r>
    </w:p>
    <w:p w14:paraId="3F2D58B3" w14:textId="77777777" w:rsidR="008B06AA" w:rsidRDefault="00D1210E"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No ano de 2021 a CCI foi formalmente instituída na estrutura organizacional da UESC. Apesar de já existir de forma fática, o órgão carecia de formalização no âmbito da UESC, que por se tratar de uma autarquia possuidora de autonomia administrativa têm sua estrutura organizacional estabelecida e modificada por meio de seu Estatuto próprio. Assim, por meio das Resoluções CONSU nº 16/2021 e 17/2021, o Estatuto e o Regimento Geral foram alterados para incluir a Coordenação no rol dos órgãos de apoio administrativo vinculados à Reitoria. A partir disso, será possível propor instrumentos normativos que regulamentem internamente as atividades da CCI e sua atuação junto aos demais setores.</w:t>
      </w:r>
      <w:r w:rsidR="005B4B92">
        <w:rPr>
          <w:rFonts w:ascii="Arial" w:eastAsia="Arial" w:hAnsi="Arial" w:cs="Arial"/>
          <w:color w:val="000000"/>
        </w:rPr>
        <w:t xml:space="preserve"> </w:t>
      </w:r>
    </w:p>
    <w:p w14:paraId="731B0728" w14:textId="3D6DA98F" w:rsidR="00646355" w:rsidRDefault="005B4B92"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Além disso,</w:t>
      </w:r>
      <w:r w:rsidR="008B06AA">
        <w:rPr>
          <w:rFonts w:ascii="Arial" w:eastAsia="Arial" w:hAnsi="Arial" w:cs="Arial"/>
          <w:color w:val="000000"/>
        </w:rPr>
        <w:t xml:space="preserve"> no mesmo ano, a</w:t>
      </w:r>
      <w:r>
        <w:rPr>
          <w:rFonts w:ascii="Arial" w:eastAsia="Arial" w:hAnsi="Arial" w:cs="Arial"/>
          <w:color w:val="000000"/>
        </w:rPr>
        <w:t xml:space="preserve"> Reitoria</w:t>
      </w:r>
      <w:r w:rsidR="008B06AA">
        <w:rPr>
          <w:rFonts w:ascii="Arial" w:eastAsia="Arial" w:hAnsi="Arial" w:cs="Arial"/>
          <w:color w:val="000000"/>
        </w:rPr>
        <w:t xml:space="preserve"> aumentou o quadro de servidores da unidade com a</w:t>
      </w:r>
      <w:r>
        <w:rPr>
          <w:rFonts w:ascii="Arial" w:eastAsia="Arial" w:hAnsi="Arial" w:cs="Arial"/>
          <w:color w:val="000000"/>
        </w:rPr>
        <w:t xml:space="preserve"> transfe</w:t>
      </w:r>
      <w:r w:rsidR="008B06AA">
        <w:rPr>
          <w:rFonts w:ascii="Arial" w:eastAsia="Arial" w:hAnsi="Arial" w:cs="Arial"/>
          <w:color w:val="000000"/>
        </w:rPr>
        <w:t>rência de 01</w:t>
      </w:r>
      <w:r>
        <w:rPr>
          <w:rFonts w:ascii="Arial" w:eastAsia="Arial" w:hAnsi="Arial" w:cs="Arial"/>
          <w:color w:val="000000"/>
        </w:rPr>
        <w:t xml:space="preserve"> </w:t>
      </w:r>
      <w:r w:rsidR="008B06AA">
        <w:rPr>
          <w:rFonts w:ascii="Arial" w:eastAsia="Arial" w:hAnsi="Arial" w:cs="Arial"/>
          <w:color w:val="000000"/>
        </w:rPr>
        <w:t>(</w:t>
      </w:r>
      <w:r>
        <w:rPr>
          <w:rFonts w:ascii="Arial" w:eastAsia="Arial" w:hAnsi="Arial" w:cs="Arial"/>
          <w:color w:val="000000"/>
        </w:rPr>
        <w:t>um</w:t>
      </w:r>
      <w:r w:rsidR="008B06AA">
        <w:rPr>
          <w:rFonts w:ascii="Arial" w:eastAsia="Arial" w:hAnsi="Arial" w:cs="Arial"/>
          <w:color w:val="000000"/>
        </w:rPr>
        <w:t>)</w:t>
      </w:r>
      <w:r>
        <w:rPr>
          <w:rFonts w:ascii="Arial" w:eastAsia="Arial" w:hAnsi="Arial" w:cs="Arial"/>
          <w:color w:val="000000"/>
        </w:rPr>
        <w:t xml:space="preserve"> servidor técnic</w:t>
      </w:r>
      <w:r w:rsidR="008B06AA">
        <w:rPr>
          <w:rFonts w:ascii="Arial" w:eastAsia="Arial" w:hAnsi="Arial" w:cs="Arial"/>
          <w:color w:val="000000"/>
        </w:rPr>
        <w:t>o administrativo</w:t>
      </w:r>
      <w:r>
        <w:rPr>
          <w:rFonts w:ascii="Arial" w:eastAsia="Arial" w:hAnsi="Arial" w:cs="Arial"/>
          <w:color w:val="000000"/>
        </w:rPr>
        <w:t xml:space="preserve"> </w:t>
      </w:r>
      <w:r w:rsidR="008B06AA">
        <w:rPr>
          <w:rFonts w:ascii="Arial" w:eastAsia="Arial" w:hAnsi="Arial" w:cs="Arial"/>
          <w:color w:val="000000"/>
        </w:rPr>
        <w:t>para o setor (DOE 23.132, 06/04/2021).</w:t>
      </w:r>
    </w:p>
    <w:p w14:paraId="6EEE714E" w14:textId="1A8DAE2B" w:rsidR="00646355" w:rsidRDefault="00D1210E"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 xml:space="preserve">Neste exercício, a UESC também aderiu ao Programa Nacional de Prevenção à Corrupção – PNPC, proposto pela Rede Nacional de Controle e patrocinado pela Controladoria-Geral da União (CGU) e pelo Tribunal de Contas da União (TCU). O resultado da avaliação inicial revelou que os mecanismos de controle existentes na UESC ainda </w:t>
      </w:r>
      <w:r w:rsidR="00F7163E">
        <w:rPr>
          <w:rFonts w:ascii="Arial" w:eastAsia="Arial" w:hAnsi="Arial" w:cs="Arial"/>
          <w:color w:val="000000"/>
        </w:rPr>
        <w:t xml:space="preserve">carecem de maior </w:t>
      </w:r>
      <w:r w:rsidR="009F2D5F">
        <w:rPr>
          <w:rFonts w:ascii="Arial" w:eastAsia="Arial" w:hAnsi="Arial" w:cs="Arial"/>
          <w:color w:val="000000"/>
        </w:rPr>
        <w:t>especificidade.</w:t>
      </w:r>
      <w:r>
        <w:rPr>
          <w:rFonts w:ascii="Arial" w:eastAsia="Arial" w:hAnsi="Arial" w:cs="Arial"/>
          <w:color w:val="000000"/>
        </w:rPr>
        <w:t xml:space="preserve"> Observou-se que parcela significativa das fragilidades se deve à falta de normas e orientações internas e à necessidade de mapeamento de riscos dos processos administrativos críticos.</w:t>
      </w:r>
    </w:p>
    <w:p w14:paraId="4C7DAD34" w14:textId="77777777" w:rsidR="00646355" w:rsidRDefault="00D1210E" w:rsidP="005855D0">
      <w:pPr>
        <w:pBdr>
          <w:top w:val="nil"/>
          <w:left w:val="nil"/>
          <w:bottom w:val="nil"/>
          <w:right w:val="nil"/>
          <w:between w:val="nil"/>
        </w:pBdr>
        <w:spacing w:line="276" w:lineRule="auto"/>
        <w:ind w:leftChars="0" w:left="0" w:firstLineChars="0" w:firstLine="720"/>
        <w:jc w:val="both"/>
        <w:rPr>
          <w:rFonts w:ascii="Arial" w:eastAsia="Arial" w:hAnsi="Arial" w:cs="Arial"/>
          <w:color w:val="000000"/>
        </w:rPr>
      </w:pPr>
      <w:r>
        <w:rPr>
          <w:rFonts w:ascii="Arial" w:eastAsia="Arial" w:hAnsi="Arial" w:cs="Arial"/>
          <w:color w:val="000000"/>
        </w:rPr>
        <w:t>No entanto, seguindo as etapas do PNPC a UESC iniciará no ano seguinte a implementação das ações propostas que permitirão a Universidade avançar no que diz respeito à prevenção da corrupção e ao aprimoramento dos controles internos.</w:t>
      </w:r>
    </w:p>
    <w:p w14:paraId="0C6A8513" w14:textId="77777777" w:rsidR="00646355" w:rsidRDefault="00D1210E" w:rsidP="005855D0">
      <w:pPr>
        <w:spacing w:line="276" w:lineRule="auto"/>
        <w:ind w:leftChars="0" w:left="0" w:firstLineChars="0" w:firstLine="720"/>
        <w:jc w:val="both"/>
        <w:rPr>
          <w:rFonts w:ascii="Arial" w:eastAsia="Arial" w:hAnsi="Arial" w:cs="Arial"/>
          <w:color w:val="000000"/>
        </w:rPr>
      </w:pPr>
      <w:r>
        <w:rPr>
          <w:rFonts w:ascii="Arial" w:eastAsia="Arial" w:hAnsi="Arial" w:cs="Arial"/>
        </w:rPr>
        <w:t xml:space="preserve">Durante ano de 2021, seguindo às Orientações Técnicas da Auditoria Geral do Estado, a Coordenação de Controle Interno realizou inspeções nas áreas e setores relacionados no Quadro 17. Ademais, observando as competências previstas no Decreto nº 16.059/2015, a CCI monitorou o cumprimento de decisão do TCE/BA, </w:t>
      </w:r>
      <w:r>
        <w:rPr>
          <w:rFonts w:ascii="Arial" w:eastAsia="Arial" w:hAnsi="Arial" w:cs="Arial"/>
        </w:rPr>
        <w:lastRenderedPageBreak/>
        <w:t>emitiu orientações ao dirigente máximo e aos demais gestores, sobre o cumprimento de normas e assuntos pertinentes ao controle interno, assim como monitorou o atendimento ao Decreto nº 19.154/2019 no que diz respeito à inclusão dos instrumentos e contratos e convênios nos sistemas SIMPAS e FIPLAN.</w:t>
      </w:r>
    </w:p>
    <w:p w14:paraId="60BDDCFB" w14:textId="77777777" w:rsidR="00646355" w:rsidRDefault="00D1210E">
      <w:pPr>
        <w:pageBreakBefore/>
        <w:widowControl w:val="0"/>
        <w:pBdr>
          <w:top w:val="nil"/>
          <w:left w:val="nil"/>
          <w:bottom w:val="nil"/>
          <w:right w:val="nil"/>
          <w:between w:val="nil"/>
        </w:pBdr>
        <w:spacing w:before="57" w:after="57" w:line="240" w:lineRule="auto"/>
        <w:ind w:left="0" w:hanging="2"/>
        <w:jc w:val="both"/>
        <w:rPr>
          <w:color w:val="000000"/>
        </w:rPr>
      </w:pPr>
      <w:r>
        <w:rPr>
          <w:rFonts w:ascii="Arial" w:eastAsia="Arial" w:hAnsi="Arial" w:cs="Arial"/>
          <w:b/>
          <w:color w:val="000000"/>
        </w:rPr>
        <w:lastRenderedPageBreak/>
        <w:t>QUADRO 16</w:t>
      </w:r>
      <w:r>
        <w:rPr>
          <w:rFonts w:ascii="Arial" w:eastAsia="Arial" w:hAnsi="Arial" w:cs="Arial"/>
          <w:b/>
          <w:color w:val="000000"/>
          <w:highlight w:val="white"/>
        </w:rPr>
        <w:t xml:space="preserve"> – Trabalhos de auditoria realizados no exercício pelo controle interno da UJ</w:t>
      </w:r>
    </w:p>
    <w:tbl>
      <w:tblPr>
        <w:tblStyle w:val="affa"/>
        <w:tblW w:w="9129" w:type="dxa"/>
        <w:tblInd w:w="0" w:type="dxa"/>
        <w:tblLayout w:type="fixed"/>
        <w:tblLook w:val="0000" w:firstRow="0" w:lastRow="0" w:firstColumn="0" w:lastColumn="0" w:noHBand="0" w:noVBand="0"/>
      </w:tblPr>
      <w:tblGrid>
        <w:gridCol w:w="4535"/>
        <w:gridCol w:w="4594"/>
      </w:tblGrid>
      <w:tr w:rsidR="00646355" w14:paraId="25CDB600" w14:textId="77777777">
        <w:tc>
          <w:tcPr>
            <w:tcW w:w="4535" w:type="dxa"/>
            <w:tcBorders>
              <w:top w:val="single" w:sz="4" w:space="0" w:color="000000"/>
              <w:left w:val="single" w:sz="4" w:space="0" w:color="000000"/>
              <w:bottom w:val="single" w:sz="4" w:space="0" w:color="000000"/>
            </w:tcBorders>
            <w:shd w:val="clear" w:color="auto" w:fill="B2B2B2"/>
          </w:tcPr>
          <w:p w14:paraId="6ED37C32"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Setor abrangido</w:t>
            </w:r>
          </w:p>
        </w:tc>
        <w:tc>
          <w:tcPr>
            <w:tcW w:w="4594" w:type="dxa"/>
            <w:tcBorders>
              <w:top w:val="single" w:sz="4" w:space="0" w:color="000000"/>
              <w:left w:val="single" w:sz="4" w:space="0" w:color="000000"/>
              <w:bottom w:val="single" w:sz="4" w:space="0" w:color="000000"/>
              <w:right w:val="single" w:sz="4" w:space="0" w:color="000000"/>
            </w:tcBorders>
            <w:shd w:val="clear" w:color="auto" w:fill="B2B2B2"/>
          </w:tcPr>
          <w:p w14:paraId="42508366"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Natureza da auditoria/inspeção</w:t>
            </w:r>
          </w:p>
        </w:tc>
      </w:tr>
      <w:tr w:rsidR="00646355" w14:paraId="14AB7A88" w14:textId="77777777">
        <w:tc>
          <w:tcPr>
            <w:tcW w:w="4535" w:type="dxa"/>
            <w:tcBorders>
              <w:left w:val="single" w:sz="4" w:space="0" w:color="000000"/>
              <w:bottom w:val="single" w:sz="4" w:space="0" w:color="000000"/>
            </w:tcBorders>
          </w:tcPr>
          <w:p w14:paraId="5FCBDE96" w14:textId="77777777" w:rsidR="00646355" w:rsidRDefault="00D1210E">
            <w:pPr>
              <w:pBdr>
                <w:top w:val="nil"/>
                <w:left w:val="nil"/>
                <w:bottom w:val="nil"/>
                <w:right w:val="nil"/>
                <w:between w:val="nil"/>
              </w:pBdr>
              <w:ind w:left="0" w:hanging="2"/>
              <w:rPr>
                <w:rFonts w:ascii="Arial" w:eastAsia="Arial" w:hAnsi="Arial" w:cs="Arial"/>
                <w:color w:val="000000"/>
                <w:sz w:val="20"/>
                <w:szCs w:val="20"/>
              </w:rPr>
            </w:pPr>
            <w:r>
              <w:rPr>
                <w:rFonts w:ascii="Arial" w:eastAsia="Arial" w:hAnsi="Arial" w:cs="Arial"/>
                <w:sz w:val="20"/>
                <w:szCs w:val="20"/>
              </w:rPr>
              <w:t>Processos Correcionais - Reitoria</w:t>
            </w:r>
          </w:p>
        </w:tc>
        <w:tc>
          <w:tcPr>
            <w:tcW w:w="4594" w:type="dxa"/>
            <w:tcBorders>
              <w:left w:val="single" w:sz="4" w:space="0" w:color="000000"/>
              <w:bottom w:val="single" w:sz="4" w:space="0" w:color="000000"/>
              <w:right w:val="single" w:sz="4" w:space="0" w:color="000000"/>
            </w:tcBorders>
          </w:tcPr>
          <w:p w14:paraId="2B27105D" w14:textId="77777777" w:rsidR="00646355" w:rsidRDefault="00D1210E">
            <w:pPr>
              <w:pBdr>
                <w:top w:val="nil"/>
                <w:left w:val="nil"/>
                <w:bottom w:val="nil"/>
                <w:right w:val="nil"/>
                <w:between w:val="nil"/>
              </w:pBdr>
              <w:ind w:left="0" w:hanging="2"/>
              <w:jc w:val="both"/>
              <w:rPr>
                <w:rFonts w:ascii="Arial" w:eastAsia="Arial" w:hAnsi="Arial" w:cs="Arial"/>
                <w:color w:val="000000"/>
                <w:sz w:val="20"/>
                <w:szCs w:val="20"/>
              </w:rPr>
            </w:pPr>
            <w:r>
              <w:rPr>
                <w:rFonts w:ascii="Arial" w:eastAsia="Arial" w:hAnsi="Arial" w:cs="Arial"/>
                <w:sz w:val="20"/>
                <w:szCs w:val="20"/>
              </w:rPr>
              <w:t>Acompanhamento de Sindicâncias e Processos Administrativos instaurados no ano de 2021 e em anos anteriores que ainda não foram concluídos.</w:t>
            </w:r>
          </w:p>
        </w:tc>
      </w:tr>
      <w:tr w:rsidR="00646355" w14:paraId="13B63795" w14:textId="77777777">
        <w:tc>
          <w:tcPr>
            <w:tcW w:w="4535" w:type="dxa"/>
            <w:tcBorders>
              <w:left w:val="single" w:sz="4" w:space="0" w:color="000000"/>
              <w:bottom w:val="single" w:sz="4" w:space="0" w:color="000000"/>
            </w:tcBorders>
          </w:tcPr>
          <w:p w14:paraId="11887678" w14:textId="77777777" w:rsidR="00646355" w:rsidRDefault="00D1210E">
            <w:pPr>
              <w:pBdr>
                <w:top w:val="nil"/>
                <w:left w:val="nil"/>
                <w:bottom w:val="nil"/>
                <w:right w:val="nil"/>
                <w:between w:val="nil"/>
              </w:pBdr>
              <w:ind w:left="0" w:hanging="2"/>
              <w:rPr>
                <w:rFonts w:ascii="Arial" w:eastAsia="Arial" w:hAnsi="Arial" w:cs="Arial"/>
                <w:color w:val="000000"/>
                <w:sz w:val="20"/>
                <w:szCs w:val="20"/>
              </w:rPr>
            </w:pPr>
            <w:r>
              <w:rPr>
                <w:rFonts w:ascii="Arial" w:eastAsia="Arial" w:hAnsi="Arial" w:cs="Arial"/>
                <w:sz w:val="20"/>
                <w:szCs w:val="20"/>
              </w:rPr>
              <w:t>Compras diretas - SEMAT</w:t>
            </w:r>
          </w:p>
        </w:tc>
        <w:tc>
          <w:tcPr>
            <w:tcW w:w="4594" w:type="dxa"/>
            <w:tcBorders>
              <w:left w:val="single" w:sz="4" w:space="0" w:color="000000"/>
              <w:bottom w:val="single" w:sz="4" w:space="0" w:color="000000"/>
              <w:right w:val="single" w:sz="4" w:space="0" w:color="000000"/>
            </w:tcBorders>
          </w:tcPr>
          <w:p w14:paraId="3B35A2E0" w14:textId="77777777" w:rsidR="00646355" w:rsidRDefault="00D1210E">
            <w:pPr>
              <w:pBdr>
                <w:top w:val="nil"/>
                <w:left w:val="nil"/>
                <w:bottom w:val="nil"/>
                <w:right w:val="nil"/>
                <w:between w:val="nil"/>
              </w:pBdr>
              <w:ind w:left="0" w:hanging="2"/>
              <w:jc w:val="both"/>
              <w:rPr>
                <w:rFonts w:ascii="Arial" w:eastAsia="Arial" w:hAnsi="Arial" w:cs="Arial"/>
                <w:color w:val="000000"/>
                <w:sz w:val="20"/>
                <w:szCs w:val="20"/>
              </w:rPr>
            </w:pPr>
            <w:r>
              <w:rPr>
                <w:rFonts w:ascii="Arial" w:eastAsia="Arial" w:hAnsi="Arial" w:cs="Arial"/>
                <w:sz w:val="20"/>
                <w:szCs w:val="20"/>
              </w:rPr>
              <w:t>Dispensas de licitação - Verificação do o cumprimento da Lei nº 9.433/05 e demais normas relacionadas, sobretudo no que diz respeito às contratações que foram realizadas com base no inciso IV do art. 59.</w:t>
            </w:r>
          </w:p>
        </w:tc>
      </w:tr>
      <w:tr w:rsidR="00646355" w14:paraId="66E388C5" w14:textId="77777777">
        <w:tc>
          <w:tcPr>
            <w:tcW w:w="4535" w:type="dxa"/>
            <w:tcBorders>
              <w:left w:val="single" w:sz="4" w:space="0" w:color="000000"/>
              <w:bottom w:val="single" w:sz="4" w:space="0" w:color="000000"/>
            </w:tcBorders>
          </w:tcPr>
          <w:p w14:paraId="507EF830" w14:textId="77777777" w:rsidR="00646355" w:rsidRDefault="00D1210E">
            <w:pPr>
              <w:pBdr>
                <w:top w:val="nil"/>
                <w:left w:val="nil"/>
                <w:bottom w:val="nil"/>
                <w:right w:val="nil"/>
                <w:between w:val="nil"/>
              </w:pBdr>
              <w:ind w:left="0" w:hanging="2"/>
              <w:rPr>
                <w:rFonts w:ascii="Arial" w:eastAsia="Arial" w:hAnsi="Arial" w:cs="Arial"/>
                <w:sz w:val="20"/>
                <w:szCs w:val="20"/>
              </w:rPr>
            </w:pPr>
            <w:r>
              <w:rPr>
                <w:rFonts w:ascii="Arial" w:eastAsia="Arial" w:hAnsi="Arial" w:cs="Arial"/>
                <w:sz w:val="20"/>
                <w:szCs w:val="20"/>
              </w:rPr>
              <w:t>Bens Permanentes - SEPAT</w:t>
            </w:r>
          </w:p>
        </w:tc>
        <w:tc>
          <w:tcPr>
            <w:tcW w:w="4594" w:type="dxa"/>
            <w:tcBorders>
              <w:left w:val="single" w:sz="4" w:space="0" w:color="000000"/>
              <w:bottom w:val="single" w:sz="4" w:space="0" w:color="000000"/>
              <w:right w:val="single" w:sz="4" w:space="0" w:color="000000"/>
            </w:tcBorders>
          </w:tcPr>
          <w:p w14:paraId="320437F5" w14:textId="77777777" w:rsidR="00646355" w:rsidRDefault="00D1210E">
            <w:pPr>
              <w:pBdr>
                <w:top w:val="nil"/>
                <w:left w:val="nil"/>
                <w:bottom w:val="nil"/>
                <w:right w:val="nil"/>
                <w:between w:val="nil"/>
              </w:pBdr>
              <w:ind w:left="0" w:hanging="2"/>
              <w:jc w:val="both"/>
              <w:rPr>
                <w:rFonts w:ascii="Arial" w:eastAsia="Arial" w:hAnsi="Arial" w:cs="Arial"/>
                <w:sz w:val="20"/>
                <w:szCs w:val="20"/>
              </w:rPr>
            </w:pPr>
            <w:r>
              <w:rPr>
                <w:rFonts w:ascii="Arial" w:eastAsia="Arial" w:hAnsi="Arial" w:cs="Arial"/>
                <w:sz w:val="20"/>
                <w:szCs w:val="20"/>
              </w:rPr>
              <w:t>Bens Patrimoniais - Solicitação de Inspeção da AGE nº 01/2021 na área de Gestão Patrimonial de Bens Permanentes no Exercício de 2020.</w:t>
            </w:r>
          </w:p>
        </w:tc>
      </w:tr>
      <w:tr w:rsidR="00646355" w14:paraId="79AEDE81" w14:textId="77777777">
        <w:tc>
          <w:tcPr>
            <w:tcW w:w="4535" w:type="dxa"/>
            <w:tcBorders>
              <w:left w:val="single" w:sz="4" w:space="0" w:color="000000"/>
              <w:bottom w:val="single" w:sz="4" w:space="0" w:color="000000"/>
            </w:tcBorders>
          </w:tcPr>
          <w:p w14:paraId="4202D471" w14:textId="77777777" w:rsidR="00646355" w:rsidRDefault="00D1210E">
            <w:pPr>
              <w:pBdr>
                <w:top w:val="nil"/>
                <w:left w:val="nil"/>
                <w:bottom w:val="nil"/>
                <w:right w:val="nil"/>
                <w:between w:val="nil"/>
              </w:pBdr>
              <w:ind w:left="0" w:hanging="2"/>
              <w:rPr>
                <w:rFonts w:ascii="Arial" w:eastAsia="Arial" w:hAnsi="Arial" w:cs="Arial"/>
                <w:sz w:val="20"/>
                <w:szCs w:val="20"/>
              </w:rPr>
            </w:pPr>
            <w:r>
              <w:rPr>
                <w:rFonts w:ascii="Arial" w:eastAsia="Arial" w:hAnsi="Arial" w:cs="Arial"/>
                <w:sz w:val="20"/>
                <w:szCs w:val="20"/>
              </w:rPr>
              <w:t>Gestão de Contratos - Núcleo de Contratos, fiscais e gestores de contratos</w:t>
            </w:r>
          </w:p>
        </w:tc>
        <w:tc>
          <w:tcPr>
            <w:tcW w:w="4594" w:type="dxa"/>
            <w:tcBorders>
              <w:left w:val="single" w:sz="4" w:space="0" w:color="000000"/>
              <w:bottom w:val="single" w:sz="4" w:space="0" w:color="000000"/>
              <w:right w:val="single" w:sz="4" w:space="0" w:color="000000"/>
            </w:tcBorders>
          </w:tcPr>
          <w:p w14:paraId="019CDBF4" w14:textId="77777777" w:rsidR="00646355" w:rsidRDefault="00D1210E">
            <w:pPr>
              <w:pBdr>
                <w:top w:val="nil"/>
                <w:left w:val="nil"/>
                <w:bottom w:val="nil"/>
                <w:right w:val="nil"/>
                <w:between w:val="nil"/>
              </w:pBdr>
              <w:ind w:left="0" w:hanging="2"/>
              <w:jc w:val="both"/>
              <w:rPr>
                <w:rFonts w:ascii="Arial" w:eastAsia="Arial" w:hAnsi="Arial" w:cs="Arial"/>
                <w:sz w:val="20"/>
                <w:szCs w:val="20"/>
              </w:rPr>
            </w:pPr>
            <w:r>
              <w:rPr>
                <w:rFonts w:ascii="Arial" w:eastAsia="Arial" w:hAnsi="Arial" w:cs="Arial"/>
                <w:sz w:val="20"/>
                <w:szCs w:val="20"/>
              </w:rPr>
              <w:t>Avaliação dos controles internos na gestão de contratos, utilizando a OT AGE nº 05/2017, incluindo uma análise mais detalhada da gestão de contratos dos serviços terceirizados.</w:t>
            </w:r>
          </w:p>
        </w:tc>
      </w:tr>
      <w:tr w:rsidR="00646355" w14:paraId="579B4F70" w14:textId="77777777">
        <w:tc>
          <w:tcPr>
            <w:tcW w:w="4535" w:type="dxa"/>
            <w:tcBorders>
              <w:left w:val="single" w:sz="4" w:space="0" w:color="000000"/>
              <w:bottom w:val="single" w:sz="4" w:space="0" w:color="000000"/>
            </w:tcBorders>
          </w:tcPr>
          <w:p w14:paraId="449AE3EA" w14:textId="77777777" w:rsidR="00646355" w:rsidRDefault="00D1210E">
            <w:pPr>
              <w:pBdr>
                <w:top w:val="nil"/>
                <w:left w:val="nil"/>
                <w:bottom w:val="nil"/>
                <w:right w:val="nil"/>
                <w:between w:val="nil"/>
              </w:pBdr>
              <w:ind w:left="0" w:hanging="2"/>
              <w:rPr>
                <w:rFonts w:ascii="Arial" w:eastAsia="Arial" w:hAnsi="Arial" w:cs="Arial"/>
                <w:sz w:val="20"/>
                <w:szCs w:val="20"/>
              </w:rPr>
            </w:pPr>
            <w:r>
              <w:rPr>
                <w:rFonts w:ascii="Arial" w:eastAsia="Arial" w:hAnsi="Arial" w:cs="Arial"/>
                <w:sz w:val="20"/>
                <w:szCs w:val="20"/>
              </w:rPr>
              <w:t>Gestão de Pessoas - GERHU</w:t>
            </w:r>
          </w:p>
        </w:tc>
        <w:tc>
          <w:tcPr>
            <w:tcW w:w="4594" w:type="dxa"/>
            <w:tcBorders>
              <w:left w:val="single" w:sz="4" w:space="0" w:color="000000"/>
              <w:bottom w:val="single" w:sz="4" w:space="0" w:color="000000"/>
              <w:right w:val="single" w:sz="4" w:space="0" w:color="000000"/>
            </w:tcBorders>
          </w:tcPr>
          <w:p w14:paraId="0526605A" w14:textId="77777777" w:rsidR="00646355" w:rsidRDefault="00D1210E">
            <w:pPr>
              <w:pBdr>
                <w:top w:val="nil"/>
                <w:left w:val="nil"/>
                <w:bottom w:val="nil"/>
                <w:right w:val="nil"/>
                <w:between w:val="nil"/>
              </w:pBdr>
              <w:spacing w:line="240" w:lineRule="auto"/>
              <w:ind w:left="0" w:hanging="2"/>
              <w:jc w:val="both"/>
              <w:rPr>
                <w:color w:val="000000"/>
              </w:rPr>
            </w:pPr>
            <w:r>
              <w:rPr>
                <w:rFonts w:ascii="Arial" w:eastAsia="Arial" w:hAnsi="Arial" w:cs="Arial"/>
                <w:color w:val="000000"/>
                <w:sz w:val="20"/>
                <w:szCs w:val="20"/>
              </w:rPr>
              <w:t>Levantamento, por meio da base de dados do sistema Mirante (TCE), dos servidores que acumulam cargos públicos em desconformidade com o disposto no art. 37, XVI, da CF/1988 ou que possuem vínculos com a iniciativa privada, com indícios de incompatibilidade de horários. A verificação incluiu os casos de servidores docentes que possuem gratificação por dedicação exclusiva. </w:t>
            </w:r>
          </w:p>
          <w:p w14:paraId="2C4B1618" w14:textId="77777777" w:rsidR="00646355" w:rsidRDefault="00646355">
            <w:pPr>
              <w:pBdr>
                <w:top w:val="nil"/>
                <w:left w:val="nil"/>
                <w:bottom w:val="nil"/>
                <w:right w:val="nil"/>
                <w:between w:val="nil"/>
              </w:pBdr>
              <w:ind w:left="0" w:hanging="2"/>
              <w:jc w:val="both"/>
              <w:rPr>
                <w:rFonts w:ascii="Arial" w:eastAsia="Arial" w:hAnsi="Arial" w:cs="Arial"/>
                <w:sz w:val="20"/>
                <w:szCs w:val="20"/>
              </w:rPr>
            </w:pPr>
          </w:p>
        </w:tc>
      </w:tr>
    </w:tbl>
    <w:p w14:paraId="7C4368C8" w14:textId="77777777" w:rsidR="00646355" w:rsidRDefault="00D1210E">
      <w:pPr>
        <w:widowControl w:val="0"/>
        <w:tabs>
          <w:tab w:val="left" w:pos="360"/>
          <w:tab w:val="left" w:pos="3119"/>
        </w:tabs>
        <w:spacing w:before="45" w:after="45"/>
        <w:ind w:left="0" w:hanging="2"/>
      </w:pPr>
      <w:r>
        <w:rPr>
          <w:rFonts w:ascii="Arial" w:eastAsia="Arial" w:hAnsi="Arial" w:cs="Arial"/>
          <w:color w:val="000000"/>
          <w:sz w:val="16"/>
          <w:szCs w:val="16"/>
          <w:highlight w:val="white"/>
        </w:rPr>
        <w:t>Fonte: CCI/UESC</w:t>
      </w:r>
      <w:r>
        <w:rPr>
          <w:rFonts w:ascii="Arial" w:eastAsia="Arial" w:hAnsi="Arial" w:cs="Arial"/>
          <w:color w:val="000000"/>
          <w:sz w:val="16"/>
          <w:szCs w:val="16"/>
        </w:rPr>
        <w:t>, 2021</w:t>
      </w:r>
      <w:r>
        <w:rPr>
          <w:rFonts w:ascii="Arial" w:eastAsia="Arial" w:hAnsi="Arial" w:cs="Arial"/>
          <w:sz w:val="16"/>
          <w:szCs w:val="16"/>
        </w:rPr>
        <w:t>.</w:t>
      </w:r>
    </w:p>
    <w:p w14:paraId="4117AC7A" w14:textId="77777777" w:rsidR="00646355" w:rsidRDefault="00646355">
      <w:pPr>
        <w:widowControl w:val="0"/>
        <w:pBdr>
          <w:top w:val="nil"/>
          <w:left w:val="nil"/>
          <w:bottom w:val="nil"/>
          <w:right w:val="nil"/>
          <w:between w:val="nil"/>
        </w:pBdr>
        <w:spacing w:before="57" w:after="57" w:line="240" w:lineRule="auto"/>
        <w:ind w:left="0" w:hanging="2"/>
        <w:jc w:val="both"/>
        <w:rPr>
          <w:rFonts w:ascii="Arial" w:eastAsia="Arial" w:hAnsi="Arial" w:cs="Arial"/>
          <w:color w:val="000000"/>
          <w:highlight w:val="white"/>
        </w:rPr>
      </w:pPr>
    </w:p>
    <w:p w14:paraId="4440ACD8" w14:textId="77777777" w:rsidR="00646355" w:rsidRDefault="00D1210E">
      <w:pPr>
        <w:ind w:left="0" w:hanging="2"/>
        <w:rPr>
          <w:rFonts w:ascii="Arial" w:eastAsia="Arial" w:hAnsi="Arial" w:cs="Arial"/>
          <w:color w:val="000000"/>
        </w:rPr>
      </w:pPr>
      <w:r>
        <w:rPr>
          <w:rFonts w:ascii="Arial" w:eastAsia="Arial" w:hAnsi="Arial" w:cs="Arial"/>
          <w:b/>
          <w:color w:val="000000"/>
        </w:rPr>
        <w:t>7 CONTROLE EXTERNO</w:t>
      </w:r>
    </w:p>
    <w:p w14:paraId="0033C339" w14:textId="77777777" w:rsidR="00646355" w:rsidRDefault="00646355">
      <w:pPr>
        <w:ind w:left="0" w:hanging="2"/>
      </w:pPr>
    </w:p>
    <w:p w14:paraId="5CD512A2" w14:textId="322DA0BF" w:rsidR="00646355" w:rsidRDefault="00F2745E" w:rsidP="009F2D5F">
      <w:pPr>
        <w:widowControl w:val="0"/>
        <w:pBdr>
          <w:top w:val="nil"/>
          <w:left w:val="nil"/>
          <w:bottom w:val="nil"/>
          <w:right w:val="nil"/>
          <w:between w:val="nil"/>
        </w:pBdr>
        <w:tabs>
          <w:tab w:val="left" w:pos="0"/>
          <w:tab w:val="left" w:pos="3119"/>
        </w:tabs>
        <w:spacing w:line="276" w:lineRule="auto"/>
        <w:ind w:left="0" w:hanging="2"/>
        <w:jc w:val="both"/>
        <w:rPr>
          <w:rFonts w:ascii="Arial" w:eastAsia="Arial" w:hAnsi="Arial" w:cs="Arial"/>
        </w:rPr>
      </w:pPr>
      <w:r>
        <w:rPr>
          <w:rFonts w:ascii="Arial" w:eastAsia="Arial" w:hAnsi="Arial" w:cs="Arial"/>
        </w:rPr>
        <w:tab/>
      </w:r>
      <w:r w:rsidR="008B06AA">
        <w:rPr>
          <w:rFonts w:ascii="Arial" w:eastAsia="Arial" w:hAnsi="Arial" w:cs="Arial"/>
        </w:rPr>
        <w:t xml:space="preserve">           </w:t>
      </w:r>
      <w:r w:rsidR="00D1210E">
        <w:rPr>
          <w:rFonts w:ascii="Arial" w:eastAsia="Arial" w:hAnsi="Arial" w:cs="Arial"/>
        </w:rPr>
        <w:t>A prestação de contas da UESC referente ao exercício de 2020 (TCE/001296/2021) não foi convertida em processo de Prestação de Contas para julgamento e encontra-se arquivada.</w:t>
      </w:r>
    </w:p>
    <w:p w14:paraId="7538C224" w14:textId="7E3D72B5" w:rsidR="00646355" w:rsidRDefault="00F2745E" w:rsidP="009F2D5F">
      <w:pPr>
        <w:widowControl w:val="0"/>
        <w:pBdr>
          <w:top w:val="nil"/>
          <w:left w:val="nil"/>
          <w:bottom w:val="nil"/>
          <w:right w:val="nil"/>
          <w:between w:val="nil"/>
        </w:pBdr>
        <w:tabs>
          <w:tab w:val="left" w:pos="0"/>
          <w:tab w:val="left" w:pos="3119"/>
        </w:tabs>
        <w:spacing w:line="276" w:lineRule="auto"/>
        <w:ind w:left="0" w:hanging="2"/>
        <w:jc w:val="both"/>
        <w:rPr>
          <w:rFonts w:ascii="Arial" w:eastAsia="Arial" w:hAnsi="Arial" w:cs="Arial"/>
          <w:color w:val="000000"/>
        </w:rPr>
      </w:pPr>
      <w:r>
        <w:rPr>
          <w:rFonts w:ascii="Arial" w:eastAsia="Arial" w:hAnsi="Arial" w:cs="Arial"/>
        </w:rPr>
        <w:tab/>
      </w:r>
      <w:r w:rsidR="008B06AA">
        <w:rPr>
          <w:rFonts w:ascii="Arial" w:eastAsia="Arial" w:hAnsi="Arial" w:cs="Arial"/>
        </w:rPr>
        <w:t xml:space="preserve">          </w:t>
      </w:r>
      <w:r w:rsidR="00D1210E">
        <w:rPr>
          <w:rFonts w:ascii="Arial" w:eastAsia="Arial" w:hAnsi="Arial" w:cs="Arial"/>
        </w:rPr>
        <w:t xml:space="preserve">Por outro lado, no dia 03/02/2021 foi publicada a Resolução TCE nº 96/2020 com decisão a respeito do processo de auditoria da execução orçamentária e financeira do período de 01/01/2019 a 30/06/2019 (TCE/010053/2019). </w:t>
      </w:r>
      <w:r w:rsidR="00D1210E">
        <w:rPr>
          <w:rFonts w:ascii="Arial" w:eastAsia="Arial" w:hAnsi="Arial" w:cs="Arial"/>
          <w:color w:val="000000"/>
        </w:rPr>
        <w:t>Por meio da mencionada Resolução</w:t>
      </w:r>
      <w:r w:rsidR="00D1210E">
        <w:rPr>
          <w:rFonts w:ascii="Arial" w:eastAsia="Arial" w:hAnsi="Arial" w:cs="Arial"/>
        </w:rPr>
        <w:t xml:space="preserve">, o Tribunal Pleno expediu determinação para que o dirigente máximo da UESC adotasse providências no sentido de aperfeiçoar os mecanismos de controle interno, dando ênfase a quatro pontos </w:t>
      </w:r>
      <w:r w:rsidR="00D1210E">
        <w:rPr>
          <w:rFonts w:ascii="Arial" w:eastAsia="Arial" w:hAnsi="Arial" w:cs="Arial"/>
          <w:color w:val="000000"/>
        </w:rPr>
        <w:t>destacados pelo trabalho de auditoria, conforme estão apresentados no Quadro 17.</w:t>
      </w:r>
    </w:p>
    <w:p w14:paraId="1D7CDFE2" w14:textId="3E8A22ED" w:rsidR="00646355" w:rsidRDefault="00D1210E" w:rsidP="009F2D5F">
      <w:pPr>
        <w:widowControl w:val="0"/>
        <w:pBdr>
          <w:top w:val="nil"/>
          <w:left w:val="nil"/>
          <w:bottom w:val="nil"/>
          <w:right w:val="nil"/>
          <w:between w:val="nil"/>
        </w:pBdr>
        <w:tabs>
          <w:tab w:val="left" w:pos="709"/>
          <w:tab w:val="left" w:pos="3119"/>
        </w:tabs>
        <w:spacing w:line="276" w:lineRule="auto"/>
        <w:ind w:left="0" w:hanging="2"/>
        <w:jc w:val="both"/>
        <w:rPr>
          <w:rFonts w:ascii="Arial" w:eastAsia="Arial" w:hAnsi="Arial" w:cs="Arial"/>
          <w:color w:val="000000"/>
        </w:rPr>
      </w:pPr>
      <w:r>
        <w:rPr>
          <w:rFonts w:ascii="Arial" w:eastAsia="Arial" w:hAnsi="Arial" w:cs="Arial"/>
          <w:color w:val="000000"/>
        </w:rPr>
        <w:tab/>
      </w:r>
      <w:r w:rsidR="00F2745E">
        <w:rPr>
          <w:rFonts w:ascii="Arial" w:eastAsia="Arial" w:hAnsi="Arial" w:cs="Arial"/>
          <w:color w:val="000000"/>
        </w:rPr>
        <w:tab/>
      </w:r>
      <w:r>
        <w:rPr>
          <w:rFonts w:ascii="Arial" w:eastAsia="Arial" w:hAnsi="Arial" w:cs="Arial"/>
          <w:color w:val="000000"/>
        </w:rPr>
        <w:t xml:space="preserve">Para cumprimento da determinação, a UESC elaborou dois planos de ação, o primeiro voltado ao aprimoramento da fiscalização dos contratos de prestação de serviços terceirizados e o segundo com o objetivo de desenvolver mecanismos de controle efetivo do cumprimento da jornada de trabalho dos docentes e demais servidores, incluindo a apuração dos casos de acumulação irregular de cargos e funções. Algumas medidas previstas nos planos ainda se encontram em fase de implantação, com readequação dos prazos previstos inicialmente. </w:t>
      </w:r>
    </w:p>
    <w:p w14:paraId="5AA59DDE" w14:textId="1C51597E" w:rsidR="00646355" w:rsidRDefault="00D1210E" w:rsidP="009F2D5F">
      <w:pPr>
        <w:widowControl w:val="0"/>
        <w:pBdr>
          <w:top w:val="nil"/>
          <w:left w:val="nil"/>
          <w:bottom w:val="nil"/>
          <w:right w:val="nil"/>
          <w:between w:val="nil"/>
        </w:pBdr>
        <w:tabs>
          <w:tab w:val="left" w:pos="0"/>
          <w:tab w:val="left" w:pos="3119"/>
        </w:tabs>
        <w:spacing w:line="276" w:lineRule="auto"/>
        <w:ind w:left="0" w:hanging="2"/>
        <w:jc w:val="both"/>
        <w:rPr>
          <w:rFonts w:ascii="Arial" w:eastAsia="Arial" w:hAnsi="Arial" w:cs="Arial"/>
          <w:color w:val="000000"/>
        </w:rPr>
      </w:pPr>
      <w:r>
        <w:rPr>
          <w:rFonts w:ascii="Arial" w:eastAsia="Arial" w:hAnsi="Arial" w:cs="Arial"/>
          <w:color w:val="000000"/>
        </w:rPr>
        <w:tab/>
      </w:r>
      <w:r w:rsidR="008B06AA">
        <w:rPr>
          <w:rFonts w:ascii="Arial" w:eastAsia="Arial" w:hAnsi="Arial" w:cs="Arial"/>
          <w:color w:val="000000"/>
        </w:rPr>
        <w:t xml:space="preserve">          </w:t>
      </w:r>
      <w:r>
        <w:rPr>
          <w:rFonts w:ascii="Arial" w:eastAsia="Arial" w:hAnsi="Arial" w:cs="Arial"/>
          <w:color w:val="000000"/>
        </w:rPr>
        <w:t xml:space="preserve">O cumprimento da determinação exarada pelo TCE/BA, por meio das ações planejadas, é objeto de acompanhamento por parte da Coordenação de Controle </w:t>
      </w:r>
      <w:r>
        <w:rPr>
          <w:rFonts w:ascii="Arial" w:eastAsia="Arial" w:hAnsi="Arial" w:cs="Arial"/>
          <w:color w:val="000000"/>
        </w:rPr>
        <w:lastRenderedPageBreak/>
        <w:t xml:space="preserve">Interno.  </w:t>
      </w:r>
    </w:p>
    <w:p w14:paraId="1EA63367" w14:textId="77777777" w:rsidR="00646355" w:rsidRDefault="00646355">
      <w:pPr>
        <w:ind w:left="0" w:hanging="2"/>
        <w:rPr>
          <w:rFonts w:ascii="Arial" w:eastAsia="Arial" w:hAnsi="Arial" w:cs="Arial"/>
          <w:color w:val="000000"/>
        </w:rPr>
      </w:pPr>
    </w:p>
    <w:p w14:paraId="690EC384" w14:textId="77777777" w:rsidR="00646355" w:rsidRDefault="00646355">
      <w:pPr>
        <w:widowControl w:val="0"/>
        <w:pBdr>
          <w:top w:val="nil"/>
          <w:left w:val="nil"/>
          <w:bottom w:val="nil"/>
          <w:right w:val="nil"/>
          <w:between w:val="nil"/>
        </w:pBdr>
        <w:tabs>
          <w:tab w:val="left" w:pos="360"/>
          <w:tab w:val="left" w:pos="3119"/>
        </w:tabs>
        <w:spacing w:line="240" w:lineRule="auto"/>
        <w:ind w:left="0" w:hanging="2"/>
        <w:jc w:val="both"/>
        <w:rPr>
          <w:rFonts w:ascii="Arial" w:eastAsia="Arial" w:hAnsi="Arial" w:cs="Arial"/>
          <w:color w:val="808080"/>
        </w:rPr>
      </w:pPr>
    </w:p>
    <w:p w14:paraId="32B27948" w14:textId="77E3091E" w:rsidR="00646355" w:rsidRPr="008B06AA" w:rsidRDefault="00D1210E" w:rsidP="008B06AA">
      <w:pPr>
        <w:ind w:left="0" w:hanging="2"/>
        <w:jc w:val="both"/>
      </w:pPr>
      <w:r>
        <w:rPr>
          <w:rFonts w:ascii="Arial" w:eastAsia="Arial" w:hAnsi="Arial" w:cs="Arial"/>
          <w:b/>
          <w:color w:val="000000"/>
        </w:rPr>
        <w:t>QUADRO 17</w:t>
      </w:r>
      <w:r>
        <w:rPr>
          <w:rFonts w:ascii="Arial" w:eastAsia="Arial" w:hAnsi="Arial" w:cs="Arial"/>
          <w:color w:val="000000"/>
          <w:sz w:val="22"/>
          <w:szCs w:val="22"/>
          <w:highlight w:val="white"/>
        </w:rPr>
        <w:t xml:space="preserve"> </w:t>
      </w:r>
      <w:r>
        <w:rPr>
          <w:rFonts w:ascii="Arial" w:eastAsia="Arial" w:hAnsi="Arial" w:cs="Arial"/>
          <w:color w:val="000000"/>
          <w:highlight w:val="white"/>
        </w:rPr>
        <w:t>–</w:t>
      </w:r>
      <w:r>
        <w:rPr>
          <w:rFonts w:ascii="Arial" w:eastAsia="Arial" w:hAnsi="Arial" w:cs="Arial"/>
          <w:color w:val="000000"/>
        </w:rPr>
        <w:t xml:space="preserve"> Determinações/recomendações do TCE/BA</w:t>
      </w:r>
    </w:p>
    <w:tbl>
      <w:tblPr>
        <w:tblStyle w:val="affb"/>
        <w:tblW w:w="9345" w:type="dxa"/>
        <w:tblInd w:w="0" w:type="dxa"/>
        <w:tblLayout w:type="fixed"/>
        <w:tblLook w:val="0000" w:firstRow="0" w:lastRow="0" w:firstColumn="0" w:lastColumn="0" w:noHBand="0" w:noVBand="0"/>
      </w:tblPr>
      <w:tblGrid>
        <w:gridCol w:w="3794"/>
        <w:gridCol w:w="3969"/>
        <w:gridCol w:w="1582"/>
      </w:tblGrid>
      <w:tr w:rsidR="00646355" w14:paraId="0949B4A4" w14:textId="77777777">
        <w:tc>
          <w:tcPr>
            <w:tcW w:w="3794" w:type="dxa"/>
            <w:tcBorders>
              <w:top w:val="single" w:sz="4" w:space="0" w:color="000000"/>
              <w:left w:val="single" w:sz="4" w:space="0" w:color="000000"/>
              <w:bottom w:val="single" w:sz="4" w:space="0" w:color="000000"/>
            </w:tcBorders>
            <w:shd w:val="clear" w:color="auto" w:fill="B2B2B2"/>
            <w:vAlign w:val="center"/>
          </w:tcPr>
          <w:p w14:paraId="03E39A7F"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 xml:space="preserve">Determinações / recomendações </w:t>
            </w:r>
          </w:p>
        </w:tc>
        <w:tc>
          <w:tcPr>
            <w:tcW w:w="3969" w:type="dxa"/>
            <w:tcBorders>
              <w:top w:val="single" w:sz="4" w:space="0" w:color="000000"/>
              <w:left w:val="single" w:sz="4" w:space="0" w:color="000000"/>
              <w:bottom w:val="single" w:sz="4" w:space="0" w:color="000000"/>
            </w:tcBorders>
            <w:shd w:val="clear" w:color="auto" w:fill="B2B2B2"/>
            <w:vAlign w:val="center"/>
          </w:tcPr>
          <w:p w14:paraId="4DAABDB9"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Ações adotadas</w:t>
            </w:r>
          </w:p>
        </w:tc>
        <w:tc>
          <w:tcPr>
            <w:tcW w:w="1582" w:type="dxa"/>
            <w:tcBorders>
              <w:top w:val="single" w:sz="4" w:space="0" w:color="000000"/>
              <w:left w:val="single" w:sz="4" w:space="0" w:color="000000"/>
              <w:bottom w:val="single" w:sz="4" w:space="0" w:color="000000"/>
              <w:right w:val="single" w:sz="4" w:space="0" w:color="000000"/>
            </w:tcBorders>
            <w:shd w:val="clear" w:color="auto" w:fill="B2B2B2"/>
            <w:vAlign w:val="center"/>
          </w:tcPr>
          <w:p w14:paraId="2A3D35E7"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 xml:space="preserve">Justificativa </w:t>
            </w:r>
          </w:p>
        </w:tc>
      </w:tr>
      <w:tr w:rsidR="00646355" w14:paraId="1B91AD9B" w14:textId="77777777">
        <w:tc>
          <w:tcPr>
            <w:tcW w:w="3794" w:type="dxa"/>
            <w:tcBorders>
              <w:left w:val="single" w:sz="4" w:space="0" w:color="000000"/>
              <w:bottom w:val="single" w:sz="4" w:space="0" w:color="000000"/>
            </w:tcBorders>
            <w:shd w:val="clear" w:color="auto" w:fill="DDDDDD"/>
          </w:tcPr>
          <w:p w14:paraId="6BA3A342" w14:textId="77777777" w:rsidR="00646355" w:rsidRDefault="00D1210E">
            <w:pPr>
              <w:pBdr>
                <w:top w:val="nil"/>
                <w:left w:val="nil"/>
                <w:bottom w:val="nil"/>
                <w:right w:val="nil"/>
                <w:between w:val="nil"/>
              </w:pBdr>
              <w:ind w:left="0" w:hanging="2"/>
              <w:rPr>
                <w:color w:val="000000"/>
                <w:sz w:val="20"/>
                <w:szCs w:val="20"/>
              </w:rPr>
            </w:pPr>
            <w:r>
              <w:rPr>
                <w:rFonts w:ascii="Arial" w:eastAsia="Arial" w:hAnsi="Arial" w:cs="Arial"/>
                <w:b/>
                <w:color w:val="000000"/>
                <w:sz w:val="20"/>
                <w:szCs w:val="20"/>
              </w:rPr>
              <w:t xml:space="preserve">Processo TCE n.º </w:t>
            </w:r>
            <w:r>
              <w:rPr>
                <w:rFonts w:ascii="Arial" w:eastAsia="Arial" w:hAnsi="Arial" w:cs="Arial"/>
                <w:b/>
                <w:sz w:val="20"/>
                <w:szCs w:val="20"/>
              </w:rPr>
              <w:t>010053/2019</w:t>
            </w:r>
          </w:p>
        </w:tc>
        <w:tc>
          <w:tcPr>
            <w:tcW w:w="3969" w:type="dxa"/>
            <w:tcBorders>
              <w:left w:val="single" w:sz="4" w:space="0" w:color="000000"/>
              <w:bottom w:val="single" w:sz="4" w:space="0" w:color="000000"/>
            </w:tcBorders>
            <w:shd w:val="clear" w:color="auto" w:fill="DDDDDD"/>
          </w:tcPr>
          <w:p w14:paraId="7FBB1734" w14:textId="77777777" w:rsidR="00646355" w:rsidRDefault="00646355">
            <w:pPr>
              <w:pBdr>
                <w:top w:val="nil"/>
                <w:left w:val="nil"/>
                <w:bottom w:val="nil"/>
                <w:right w:val="nil"/>
                <w:between w:val="nil"/>
              </w:pBdr>
              <w:ind w:left="0" w:hanging="2"/>
              <w:rPr>
                <w:rFonts w:ascii="Arial" w:eastAsia="Arial" w:hAnsi="Arial" w:cs="Arial"/>
                <w:color w:val="000000"/>
                <w:sz w:val="20"/>
                <w:szCs w:val="20"/>
              </w:rPr>
            </w:pPr>
          </w:p>
        </w:tc>
        <w:tc>
          <w:tcPr>
            <w:tcW w:w="1582" w:type="dxa"/>
            <w:tcBorders>
              <w:left w:val="single" w:sz="4" w:space="0" w:color="000000"/>
              <w:bottom w:val="single" w:sz="4" w:space="0" w:color="000000"/>
              <w:right w:val="single" w:sz="4" w:space="0" w:color="000000"/>
            </w:tcBorders>
            <w:shd w:val="clear" w:color="auto" w:fill="DDDDDD"/>
          </w:tcPr>
          <w:p w14:paraId="47762C63" w14:textId="77777777" w:rsidR="00646355" w:rsidRDefault="00646355">
            <w:pPr>
              <w:pBdr>
                <w:top w:val="nil"/>
                <w:left w:val="nil"/>
                <w:bottom w:val="nil"/>
                <w:right w:val="nil"/>
                <w:between w:val="nil"/>
              </w:pBdr>
              <w:ind w:left="0" w:hanging="2"/>
              <w:rPr>
                <w:rFonts w:ascii="Arial" w:eastAsia="Arial" w:hAnsi="Arial" w:cs="Arial"/>
                <w:color w:val="000000"/>
                <w:sz w:val="20"/>
                <w:szCs w:val="20"/>
              </w:rPr>
            </w:pPr>
          </w:p>
        </w:tc>
      </w:tr>
      <w:tr w:rsidR="00646355" w14:paraId="7F600D75" w14:textId="77777777">
        <w:tc>
          <w:tcPr>
            <w:tcW w:w="3794" w:type="dxa"/>
            <w:tcBorders>
              <w:left w:val="single" w:sz="4" w:space="0" w:color="000000"/>
              <w:bottom w:val="single" w:sz="4" w:space="0" w:color="000000"/>
            </w:tcBorders>
          </w:tcPr>
          <w:p w14:paraId="3EBDCC68" w14:textId="77777777" w:rsidR="00646355" w:rsidRDefault="00D1210E">
            <w:pPr>
              <w:pBdr>
                <w:top w:val="nil"/>
                <w:left w:val="nil"/>
                <w:bottom w:val="nil"/>
                <w:right w:val="nil"/>
                <w:between w:val="nil"/>
              </w:pBdr>
              <w:ind w:left="0" w:hanging="2"/>
              <w:jc w:val="both"/>
              <w:rPr>
                <w:rFonts w:ascii="Arial" w:eastAsia="Arial" w:hAnsi="Arial" w:cs="Arial"/>
                <w:sz w:val="20"/>
                <w:szCs w:val="20"/>
              </w:rPr>
            </w:pPr>
            <w:r>
              <w:rPr>
                <w:rFonts w:ascii="Arial" w:eastAsia="Arial" w:hAnsi="Arial" w:cs="Arial"/>
                <w:sz w:val="20"/>
                <w:szCs w:val="20"/>
              </w:rPr>
              <w:t>a.1) Aperfeiçoar os mecanismos de controle interno com ênfase na fiscalização dos contratos de prestação de serviços, com destaque para o cumprimento da exigência contratual de prestar garantia e designação de comissão fiscalizadora nos termos do art. 153 da Lei nº 9.433/2005;</w:t>
            </w:r>
          </w:p>
        </w:tc>
        <w:tc>
          <w:tcPr>
            <w:tcW w:w="3969" w:type="dxa"/>
            <w:tcBorders>
              <w:left w:val="single" w:sz="4" w:space="0" w:color="000000"/>
              <w:bottom w:val="single" w:sz="4" w:space="0" w:color="000000"/>
            </w:tcBorders>
          </w:tcPr>
          <w:p w14:paraId="125774FF" w14:textId="77777777" w:rsidR="00646355" w:rsidRDefault="00D1210E">
            <w:pPr>
              <w:pBdr>
                <w:top w:val="nil"/>
                <w:left w:val="nil"/>
                <w:bottom w:val="nil"/>
                <w:right w:val="nil"/>
                <w:between w:val="nil"/>
              </w:pBdr>
              <w:ind w:left="0" w:hanging="2"/>
              <w:jc w:val="both"/>
              <w:rPr>
                <w:rFonts w:ascii="Arial" w:eastAsia="Arial" w:hAnsi="Arial" w:cs="Arial"/>
                <w:sz w:val="20"/>
                <w:szCs w:val="20"/>
              </w:rPr>
            </w:pPr>
            <w:r>
              <w:rPr>
                <w:rFonts w:ascii="Arial" w:eastAsia="Arial" w:hAnsi="Arial" w:cs="Arial"/>
                <w:sz w:val="20"/>
                <w:szCs w:val="20"/>
              </w:rPr>
              <w:t>Elaboração de plano de ação contendo, entre outras, as seguintes medidas:</w:t>
            </w:r>
          </w:p>
          <w:p w14:paraId="40300B7E" w14:textId="77777777" w:rsidR="00646355" w:rsidRDefault="00D1210E">
            <w:pPr>
              <w:pBdr>
                <w:top w:val="nil"/>
                <w:left w:val="nil"/>
                <w:bottom w:val="nil"/>
                <w:right w:val="nil"/>
                <w:between w:val="nil"/>
              </w:pBdr>
              <w:ind w:left="0" w:hanging="2"/>
              <w:jc w:val="both"/>
              <w:rPr>
                <w:rFonts w:ascii="Arial" w:eastAsia="Arial" w:hAnsi="Arial" w:cs="Arial"/>
                <w:sz w:val="20"/>
                <w:szCs w:val="20"/>
              </w:rPr>
            </w:pPr>
            <w:r>
              <w:rPr>
                <w:rFonts w:ascii="Arial" w:eastAsia="Arial" w:hAnsi="Arial" w:cs="Arial"/>
                <w:sz w:val="20"/>
                <w:szCs w:val="20"/>
              </w:rPr>
              <w:t>- Nomear os membros das Comissões de servidores permanentes;</w:t>
            </w:r>
          </w:p>
          <w:p w14:paraId="0E35A4BD" w14:textId="77777777" w:rsidR="00646355" w:rsidRDefault="00D1210E">
            <w:pPr>
              <w:pBdr>
                <w:top w:val="nil"/>
                <w:left w:val="nil"/>
                <w:bottom w:val="nil"/>
                <w:right w:val="nil"/>
                <w:between w:val="nil"/>
              </w:pBdr>
              <w:ind w:left="0" w:hanging="2"/>
              <w:jc w:val="both"/>
              <w:rPr>
                <w:rFonts w:ascii="Arial" w:eastAsia="Arial" w:hAnsi="Arial" w:cs="Arial"/>
                <w:sz w:val="20"/>
                <w:szCs w:val="20"/>
              </w:rPr>
            </w:pPr>
            <w:r>
              <w:rPr>
                <w:rFonts w:ascii="Arial" w:eastAsia="Arial" w:hAnsi="Arial" w:cs="Arial"/>
                <w:sz w:val="20"/>
                <w:szCs w:val="20"/>
              </w:rPr>
              <w:t>- Qualificar os gestores e fiscais de contratos de serviços terceirizados da UESC;</w:t>
            </w:r>
          </w:p>
          <w:p w14:paraId="3AFD9079" w14:textId="77777777" w:rsidR="00646355" w:rsidRDefault="00D1210E">
            <w:pPr>
              <w:pBdr>
                <w:top w:val="nil"/>
                <w:left w:val="nil"/>
                <w:bottom w:val="nil"/>
                <w:right w:val="nil"/>
                <w:between w:val="nil"/>
              </w:pBdr>
              <w:ind w:left="0" w:hanging="2"/>
              <w:jc w:val="both"/>
              <w:rPr>
                <w:rFonts w:ascii="Arial" w:eastAsia="Arial" w:hAnsi="Arial" w:cs="Arial"/>
                <w:sz w:val="20"/>
                <w:szCs w:val="20"/>
              </w:rPr>
            </w:pPr>
            <w:r>
              <w:rPr>
                <w:rFonts w:ascii="Arial" w:eastAsia="Arial" w:hAnsi="Arial" w:cs="Arial"/>
                <w:sz w:val="20"/>
                <w:szCs w:val="20"/>
              </w:rPr>
              <w:t>- Avaliação dos controles internos na gestão de contratos de prestação de serviço.</w:t>
            </w:r>
          </w:p>
        </w:tc>
        <w:tc>
          <w:tcPr>
            <w:tcW w:w="1582" w:type="dxa"/>
            <w:tcBorders>
              <w:left w:val="single" w:sz="4" w:space="0" w:color="000000"/>
              <w:bottom w:val="single" w:sz="4" w:space="0" w:color="000000"/>
              <w:right w:val="single" w:sz="4" w:space="0" w:color="000000"/>
            </w:tcBorders>
          </w:tcPr>
          <w:p w14:paraId="2C9C3312" w14:textId="77777777" w:rsidR="00646355" w:rsidRDefault="00D1210E">
            <w:pPr>
              <w:pBdr>
                <w:top w:val="nil"/>
                <w:left w:val="nil"/>
                <w:bottom w:val="nil"/>
                <w:right w:val="nil"/>
                <w:between w:val="nil"/>
              </w:pBd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r>
      <w:tr w:rsidR="00646355" w14:paraId="1CAFF668" w14:textId="77777777">
        <w:tc>
          <w:tcPr>
            <w:tcW w:w="3794" w:type="dxa"/>
            <w:tcBorders>
              <w:left w:val="single" w:sz="4" w:space="0" w:color="000000"/>
              <w:bottom w:val="single" w:sz="4" w:space="0" w:color="000000"/>
            </w:tcBorders>
          </w:tcPr>
          <w:p w14:paraId="22F12C21" w14:textId="77777777" w:rsidR="00646355" w:rsidRDefault="00D1210E">
            <w:pPr>
              <w:pBdr>
                <w:top w:val="nil"/>
                <w:left w:val="nil"/>
                <w:bottom w:val="nil"/>
                <w:right w:val="nil"/>
                <w:between w:val="nil"/>
              </w:pBdr>
              <w:ind w:left="0" w:hanging="2"/>
              <w:jc w:val="both"/>
              <w:rPr>
                <w:rFonts w:ascii="Arial" w:eastAsia="Arial" w:hAnsi="Arial" w:cs="Arial"/>
                <w:color w:val="000000"/>
                <w:sz w:val="20"/>
                <w:szCs w:val="20"/>
              </w:rPr>
            </w:pPr>
            <w:r>
              <w:rPr>
                <w:rFonts w:ascii="Arial" w:eastAsia="Arial" w:hAnsi="Arial" w:cs="Arial"/>
                <w:sz w:val="20"/>
                <w:szCs w:val="20"/>
              </w:rPr>
              <w:t>a.2) Aperfeiçoar os mecanismos de controle interno com ênfase no cumprimento da jornada de trabalho e das obrigações funcionais por parte dos docentes, especialmente quanto à observância dos parágrafos 1º, 2º e 3º da Resolução CONSU nº 11/2012.</w:t>
            </w:r>
          </w:p>
        </w:tc>
        <w:tc>
          <w:tcPr>
            <w:tcW w:w="3969" w:type="dxa"/>
            <w:tcBorders>
              <w:left w:val="single" w:sz="4" w:space="0" w:color="000000"/>
              <w:bottom w:val="single" w:sz="4" w:space="0" w:color="000000"/>
            </w:tcBorders>
          </w:tcPr>
          <w:p w14:paraId="1936B3C0" w14:textId="77777777" w:rsidR="00646355" w:rsidRDefault="00D1210E">
            <w:pPr>
              <w:ind w:left="0" w:hanging="2"/>
              <w:jc w:val="both"/>
              <w:rPr>
                <w:rFonts w:ascii="Arial" w:eastAsia="Arial" w:hAnsi="Arial" w:cs="Arial"/>
                <w:sz w:val="20"/>
                <w:szCs w:val="20"/>
              </w:rPr>
            </w:pPr>
            <w:r>
              <w:rPr>
                <w:rFonts w:ascii="Arial" w:eastAsia="Arial" w:hAnsi="Arial" w:cs="Arial"/>
                <w:sz w:val="20"/>
                <w:szCs w:val="20"/>
              </w:rPr>
              <w:t>Elaboração de plano de ação contendo as seguintes medidas:</w:t>
            </w:r>
          </w:p>
          <w:p w14:paraId="629A8458" w14:textId="77777777" w:rsidR="00646355" w:rsidRDefault="00D1210E">
            <w:pPr>
              <w:ind w:left="0" w:hanging="2"/>
              <w:jc w:val="both"/>
              <w:rPr>
                <w:rFonts w:ascii="Arial" w:eastAsia="Arial" w:hAnsi="Arial" w:cs="Arial"/>
                <w:sz w:val="20"/>
                <w:szCs w:val="20"/>
              </w:rPr>
            </w:pPr>
            <w:r>
              <w:rPr>
                <w:rFonts w:ascii="Arial" w:eastAsia="Arial" w:hAnsi="Arial" w:cs="Arial"/>
                <w:sz w:val="20"/>
                <w:szCs w:val="20"/>
              </w:rPr>
              <w:t>- Alteração do Sistema Acadêmico SAGRES para inclusão do Planos Individuais de Trabalho (PIT) e Relatórios Individuais de Trabalho (RIT);</w:t>
            </w:r>
          </w:p>
          <w:p w14:paraId="5CD41BA1" w14:textId="77777777" w:rsidR="00646355" w:rsidRDefault="00D1210E">
            <w:pPr>
              <w:ind w:left="0" w:hanging="2"/>
              <w:jc w:val="both"/>
              <w:rPr>
                <w:rFonts w:ascii="Arial" w:eastAsia="Arial" w:hAnsi="Arial" w:cs="Arial"/>
                <w:sz w:val="20"/>
                <w:szCs w:val="20"/>
              </w:rPr>
            </w:pPr>
            <w:r>
              <w:rPr>
                <w:rFonts w:ascii="Arial" w:eastAsia="Arial" w:hAnsi="Arial" w:cs="Arial"/>
                <w:sz w:val="20"/>
                <w:szCs w:val="20"/>
              </w:rPr>
              <w:t>- Criação no Sistema SAGRES de formulário para informação sobre vínculos de trabalho público e privado do docente;</w:t>
            </w:r>
          </w:p>
          <w:p w14:paraId="5034CC66" w14:textId="77777777" w:rsidR="00646355" w:rsidRDefault="00D1210E">
            <w:pPr>
              <w:ind w:left="0" w:hanging="2"/>
              <w:jc w:val="both"/>
              <w:rPr>
                <w:rFonts w:ascii="Arial" w:eastAsia="Arial" w:hAnsi="Arial" w:cs="Arial"/>
                <w:sz w:val="20"/>
                <w:szCs w:val="20"/>
              </w:rPr>
            </w:pPr>
            <w:r>
              <w:rPr>
                <w:rFonts w:ascii="Arial" w:eastAsia="Arial" w:hAnsi="Arial" w:cs="Arial"/>
                <w:sz w:val="20"/>
                <w:szCs w:val="20"/>
              </w:rPr>
              <w:t>- Alterações da Resolução CONSU n.º 11/2012 a fim de prever as obrigatoriedades dos controles.</w:t>
            </w:r>
          </w:p>
          <w:p w14:paraId="149247E3" w14:textId="77777777" w:rsidR="00646355" w:rsidRDefault="00646355">
            <w:pPr>
              <w:ind w:left="0" w:hanging="2"/>
              <w:jc w:val="both"/>
              <w:rPr>
                <w:rFonts w:ascii="Arial" w:eastAsia="Arial" w:hAnsi="Arial" w:cs="Arial"/>
                <w:sz w:val="20"/>
                <w:szCs w:val="20"/>
              </w:rPr>
            </w:pPr>
          </w:p>
          <w:p w14:paraId="4ADC9958" w14:textId="77777777" w:rsidR="00646355" w:rsidRDefault="00646355">
            <w:pPr>
              <w:ind w:left="0" w:hanging="2"/>
              <w:jc w:val="both"/>
              <w:rPr>
                <w:rFonts w:ascii="Arial" w:eastAsia="Arial" w:hAnsi="Arial" w:cs="Arial"/>
                <w:sz w:val="20"/>
                <w:szCs w:val="20"/>
              </w:rPr>
            </w:pPr>
          </w:p>
        </w:tc>
        <w:tc>
          <w:tcPr>
            <w:tcW w:w="1582" w:type="dxa"/>
            <w:tcBorders>
              <w:left w:val="single" w:sz="4" w:space="0" w:color="000000"/>
              <w:bottom w:val="single" w:sz="4" w:space="0" w:color="000000"/>
              <w:right w:val="single" w:sz="4" w:space="0" w:color="000000"/>
            </w:tcBorders>
          </w:tcPr>
          <w:p w14:paraId="0BF3A28F" w14:textId="77777777" w:rsidR="00646355" w:rsidRDefault="00D1210E">
            <w:pPr>
              <w:pBdr>
                <w:top w:val="nil"/>
                <w:left w:val="nil"/>
                <w:bottom w:val="nil"/>
                <w:right w:val="nil"/>
                <w:between w:val="nil"/>
              </w:pBd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r>
      <w:tr w:rsidR="00646355" w14:paraId="3A7DDB9E" w14:textId="77777777">
        <w:tc>
          <w:tcPr>
            <w:tcW w:w="3794" w:type="dxa"/>
            <w:tcBorders>
              <w:left w:val="single" w:sz="4" w:space="0" w:color="000000"/>
              <w:bottom w:val="single" w:sz="4" w:space="0" w:color="000000"/>
            </w:tcBorders>
          </w:tcPr>
          <w:p w14:paraId="258CBEF0" w14:textId="77777777" w:rsidR="00646355" w:rsidRDefault="00D1210E">
            <w:pPr>
              <w:pBdr>
                <w:top w:val="nil"/>
                <w:left w:val="nil"/>
                <w:bottom w:val="nil"/>
                <w:right w:val="nil"/>
                <w:between w:val="nil"/>
              </w:pBdr>
              <w:ind w:left="0" w:hanging="2"/>
              <w:jc w:val="both"/>
              <w:rPr>
                <w:rFonts w:ascii="Arial" w:eastAsia="Arial" w:hAnsi="Arial" w:cs="Arial"/>
                <w:sz w:val="20"/>
                <w:szCs w:val="20"/>
              </w:rPr>
            </w:pPr>
            <w:r>
              <w:rPr>
                <w:rFonts w:ascii="Arial" w:eastAsia="Arial" w:hAnsi="Arial" w:cs="Arial"/>
                <w:sz w:val="20"/>
                <w:szCs w:val="20"/>
              </w:rPr>
              <w:t>a.3) Aperfeiçoar os mecanismos de controle interno com ênfase no cumprimento da carga horária de servidores efetivos (docentes e técnicos administrativos) nos casos de acúmulo de cargos públicos com indícios de incompatibilidade de horários.</w:t>
            </w:r>
          </w:p>
        </w:tc>
        <w:tc>
          <w:tcPr>
            <w:tcW w:w="3969" w:type="dxa"/>
            <w:tcBorders>
              <w:left w:val="single" w:sz="4" w:space="0" w:color="000000"/>
              <w:bottom w:val="single" w:sz="4" w:space="0" w:color="000000"/>
            </w:tcBorders>
          </w:tcPr>
          <w:p w14:paraId="2385B7C9" w14:textId="77777777" w:rsidR="00646355" w:rsidRDefault="00D1210E">
            <w:pPr>
              <w:ind w:left="0" w:hanging="2"/>
              <w:jc w:val="both"/>
              <w:rPr>
                <w:rFonts w:ascii="Arial" w:eastAsia="Arial" w:hAnsi="Arial" w:cs="Arial"/>
                <w:sz w:val="20"/>
                <w:szCs w:val="20"/>
              </w:rPr>
            </w:pPr>
            <w:r>
              <w:rPr>
                <w:rFonts w:ascii="Arial" w:eastAsia="Arial" w:hAnsi="Arial" w:cs="Arial"/>
                <w:sz w:val="20"/>
                <w:szCs w:val="20"/>
              </w:rPr>
              <w:t>Elaboração de plano de ação contendo, entre outras, as seguintes medidas:</w:t>
            </w:r>
          </w:p>
          <w:p w14:paraId="5BE84F24" w14:textId="77777777" w:rsidR="00646355" w:rsidRDefault="00D1210E">
            <w:pPr>
              <w:ind w:left="0" w:hanging="2"/>
              <w:jc w:val="both"/>
              <w:rPr>
                <w:rFonts w:ascii="Arial" w:eastAsia="Arial" w:hAnsi="Arial" w:cs="Arial"/>
                <w:sz w:val="20"/>
                <w:szCs w:val="20"/>
              </w:rPr>
            </w:pPr>
            <w:r>
              <w:rPr>
                <w:rFonts w:ascii="Arial" w:eastAsia="Arial" w:hAnsi="Arial" w:cs="Arial"/>
                <w:sz w:val="20"/>
                <w:szCs w:val="20"/>
              </w:rPr>
              <w:t>- Criação de um formulário eletrônico no Sistema de Controle de Processos (SCP) para preenchimento (autodeclaração) e atualização periódica do servidor de informações sobre vínculos de trabalho público e privado (incluindo horários de trabalho);</w:t>
            </w:r>
          </w:p>
          <w:p w14:paraId="7A310FF6" w14:textId="77777777" w:rsidR="00646355" w:rsidRDefault="00D1210E">
            <w:pPr>
              <w:ind w:left="0" w:hanging="2"/>
              <w:jc w:val="both"/>
              <w:rPr>
                <w:rFonts w:ascii="Arial" w:eastAsia="Arial" w:hAnsi="Arial" w:cs="Arial"/>
                <w:sz w:val="20"/>
                <w:szCs w:val="20"/>
              </w:rPr>
            </w:pPr>
            <w:r>
              <w:rPr>
                <w:rFonts w:ascii="Arial" w:eastAsia="Arial" w:hAnsi="Arial" w:cs="Arial"/>
                <w:sz w:val="20"/>
                <w:szCs w:val="20"/>
              </w:rPr>
              <w:t>- Alteração da folha de frequência física para eletrônica – com a assinatura digital da chefia e discriminação de horários de trabalho.</w:t>
            </w:r>
          </w:p>
        </w:tc>
        <w:tc>
          <w:tcPr>
            <w:tcW w:w="1582" w:type="dxa"/>
            <w:tcBorders>
              <w:left w:val="single" w:sz="4" w:space="0" w:color="000000"/>
              <w:bottom w:val="single" w:sz="4" w:space="0" w:color="000000"/>
              <w:right w:val="single" w:sz="4" w:space="0" w:color="000000"/>
            </w:tcBorders>
          </w:tcPr>
          <w:p w14:paraId="473E422F" w14:textId="77777777" w:rsidR="00646355" w:rsidRDefault="00D1210E">
            <w:pPr>
              <w:pBdr>
                <w:top w:val="nil"/>
                <w:left w:val="nil"/>
                <w:bottom w:val="nil"/>
                <w:right w:val="nil"/>
                <w:between w:val="nil"/>
              </w:pBd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r>
      <w:tr w:rsidR="00646355" w14:paraId="24626D81" w14:textId="77777777">
        <w:tc>
          <w:tcPr>
            <w:tcW w:w="3794" w:type="dxa"/>
            <w:tcBorders>
              <w:left w:val="single" w:sz="4" w:space="0" w:color="000000"/>
              <w:bottom w:val="single" w:sz="4" w:space="0" w:color="000000"/>
            </w:tcBorders>
          </w:tcPr>
          <w:p w14:paraId="095F0E60" w14:textId="77777777" w:rsidR="00646355" w:rsidRDefault="00D1210E">
            <w:pPr>
              <w:pBdr>
                <w:top w:val="nil"/>
                <w:left w:val="nil"/>
                <w:bottom w:val="nil"/>
                <w:right w:val="nil"/>
                <w:between w:val="nil"/>
              </w:pBdr>
              <w:ind w:left="0" w:hanging="2"/>
              <w:jc w:val="both"/>
              <w:rPr>
                <w:rFonts w:ascii="Arial" w:eastAsia="Arial" w:hAnsi="Arial" w:cs="Arial"/>
                <w:color w:val="000000"/>
                <w:sz w:val="20"/>
                <w:szCs w:val="20"/>
              </w:rPr>
            </w:pPr>
            <w:r>
              <w:rPr>
                <w:rFonts w:ascii="Arial" w:eastAsia="Arial" w:hAnsi="Arial" w:cs="Arial"/>
                <w:sz w:val="20"/>
                <w:szCs w:val="20"/>
              </w:rPr>
              <w:t>a.4) Apurar as irregularidades destacadas na auditoria em relação aos servidores apontados que possuem mais de um vínculo empregatício, visando verificar a legalidade desses vínculos, a compatibilidade das cargas horárias cumpridas e possível ocorrência de prejuízo às atividades exercidas na Universidade.</w:t>
            </w:r>
          </w:p>
        </w:tc>
        <w:tc>
          <w:tcPr>
            <w:tcW w:w="3969" w:type="dxa"/>
            <w:tcBorders>
              <w:left w:val="single" w:sz="4" w:space="0" w:color="000000"/>
              <w:bottom w:val="single" w:sz="4" w:space="0" w:color="000000"/>
            </w:tcBorders>
          </w:tcPr>
          <w:p w14:paraId="1EB7216A" w14:textId="77777777" w:rsidR="00646355" w:rsidRDefault="00D1210E">
            <w:pPr>
              <w:pBdr>
                <w:top w:val="nil"/>
                <w:left w:val="nil"/>
                <w:bottom w:val="nil"/>
                <w:right w:val="nil"/>
                <w:between w:val="nil"/>
              </w:pBdr>
              <w:ind w:left="0" w:hanging="2"/>
              <w:jc w:val="both"/>
              <w:rPr>
                <w:rFonts w:ascii="Arial" w:eastAsia="Arial" w:hAnsi="Arial" w:cs="Arial"/>
                <w:color w:val="000000"/>
                <w:sz w:val="20"/>
                <w:szCs w:val="20"/>
              </w:rPr>
            </w:pPr>
            <w:r>
              <w:rPr>
                <w:rFonts w:ascii="Arial" w:eastAsia="Arial" w:hAnsi="Arial" w:cs="Arial"/>
                <w:sz w:val="20"/>
                <w:szCs w:val="20"/>
              </w:rPr>
              <w:t>Processos Administrativos Disciplinares instaurados por meio das Portarias 183/2021, 184/2021, 185/2021 e 186/2021 para apurar a legalidade e a compatibilidade de horários dos vínculos apontados pela auditoria do TCE-BA.</w:t>
            </w:r>
          </w:p>
        </w:tc>
        <w:tc>
          <w:tcPr>
            <w:tcW w:w="1582" w:type="dxa"/>
            <w:tcBorders>
              <w:left w:val="single" w:sz="4" w:space="0" w:color="000000"/>
              <w:bottom w:val="single" w:sz="4" w:space="0" w:color="000000"/>
              <w:right w:val="single" w:sz="4" w:space="0" w:color="000000"/>
            </w:tcBorders>
          </w:tcPr>
          <w:p w14:paraId="72899D3F" w14:textId="77777777" w:rsidR="00646355" w:rsidRDefault="00D1210E">
            <w:pPr>
              <w:pBdr>
                <w:top w:val="nil"/>
                <w:left w:val="nil"/>
                <w:bottom w:val="nil"/>
                <w:right w:val="nil"/>
                <w:between w:val="nil"/>
              </w:pBdr>
              <w:ind w:left="0" w:hanging="2"/>
              <w:jc w:val="center"/>
              <w:rPr>
                <w:rFonts w:ascii="Arial" w:eastAsia="Arial" w:hAnsi="Arial" w:cs="Arial"/>
                <w:color w:val="000000"/>
                <w:sz w:val="20"/>
                <w:szCs w:val="20"/>
              </w:rPr>
            </w:pPr>
            <w:r>
              <w:rPr>
                <w:rFonts w:ascii="Arial" w:eastAsia="Arial" w:hAnsi="Arial" w:cs="Arial"/>
                <w:color w:val="000000"/>
                <w:sz w:val="20"/>
                <w:szCs w:val="20"/>
              </w:rPr>
              <w:t>-</w:t>
            </w:r>
          </w:p>
        </w:tc>
      </w:tr>
    </w:tbl>
    <w:p w14:paraId="6F0FABD4" w14:textId="77777777" w:rsidR="00646355" w:rsidRDefault="00D1210E">
      <w:pPr>
        <w:widowControl w:val="0"/>
        <w:tabs>
          <w:tab w:val="left" w:pos="360"/>
          <w:tab w:val="left" w:pos="3119"/>
        </w:tabs>
        <w:spacing w:before="45" w:after="45"/>
        <w:ind w:left="0" w:hanging="2"/>
        <w:rPr>
          <w:rFonts w:ascii="Arial" w:eastAsia="Arial" w:hAnsi="Arial" w:cs="Arial"/>
          <w:color w:val="000000"/>
          <w:sz w:val="16"/>
          <w:szCs w:val="16"/>
        </w:rPr>
      </w:pPr>
      <w:r>
        <w:rPr>
          <w:rFonts w:ascii="Arial" w:eastAsia="Arial" w:hAnsi="Arial" w:cs="Arial"/>
          <w:color w:val="000000"/>
          <w:sz w:val="16"/>
          <w:szCs w:val="16"/>
        </w:rPr>
        <w:t>Fonte: CCI/UESC, 2021.</w:t>
      </w:r>
    </w:p>
    <w:p w14:paraId="473FC62C" w14:textId="77777777" w:rsidR="00646355" w:rsidRDefault="00646355">
      <w:pPr>
        <w:widowControl w:val="0"/>
        <w:tabs>
          <w:tab w:val="left" w:pos="360"/>
          <w:tab w:val="left" w:pos="3119"/>
        </w:tabs>
        <w:spacing w:before="45" w:after="45"/>
        <w:ind w:left="0" w:hanging="2"/>
      </w:pPr>
    </w:p>
    <w:p w14:paraId="1291EF4F" w14:textId="15F5E55D" w:rsidR="00F2745E" w:rsidRDefault="00D1210E" w:rsidP="008B06AA">
      <w:pPr>
        <w:ind w:leftChars="0" w:left="0" w:firstLineChars="0" w:firstLine="720"/>
        <w:jc w:val="both"/>
        <w:rPr>
          <w:rFonts w:ascii="Arial" w:eastAsia="Arial" w:hAnsi="Arial" w:cs="Arial"/>
        </w:rPr>
      </w:pPr>
      <w:r>
        <w:rPr>
          <w:rFonts w:ascii="Arial" w:eastAsia="Arial" w:hAnsi="Arial" w:cs="Arial"/>
        </w:rPr>
        <w:t>Durante o ano de 2021 a UESC não foi objeto de trabalhos de auditoria da AGE, CGU ou TCU, portanto, não há recomendações e ações a serem relatadas.</w:t>
      </w:r>
      <w:r w:rsidR="00F2745E">
        <w:rPr>
          <w:rFonts w:ascii="Arial" w:eastAsia="Arial" w:hAnsi="Arial" w:cs="Arial"/>
        </w:rPr>
        <w:t xml:space="preserve"> </w:t>
      </w:r>
    </w:p>
    <w:p w14:paraId="16CB11E3" w14:textId="4AD39129" w:rsidR="00646355" w:rsidRPr="00753292" w:rsidRDefault="00D1210E" w:rsidP="00753292">
      <w:pPr>
        <w:pageBreakBefore/>
        <w:widowControl w:val="0"/>
        <w:pBdr>
          <w:top w:val="nil"/>
          <w:left w:val="nil"/>
          <w:bottom w:val="nil"/>
          <w:right w:val="nil"/>
          <w:between w:val="nil"/>
        </w:pBdr>
        <w:tabs>
          <w:tab w:val="left" w:pos="360"/>
          <w:tab w:val="left" w:pos="3119"/>
        </w:tabs>
        <w:spacing w:before="45" w:after="45" w:line="240" w:lineRule="auto"/>
        <w:ind w:left="0" w:hanging="2"/>
        <w:jc w:val="both"/>
        <w:rPr>
          <w:color w:val="000000"/>
        </w:rPr>
      </w:pPr>
      <w:r>
        <w:rPr>
          <w:rFonts w:ascii="Arial" w:eastAsia="Arial" w:hAnsi="Arial" w:cs="Arial"/>
          <w:b/>
          <w:color w:val="000000"/>
        </w:rPr>
        <w:lastRenderedPageBreak/>
        <w:t>QUADRO 18</w:t>
      </w:r>
      <w:r>
        <w:rPr>
          <w:rFonts w:ascii="Arial" w:eastAsia="Arial" w:hAnsi="Arial" w:cs="Arial"/>
          <w:color w:val="000000"/>
        </w:rPr>
        <w:t xml:space="preserve"> </w:t>
      </w:r>
      <w:r>
        <w:rPr>
          <w:rFonts w:ascii="Arial" w:eastAsia="Arial" w:hAnsi="Arial" w:cs="Arial"/>
          <w:color w:val="000000"/>
          <w:highlight w:val="white"/>
        </w:rPr>
        <w:t>– Recomendações dos demais órgãos de controle</w:t>
      </w:r>
    </w:p>
    <w:tbl>
      <w:tblPr>
        <w:tblStyle w:val="affc"/>
        <w:tblW w:w="9287" w:type="dxa"/>
        <w:tblInd w:w="0" w:type="dxa"/>
        <w:tblLayout w:type="fixed"/>
        <w:tblLook w:val="0000" w:firstRow="0" w:lastRow="0" w:firstColumn="0" w:lastColumn="0" w:noHBand="0" w:noVBand="0"/>
      </w:tblPr>
      <w:tblGrid>
        <w:gridCol w:w="1486"/>
        <w:gridCol w:w="2866"/>
        <w:gridCol w:w="2249"/>
        <w:gridCol w:w="2686"/>
      </w:tblGrid>
      <w:tr w:rsidR="00646355" w14:paraId="3B2754E2" w14:textId="77777777">
        <w:tc>
          <w:tcPr>
            <w:tcW w:w="1486" w:type="dxa"/>
            <w:tcBorders>
              <w:top w:val="single" w:sz="4" w:space="0" w:color="000000"/>
              <w:left w:val="single" w:sz="4" w:space="0" w:color="000000"/>
              <w:bottom w:val="single" w:sz="4" w:space="0" w:color="000000"/>
            </w:tcBorders>
            <w:shd w:val="clear" w:color="auto" w:fill="B2B2B2"/>
            <w:vAlign w:val="center"/>
          </w:tcPr>
          <w:p w14:paraId="0779FA00"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 xml:space="preserve">Identificação do Relatório </w:t>
            </w:r>
            <w:r>
              <w:rPr>
                <w:rFonts w:ascii="Arial" w:eastAsia="Arial" w:hAnsi="Arial" w:cs="Arial"/>
                <w:b/>
                <w:color w:val="000000"/>
                <w:sz w:val="20"/>
                <w:szCs w:val="20"/>
                <w:vertAlign w:val="superscript"/>
              </w:rPr>
              <w:t>(1)</w:t>
            </w:r>
          </w:p>
        </w:tc>
        <w:tc>
          <w:tcPr>
            <w:tcW w:w="2866" w:type="dxa"/>
            <w:tcBorders>
              <w:top w:val="single" w:sz="4" w:space="0" w:color="000000"/>
              <w:left w:val="single" w:sz="4" w:space="0" w:color="000000"/>
              <w:bottom w:val="single" w:sz="4" w:space="0" w:color="000000"/>
            </w:tcBorders>
            <w:shd w:val="clear" w:color="auto" w:fill="B2B2B2"/>
            <w:vAlign w:val="center"/>
          </w:tcPr>
          <w:p w14:paraId="6D787EE1"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Recomendações</w:t>
            </w:r>
          </w:p>
        </w:tc>
        <w:tc>
          <w:tcPr>
            <w:tcW w:w="2249" w:type="dxa"/>
            <w:tcBorders>
              <w:top w:val="single" w:sz="4" w:space="0" w:color="000000"/>
              <w:left w:val="single" w:sz="4" w:space="0" w:color="000000"/>
              <w:bottom w:val="single" w:sz="4" w:space="0" w:color="000000"/>
            </w:tcBorders>
            <w:shd w:val="clear" w:color="auto" w:fill="B2B2B2"/>
            <w:vAlign w:val="center"/>
          </w:tcPr>
          <w:p w14:paraId="42A8765F"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Ações adotadas</w:t>
            </w:r>
          </w:p>
        </w:tc>
        <w:tc>
          <w:tcPr>
            <w:tcW w:w="2686" w:type="dxa"/>
            <w:tcBorders>
              <w:top w:val="single" w:sz="4" w:space="0" w:color="000000"/>
              <w:left w:val="single" w:sz="4" w:space="0" w:color="000000"/>
              <w:bottom w:val="single" w:sz="4" w:space="0" w:color="000000"/>
              <w:right w:val="single" w:sz="4" w:space="0" w:color="000000"/>
            </w:tcBorders>
            <w:shd w:val="clear" w:color="auto" w:fill="B2B2B2"/>
            <w:vAlign w:val="center"/>
          </w:tcPr>
          <w:p w14:paraId="53D2056F"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 xml:space="preserve">Justificativa </w:t>
            </w:r>
          </w:p>
        </w:tc>
      </w:tr>
      <w:tr w:rsidR="00646355" w14:paraId="0E52BF98" w14:textId="77777777">
        <w:tc>
          <w:tcPr>
            <w:tcW w:w="9287" w:type="dxa"/>
            <w:gridSpan w:val="4"/>
            <w:tcBorders>
              <w:left w:val="single" w:sz="4" w:space="0" w:color="000000"/>
              <w:bottom w:val="single" w:sz="4" w:space="0" w:color="000000"/>
              <w:right w:val="single" w:sz="4" w:space="0" w:color="000000"/>
            </w:tcBorders>
            <w:shd w:val="clear" w:color="auto" w:fill="DDDDDD"/>
          </w:tcPr>
          <w:p w14:paraId="6EF0289B"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Trabalhos realizados pela Auditoria Geral do Estado (AGE)</w:t>
            </w:r>
          </w:p>
        </w:tc>
      </w:tr>
      <w:tr w:rsidR="00646355" w14:paraId="106CDAFF" w14:textId="77777777">
        <w:tc>
          <w:tcPr>
            <w:tcW w:w="9287" w:type="dxa"/>
            <w:gridSpan w:val="4"/>
            <w:tcBorders>
              <w:left w:val="single" w:sz="4" w:space="0" w:color="000000"/>
              <w:bottom w:val="single" w:sz="4" w:space="0" w:color="000000"/>
              <w:right w:val="single" w:sz="4" w:space="0" w:color="000000"/>
            </w:tcBorders>
          </w:tcPr>
          <w:p w14:paraId="178CD24F" w14:textId="19CEDF5B" w:rsidR="00646355" w:rsidRDefault="00646355">
            <w:pPr>
              <w:pBdr>
                <w:top w:val="nil"/>
                <w:left w:val="nil"/>
                <w:bottom w:val="nil"/>
                <w:right w:val="nil"/>
                <w:between w:val="nil"/>
              </w:pBdr>
              <w:ind w:left="0" w:hanging="2"/>
              <w:jc w:val="center"/>
              <w:rPr>
                <w:rFonts w:ascii="Arial" w:eastAsia="Arial" w:hAnsi="Arial" w:cs="Arial"/>
                <w:color w:val="000000"/>
                <w:sz w:val="20"/>
                <w:szCs w:val="20"/>
              </w:rPr>
            </w:pPr>
          </w:p>
        </w:tc>
      </w:tr>
      <w:tr w:rsidR="00646355" w14:paraId="75870141" w14:textId="77777777">
        <w:tc>
          <w:tcPr>
            <w:tcW w:w="9287" w:type="dxa"/>
            <w:gridSpan w:val="4"/>
            <w:tcBorders>
              <w:left w:val="single" w:sz="4" w:space="0" w:color="000000"/>
              <w:bottom w:val="single" w:sz="4" w:space="0" w:color="000000"/>
              <w:right w:val="single" w:sz="4" w:space="0" w:color="000000"/>
            </w:tcBorders>
            <w:shd w:val="clear" w:color="auto" w:fill="DDDDDD"/>
          </w:tcPr>
          <w:p w14:paraId="3B1A2840"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Trabalhos realizados pela Controladoria Geral da União (CGU)</w:t>
            </w:r>
          </w:p>
        </w:tc>
      </w:tr>
      <w:tr w:rsidR="00646355" w14:paraId="01D83118" w14:textId="77777777">
        <w:tc>
          <w:tcPr>
            <w:tcW w:w="9287" w:type="dxa"/>
            <w:gridSpan w:val="4"/>
            <w:tcBorders>
              <w:left w:val="single" w:sz="4" w:space="0" w:color="000000"/>
              <w:bottom w:val="single" w:sz="4" w:space="0" w:color="000000"/>
              <w:right w:val="single" w:sz="4" w:space="0" w:color="000000"/>
            </w:tcBorders>
          </w:tcPr>
          <w:p w14:paraId="57480AEE" w14:textId="3F18C551" w:rsidR="00646355" w:rsidRDefault="00646355">
            <w:pPr>
              <w:pBdr>
                <w:top w:val="nil"/>
                <w:left w:val="nil"/>
                <w:bottom w:val="nil"/>
                <w:right w:val="nil"/>
                <w:between w:val="nil"/>
              </w:pBdr>
              <w:ind w:left="0" w:hanging="2"/>
              <w:jc w:val="center"/>
              <w:rPr>
                <w:rFonts w:ascii="Arial" w:eastAsia="Arial" w:hAnsi="Arial" w:cs="Arial"/>
                <w:color w:val="000000"/>
                <w:sz w:val="20"/>
                <w:szCs w:val="20"/>
              </w:rPr>
            </w:pPr>
          </w:p>
        </w:tc>
      </w:tr>
      <w:tr w:rsidR="00646355" w14:paraId="78E00896" w14:textId="77777777">
        <w:tc>
          <w:tcPr>
            <w:tcW w:w="9287" w:type="dxa"/>
            <w:gridSpan w:val="4"/>
            <w:tcBorders>
              <w:left w:val="single" w:sz="4" w:space="0" w:color="000000"/>
              <w:bottom w:val="single" w:sz="4" w:space="0" w:color="000000"/>
              <w:right w:val="single" w:sz="4" w:space="0" w:color="000000"/>
            </w:tcBorders>
            <w:shd w:val="clear" w:color="auto" w:fill="DDDDDD"/>
          </w:tcPr>
          <w:p w14:paraId="5DE01705"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Trabalhos realizados pelo Tribunal de Contas da União (TCU)</w:t>
            </w:r>
          </w:p>
        </w:tc>
      </w:tr>
      <w:tr w:rsidR="00646355" w14:paraId="7F402C11" w14:textId="77777777">
        <w:tc>
          <w:tcPr>
            <w:tcW w:w="9287" w:type="dxa"/>
            <w:gridSpan w:val="4"/>
            <w:tcBorders>
              <w:left w:val="single" w:sz="4" w:space="0" w:color="000000"/>
              <w:bottom w:val="single" w:sz="4" w:space="0" w:color="000000"/>
              <w:right w:val="single" w:sz="4" w:space="0" w:color="000000"/>
            </w:tcBorders>
          </w:tcPr>
          <w:p w14:paraId="45B6574E" w14:textId="345687AC" w:rsidR="00646355" w:rsidRDefault="00646355">
            <w:pPr>
              <w:pBdr>
                <w:top w:val="nil"/>
                <w:left w:val="nil"/>
                <w:bottom w:val="nil"/>
                <w:right w:val="nil"/>
                <w:between w:val="nil"/>
              </w:pBdr>
              <w:ind w:left="0" w:hanging="2"/>
              <w:jc w:val="center"/>
              <w:rPr>
                <w:rFonts w:ascii="Arial" w:eastAsia="Arial" w:hAnsi="Arial" w:cs="Arial"/>
                <w:color w:val="000000"/>
                <w:sz w:val="20"/>
                <w:szCs w:val="20"/>
              </w:rPr>
            </w:pPr>
          </w:p>
        </w:tc>
      </w:tr>
      <w:tr w:rsidR="00646355" w14:paraId="5985044C" w14:textId="77777777">
        <w:tc>
          <w:tcPr>
            <w:tcW w:w="9287" w:type="dxa"/>
            <w:gridSpan w:val="4"/>
            <w:tcBorders>
              <w:left w:val="single" w:sz="4" w:space="0" w:color="000000"/>
              <w:bottom w:val="single" w:sz="4" w:space="0" w:color="000000"/>
              <w:right w:val="single" w:sz="4" w:space="0" w:color="000000"/>
            </w:tcBorders>
            <w:shd w:val="clear" w:color="auto" w:fill="DDDDDD"/>
          </w:tcPr>
          <w:p w14:paraId="5BE7751F"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 xml:space="preserve">Outros trabalhos de auditoria (Aplicável para Autarquias e Fundações Públicas) </w:t>
            </w:r>
          </w:p>
        </w:tc>
      </w:tr>
      <w:tr w:rsidR="00646355" w14:paraId="0521FD2B" w14:textId="77777777">
        <w:tc>
          <w:tcPr>
            <w:tcW w:w="9287" w:type="dxa"/>
            <w:gridSpan w:val="4"/>
            <w:tcBorders>
              <w:left w:val="single" w:sz="4" w:space="0" w:color="000000"/>
              <w:bottom w:val="single" w:sz="4" w:space="0" w:color="000000"/>
              <w:right w:val="single" w:sz="4" w:space="0" w:color="000000"/>
            </w:tcBorders>
          </w:tcPr>
          <w:p w14:paraId="5F02AFE0" w14:textId="769FA3C1" w:rsidR="00646355" w:rsidRDefault="00646355">
            <w:pPr>
              <w:pBdr>
                <w:top w:val="nil"/>
                <w:left w:val="nil"/>
                <w:bottom w:val="nil"/>
                <w:right w:val="nil"/>
                <w:between w:val="nil"/>
              </w:pBdr>
              <w:ind w:left="0" w:hanging="2"/>
              <w:jc w:val="center"/>
              <w:rPr>
                <w:rFonts w:ascii="Arial" w:eastAsia="Arial" w:hAnsi="Arial" w:cs="Arial"/>
                <w:color w:val="000000"/>
                <w:sz w:val="20"/>
                <w:szCs w:val="20"/>
              </w:rPr>
            </w:pPr>
          </w:p>
        </w:tc>
      </w:tr>
      <w:tr w:rsidR="00646355" w14:paraId="2C62F697" w14:textId="77777777">
        <w:tc>
          <w:tcPr>
            <w:tcW w:w="9287" w:type="dxa"/>
            <w:gridSpan w:val="4"/>
            <w:tcBorders>
              <w:left w:val="single" w:sz="4" w:space="0" w:color="000000"/>
              <w:bottom w:val="single" w:sz="4" w:space="0" w:color="000000"/>
              <w:right w:val="single" w:sz="4" w:space="0" w:color="000000"/>
            </w:tcBorders>
            <w:shd w:val="clear" w:color="auto" w:fill="DDDDDD"/>
          </w:tcPr>
          <w:p w14:paraId="03FA1778" w14:textId="77777777" w:rsidR="00646355" w:rsidRDefault="00D1210E">
            <w:pPr>
              <w:pBdr>
                <w:top w:val="nil"/>
                <w:left w:val="nil"/>
                <w:bottom w:val="nil"/>
                <w:right w:val="nil"/>
                <w:between w:val="nil"/>
              </w:pBdr>
              <w:ind w:left="0" w:hanging="2"/>
              <w:jc w:val="center"/>
              <w:rPr>
                <w:color w:val="000000"/>
              </w:rPr>
            </w:pPr>
            <w:r>
              <w:rPr>
                <w:rFonts w:ascii="Arial" w:eastAsia="Arial" w:hAnsi="Arial" w:cs="Arial"/>
                <w:b/>
                <w:color w:val="000000"/>
                <w:sz w:val="20"/>
                <w:szCs w:val="20"/>
              </w:rPr>
              <w:t>Trabalhos realizados por auditores privados (aplicável para Estatais Dependentes)</w:t>
            </w:r>
          </w:p>
        </w:tc>
      </w:tr>
      <w:tr w:rsidR="00646355" w14:paraId="2BF13370" w14:textId="77777777">
        <w:tc>
          <w:tcPr>
            <w:tcW w:w="9287" w:type="dxa"/>
            <w:gridSpan w:val="4"/>
            <w:tcBorders>
              <w:left w:val="single" w:sz="4" w:space="0" w:color="000000"/>
              <w:bottom w:val="single" w:sz="4" w:space="0" w:color="000000"/>
              <w:right w:val="single" w:sz="4" w:space="0" w:color="000000"/>
            </w:tcBorders>
          </w:tcPr>
          <w:p w14:paraId="6B9AC7D5" w14:textId="655A0DE2" w:rsidR="00646355" w:rsidRDefault="00646355">
            <w:pPr>
              <w:pBdr>
                <w:top w:val="nil"/>
                <w:left w:val="nil"/>
                <w:bottom w:val="nil"/>
                <w:right w:val="nil"/>
                <w:between w:val="nil"/>
              </w:pBdr>
              <w:ind w:left="0" w:hanging="2"/>
              <w:jc w:val="center"/>
              <w:rPr>
                <w:rFonts w:ascii="Arial" w:eastAsia="Arial" w:hAnsi="Arial" w:cs="Arial"/>
                <w:color w:val="000000"/>
                <w:sz w:val="20"/>
                <w:szCs w:val="20"/>
              </w:rPr>
            </w:pPr>
          </w:p>
        </w:tc>
      </w:tr>
    </w:tbl>
    <w:p w14:paraId="5F4F094E" w14:textId="77777777" w:rsidR="00646355" w:rsidRDefault="00D1210E">
      <w:pPr>
        <w:widowControl w:val="0"/>
        <w:tabs>
          <w:tab w:val="left" w:pos="360"/>
          <w:tab w:val="left" w:pos="3119"/>
        </w:tabs>
        <w:spacing w:before="45" w:after="45"/>
        <w:ind w:left="0" w:hanging="2"/>
        <w:jc w:val="both"/>
      </w:pPr>
      <w:r>
        <w:rPr>
          <w:rFonts w:ascii="Arial" w:eastAsia="Arial" w:hAnsi="Arial" w:cs="Arial"/>
          <w:color w:val="000000"/>
          <w:sz w:val="16"/>
          <w:szCs w:val="16"/>
          <w:highlight w:val="white"/>
        </w:rPr>
        <w:t>Fonte:</w:t>
      </w:r>
      <w:r>
        <w:rPr>
          <w:rFonts w:ascii="Arial" w:eastAsia="Arial" w:hAnsi="Arial" w:cs="Arial"/>
          <w:color w:val="000000"/>
          <w:sz w:val="16"/>
          <w:szCs w:val="16"/>
        </w:rPr>
        <w:t xml:space="preserve"> UESC/CCI, 2021.</w:t>
      </w:r>
    </w:p>
    <w:p w14:paraId="7624E952" w14:textId="6EA07AB8" w:rsidR="00646355" w:rsidRDefault="00753292">
      <w:pPr>
        <w:widowControl w:val="0"/>
        <w:pBdr>
          <w:top w:val="nil"/>
          <w:left w:val="nil"/>
          <w:bottom w:val="nil"/>
          <w:right w:val="nil"/>
          <w:between w:val="nil"/>
        </w:pBdr>
        <w:spacing w:line="240" w:lineRule="auto"/>
        <w:ind w:left="0" w:hanging="2"/>
        <w:jc w:val="both"/>
        <w:rPr>
          <w:color w:val="000000"/>
        </w:rPr>
      </w:pPr>
      <w:r>
        <w:rPr>
          <w:color w:val="000000"/>
        </w:rPr>
        <w:t>“</w:t>
      </w:r>
      <w:r w:rsidRPr="00753292">
        <w:rPr>
          <w:rFonts w:ascii="Arial" w:hAnsi="Arial" w:cs="Arial"/>
          <w:b/>
          <w:bCs/>
          <w:color w:val="000000"/>
        </w:rPr>
        <w:t>Não Ocorrência”.</w:t>
      </w:r>
    </w:p>
    <w:p w14:paraId="0117F5E4" w14:textId="77777777" w:rsidR="00646355" w:rsidRDefault="00646355">
      <w:pPr>
        <w:widowControl w:val="0"/>
        <w:pBdr>
          <w:top w:val="nil"/>
          <w:left w:val="nil"/>
          <w:bottom w:val="nil"/>
          <w:right w:val="nil"/>
          <w:between w:val="nil"/>
        </w:pBdr>
        <w:tabs>
          <w:tab w:val="left" w:pos="360"/>
          <w:tab w:val="left" w:pos="3119"/>
        </w:tabs>
        <w:spacing w:before="45" w:after="45" w:line="240" w:lineRule="auto"/>
        <w:ind w:left="0" w:hanging="2"/>
        <w:jc w:val="both"/>
        <w:rPr>
          <w:color w:val="000000"/>
        </w:rPr>
      </w:pPr>
    </w:p>
    <w:p w14:paraId="0F40CC20" w14:textId="77777777" w:rsidR="00646355" w:rsidRDefault="00646355">
      <w:pPr>
        <w:widowControl w:val="0"/>
        <w:tabs>
          <w:tab w:val="left" w:pos="360"/>
          <w:tab w:val="left" w:pos="3119"/>
        </w:tabs>
        <w:spacing w:before="45" w:after="45"/>
        <w:ind w:left="0" w:hanging="2"/>
        <w:jc w:val="center"/>
      </w:pPr>
    </w:p>
    <w:p w14:paraId="43E3A61E" w14:textId="77777777" w:rsidR="00646355" w:rsidRDefault="00D1210E">
      <w:pPr>
        <w:widowControl w:val="0"/>
        <w:tabs>
          <w:tab w:val="left" w:pos="360"/>
          <w:tab w:val="left" w:pos="3119"/>
        </w:tabs>
        <w:spacing w:before="45" w:after="45"/>
        <w:ind w:left="0" w:hanging="2"/>
        <w:jc w:val="center"/>
      </w:pPr>
      <w:proofErr w:type="gramStart"/>
      <w:r>
        <w:rPr>
          <w:rFonts w:ascii="Arial" w:eastAsia="Arial" w:hAnsi="Arial" w:cs="Arial"/>
          <w:color w:val="000000"/>
        </w:rPr>
        <w:t xml:space="preserve">Ilhéus,   </w:t>
      </w:r>
      <w:proofErr w:type="gramEnd"/>
      <w:r>
        <w:rPr>
          <w:rFonts w:ascii="Arial" w:eastAsia="Arial" w:hAnsi="Arial" w:cs="Arial"/>
          <w:color w:val="000000"/>
        </w:rPr>
        <w:t xml:space="preserve">          de       </w:t>
      </w:r>
      <w:r>
        <w:rPr>
          <w:rFonts w:ascii="Arial" w:eastAsia="Arial" w:hAnsi="Arial" w:cs="Arial"/>
        </w:rPr>
        <w:t xml:space="preserve">                          </w:t>
      </w:r>
      <w:proofErr w:type="spellStart"/>
      <w:r>
        <w:rPr>
          <w:rFonts w:ascii="Arial" w:eastAsia="Arial" w:hAnsi="Arial" w:cs="Arial"/>
        </w:rPr>
        <w:t>de</w:t>
      </w:r>
      <w:proofErr w:type="spellEnd"/>
      <w:r>
        <w:rPr>
          <w:rFonts w:ascii="Arial" w:eastAsia="Arial" w:hAnsi="Arial" w:cs="Arial"/>
        </w:rPr>
        <w:t xml:space="preserve"> 2022.</w:t>
      </w:r>
    </w:p>
    <w:p w14:paraId="0F689E9C" w14:textId="77777777" w:rsidR="00646355" w:rsidRDefault="00646355">
      <w:pPr>
        <w:widowControl w:val="0"/>
        <w:tabs>
          <w:tab w:val="left" w:pos="360"/>
          <w:tab w:val="left" w:pos="3119"/>
        </w:tabs>
        <w:spacing w:before="45" w:after="45"/>
        <w:ind w:left="0" w:hanging="2"/>
        <w:jc w:val="center"/>
      </w:pPr>
    </w:p>
    <w:sectPr w:rsidR="00646355">
      <w:footerReference w:type="even" r:id="rId32"/>
      <w:footerReference w:type="default" r:id="rId33"/>
      <w:footerReference w:type="first" r:id="rId34"/>
      <w:pgSz w:w="11906" w:h="16838"/>
      <w:pgMar w:top="1134" w:right="1134" w:bottom="1506" w:left="1701" w:header="720"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0CB74" w14:textId="77777777" w:rsidR="00725423" w:rsidRDefault="00725423">
      <w:pPr>
        <w:spacing w:line="240" w:lineRule="auto"/>
        <w:ind w:left="0" w:hanging="2"/>
      </w:pPr>
      <w:r>
        <w:separator/>
      </w:r>
    </w:p>
  </w:endnote>
  <w:endnote w:type="continuationSeparator" w:id="0">
    <w:p w14:paraId="6F0ECDC9" w14:textId="77777777" w:rsidR="00725423" w:rsidRDefault="0072542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E479F" w14:textId="77777777" w:rsidR="00BC6308" w:rsidRDefault="00BC6308">
    <w:pPr>
      <w:pStyle w:val="Rodap"/>
      <w:ind w:left="0" w:hanging="2"/>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883443"/>
      <w:docPartObj>
        <w:docPartGallery w:val="Page Numbers (Bottom of Page)"/>
        <w:docPartUnique/>
      </w:docPartObj>
    </w:sdtPr>
    <w:sdtEndPr>
      <w:rPr>
        <w:sz w:val="18"/>
        <w:szCs w:val="18"/>
      </w:rPr>
    </w:sdtEndPr>
    <w:sdtContent>
      <w:p w14:paraId="76803FB0" w14:textId="77777777" w:rsidR="00D7666E" w:rsidRDefault="00D7666E">
        <w:pPr>
          <w:pStyle w:val="Rodap"/>
          <w:ind w:left="0" w:hanging="2"/>
          <w:jc w:val="right"/>
          <w:rPr>
            <w:sz w:val="18"/>
            <w:szCs w:val="18"/>
          </w:rPr>
        </w:pPr>
      </w:p>
      <w:p w14:paraId="3BB88E96" w14:textId="7D3507FC" w:rsidR="00BC6308" w:rsidRPr="00D7666E" w:rsidRDefault="00BC6308">
        <w:pPr>
          <w:pStyle w:val="Rodap"/>
          <w:ind w:left="0" w:hanging="2"/>
          <w:jc w:val="right"/>
          <w:rPr>
            <w:sz w:val="18"/>
            <w:szCs w:val="18"/>
          </w:rPr>
        </w:pPr>
        <w:r w:rsidRPr="00D7666E">
          <w:rPr>
            <w:sz w:val="18"/>
            <w:szCs w:val="18"/>
          </w:rPr>
          <w:fldChar w:fldCharType="begin"/>
        </w:r>
        <w:r w:rsidRPr="00D7666E">
          <w:rPr>
            <w:sz w:val="18"/>
            <w:szCs w:val="18"/>
          </w:rPr>
          <w:instrText>PAGE   \* MERGEFORMAT</w:instrText>
        </w:r>
        <w:r w:rsidRPr="00D7666E">
          <w:rPr>
            <w:sz w:val="18"/>
            <w:szCs w:val="18"/>
          </w:rPr>
          <w:fldChar w:fldCharType="separate"/>
        </w:r>
        <w:r w:rsidRPr="00D7666E">
          <w:rPr>
            <w:sz w:val="18"/>
            <w:szCs w:val="18"/>
          </w:rPr>
          <w:t>2</w:t>
        </w:r>
        <w:r w:rsidRPr="00D7666E">
          <w:rPr>
            <w:sz w:val="18"/>
            <w:szCs w:val="18"/>
          </w:rPr>
          <w:fldChar w:fldCharType="end"/>
        </w:r>
      </w:p>
    </w:sdtContent>
  </w:sdt>
  <w:p w14:paraId="1CFDC2AE" w14:textId="04418A46" w:rsidR="00443D26" w:rsidRDefault="00443D26">
    <w:pPr>
      <w:ind w:left="0" w:hanging="2"/>
    </w:pPr>
  </w:p>
  <w:p w14:paraId="6162542D" w14:textId="77777777" w:rsidR="00D7666E" w:rsidRDefault="00D7666E">
    <w:pPr>
      <w:ind w:left="0" w:hanging="2"/>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54A5" w14:textId="77777777" w:rsidR="00443D26" w:rsidRDefault="00443D26">
    <w:pPr>
      <w:ind w:left="0" w:hanging="2"/>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82C76" w14:textId="77777777" w:rsidR="00443D26" w:rsidRDefault="00443D26">
    <w:pPr>
      <w:ind w:left="0" w:hanging="2"/>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DA2FC" w14:textId="77777777" w:rsidR="00443D26" w:rsidRDefault="00443D26">
    <w:pPr>
      <w:pBdr>
        <w:top w:val="nil"/>
        <w:left w:val="nil"/>
        <w:bottom w:val="nil"/>
        <w:right w:val="nil"/>
        <w:between w:val="nil"/>
      </w:pBdr>
      <w:tabs>
        <w:tab w:val="center" w:pos="4819"/>
        <w:tab w:val="right" w:pos="9638"/>
      </w:tabs>
      <w:spacing w:line="240" w:lineRule="auto"/>
      <w:ind w:left="0" w:hanging="2"/>
      <w:jc w:val="right"/>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33</w:t>
    </w:r>
    <w:r>
      <w:rPr>
        <w:color w:val="000000"/>
        <w:sz w:val="18"/>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DA5D" w14:textId="77777777" w:rsidR="00443D26" w:rsidRDefault="00443D26">
    <w:pPr>
      <w:ind w:left="0" w:hanging="2"/>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F584" w14:textId="77777777" w:rsidR="00443D26" w:rsidRDefault="00443D26">
    <w:pPr>
      <w:ind w:left="0" w:hanging="2"/>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194654"/>
      <w:docPartObj>
        <w:docPartGallery w:val="Page Numbers (Bottom of Page)"/>
        <w:docPartUnique/>
      </w:docPartObj>
    </w:sdtPr>
    <w:sdtEndPr>
      <w:rPr>
        <w:sz w:val="18"/>
        <w:szCs w:val="18"/>
      </w:rPr>
    </w:sdtEndPr>
    <w:sdtContent>
      <w:p w14:paraId="05F725B6" w14:textId="29E4C4E8" w:rsidR="008502A6" w:rsidRPr="008502A6" w:rsidRDefault="008502A6">
        <w:pPr>
          <w:pStyle w:val="Rodap"/>
          <w:ind w:left="0" w:hanging="2"/>
          <w:jc w:val="right"/>
          <w:rPr>
            <w:sz w:val="18"/>
            <w:szCs w:val="18"/>
          </w:rPr>
        </w:pPr>
        <w:r w:rsidRPr="008502A6">
          <w:rPr>
            <w:sz w:val="18"/>
            <w:szCs w:val="18"/>
          </w:rPr>
          <w:fldChar w:fldCharType="begin"/>
        </w:r>
        <w:r w:rsidRPr="008502A6">
          <w:rPr>
            <w:sz w:val="18"/>
            <w:szCs w:val="18"/>
          </w:rPr>
          <w:instrText>PAGE   \* MERGEFORMAT</w:instrText>
        </w:r>
        <w:r w:rsidRPr="008502A6">
          <w:rPr>
            <w:sz w:val="18"/>
            <w:szCs w:val="18"/>
          </w:rPr>
          <w:fldChar w:fldCharType="separate"/>
        </w:r>
        <w:r w:rsidRPr="008502A6">
          <w:rPr>
            <w:sz w:val="18"/>
            <w:szCs w:val="18"/>
          </w:rPr>
          <w:t>2</w:t>
        </w:r>
        <w:r w:rsidRPr="008502A6">
          <w:rPr>
            <w:sz w:val="18"/>
            <w:szCs w:val="18"/>
          </w:rPr>
          <w:fldChar w:fldCharType="end"/>
        </w:r>
      </w:p>
    </w:sdtContent>
  </w:sdt>
  <w:p w14:paraId="1E3BE9AC" w14:textId="77777777" w:rsidR="00443D26" w:rsidRDefault="00443D26">
    <w:pPr>
      <w:ind w:left="0" w:hanging="2"/>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8058" w14:textId="77777777" w:rsidR="00443D26" w:rsidRDefault="00443D26">
    <w:pPr>
      <w:ind w:left="0" w:hanging="2"/>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E6A9" w14:textId="77777777" w:rsidR="00443D26" w:rsidRDefault="00443D26">
    <w:pPr>
      <w:ind w:left="0" w:hanging="2"/>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2238" w14:textId="77777777" w:rsidR="00443D26" w:rsidRDefault="00443D26">
    <w:pPr>
      <w:pBdr>
        <w:top w:val="nil"/>
        <w:left w:val="nil"/>
        <w:bottom w:val="nil"/>
        <w:right w:val="nil"/>
        <w:between w:val="nil"/>
      </w:pBdr>
      <w:tabs>
        <w:tab w:val="center" w:pos="4819"/>
        <w:tab w:val="right" w:pos="9638"/>
      </w:tabs>
      <w:spacing w:line="240" w:lineRule="auto"/>
      <w:ind w:left="0" w:hanging="2"/>
      <w:jc w:val="right"/>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41</w:t>
    </w:r>
    <w:r>
      <w:rPr>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BAC6" w14:textId="77777777" w:rsidR="00BC6308" w:rsidRDefault="00BC6308">
    <w:pPr>
      <w:pStyle w:val="Rodap"/>
      <w:ind w:left="0" w:hanging="2"/>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C631" w14:textId="77777777" w:rsidR="00443D26" w:rsidRDefault="00443D26">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7384" w14:textId="77777777" w:rsidR="00BC6308" w:rsidRDefault="00BC6308">
    <w:pPr>
      <w:pStyle w:val="Rodap"/>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787E" w14:textId="77777777" w:rsidR="00443D26" w:rsidRDefault="00443D26">
    <w:pPr>
      <w:pBdr>
        <w:top w:val="nil"/>
        <w:left w:val="nil"/>
        <w:bottom w:val="nil"/>
        <w:right w:val="nil"/>
        <w:between w:val="nil"/>
      </w:pBdr>
      <w:tabs>
        <w:tab w:val="center" w:pos="4819"/>
        <w:tab w:val="right" w:pos="9638"/>
      </w:tabs>
      <w:spacing w:line="240" w:lineRule="auto"/>
      <w:ind w:left="0" w:hanging="2"/>
      <w:jc w:val="right"/>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21</w:t>
    </w:r>
    <w:r>
      <w:rPr>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47C9" w14:textId="77777777" w:rsidR="00443D26" w:rsidRDefault="00443D26">
    <w:pP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7B2E" w14:textId="77777777" w:rsidR="00443D26" w:rsidRDefault="00443D26">
    <w:pPr>
      <w:ind w:left="0"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34419"/>
      <w:docPartObj>
        <w:docPartGallery w:val="Page Numbers (Bottom of Page)"/>
        <w:docPartUnique/>
      </w:docPartObj>
    </w:sdtPr>
    <w:sdtContent>
      <w:p w14:paraId="4B5472AF" w14:textId="4F3C4CD4" w:rsidR="00BC6308" w:rsidRDefault="00BC6308">
        <w:pPr>
          <w:pStyle w:val="Rodap"/>
          <w:ind w:left="0" w:hanging="2"/>
          <w:jc w:val="right"/>
        </w:pPr>
        <w:r>
          <w:fldChar w:fldCharType="begin"/>
        </w:r>
        <w:r>
          <w:instrText>PAGE   \* MERGEFORMAT</w:instrText>
        </w:r>
        <w:r>
          <w:fldChar w:fldCharType="separate"/>
        </w:r>
        <w:r>
          <w:t>2</w:t>
        </w:r>
        <w:r>
          <w:fldChar w:fldCharType="end"/>
        </w:r>
      </w:p>
    </w:sdtContent>
  </w:sdt>
  <w:p w14:paraId="6F43030B" w14:textId="77777777" w:rsidR="00443D26" w:rsidRDefault="00443D26">
    <w:pPr>
      <w:ind w:left="0" w:hanging="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7336" w14:textId="77777777" w:rsidR="00443D26" w:rsidRDefault="00443D26">
    <w:pPr>
      <w:ind w:left="0" w:hanging="2"/>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D7F1" w14:textId="77777777" w:rsidR="00443D26" w:rsidRDefault="00443D26">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7D44" w14:textId="77777777" w:rsidR="00725423" w:rsidRDefault="00725423">
      <w:pPr>
        <w:spacing w:line="240" w:lineRule="auto"/>
        <w:ind w:left="0" w:hanging="2"/>
      </w:pPr>
      <w:r>
        <w:separator/>
      </w:r>
    </w:p>
  </w:footnote>
  <w:footnote w:type="continuationSeparator" w:id="0">
    <w:p w14:paraId="7B61DAE4" w14:textId="77777777" w:rsidR="00725423" w:rsidRDefault="0072542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2880" w14:textId="77777777" w:rsidR="00BC6308" w:rsidRDefault="00BC6308">
    <w:pPr>
      <w:pStyle w:val="Cabealh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2707" w14:textId="77777777" w:rsidR="00BC6308" w:rsidRDefault="00BC6308">
    <w:pPr>
      <w:pStyle w:val="Cabealh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CB11" w14:textId="77777777" w:rsidR="00BC6308" w:rsidRDefault="00BC6308">
    <w:pPr>
      <w:pStyle w:val="Cabealh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2"/>
      <w:lvlJc w:val="left"/>
      <w:pPr>
        <w:tabs>
          <w:tab w:val="num" w:pos="0"/>
        </w:tabs>
        <w:ind w:left="576" w:hanging="576"/>
      </w:pPr>
    </w:lvl>
    <w:lvl w:ilvl="2">
      <w:start w:val="1"/>
      <w:numFmt w:val="decimal"/>
      <w:lvlText w:val="%3"/>
      <w:lvlJc w:val="left"/>
      <w:pPr>
        <w:tabs>
          <w:tab w:val="num" w:pos="0"/>
        </w:tabs>
        <w:ind w:left="720" w:hanging="720"/>
      </w:pPr>
    </w:lvl>
    <w:lvl w:ilvl="3">
      <w:start w:val="1"/>
      <w:numFmt w:val="decimal"/>
      <w:lvlText w:val="%4"/>
      <w:lvlJc w:val="left"/>
      <w:pPr>
        <w:tabs>
          <w:tab w:val="num" w:pos="0"/>
        </w:tabs>
        <w:ind w:left="864" w:hanging="864"/>
      </w:pPr>
    </w:lvl>
    <w:lvl w:ilvl="4">
      <w:start w:val="1"/>
      <w:numFmt w:val="decimal"/>
      <w:lvlText w:val="%5"/>
      <w:lvlJc w:val="left"/>
      <w:pPr>
        <w:tabs>
          <w:tab w:val="num" w:pos="0"/>
        </w:tabs>
        <w:ind w:left="1008" w:hanging="1008"/>
      </w:pPr>
    </w:lvl>
    <w:lvl w:ilvl="5">
      <w:start w:val="1"/>
      <w:numFmt w:val="decimal"/>
      <w:lvlText w:val="%6"/>
      <w:lvlJc w:val="left"/>
      <w:pPr>
        <w:tabs>
          <w:tab w:val="num" w:pos="0"/>
        </w:tabs>
        <w:ind w:left="1152" w:hanging="1152"/>
      </w:pPr>
    </w:lvl>
    <w:lvl w:ilvl="6">
      <w:start w:val="1"/>
      <w:numFmt w:val="decimal"/>
      <w:lvlText w:val="%7"/>
      <w:lvlJc w:val="left"/>
      <w:pPr>
        <w:tabs>
          <w:tab w:val="num" w:pos="0"/>
        </w:tabs>
        <w:ind w:left="1296" w:hanging="1296"/>
      </w:pPr>
    </w:lvl>
    <w:lvl w:ilvl="7">
      <w:start w:val="1"/>
      <w:numFmt w:val="decimal"/>
      <w:lvlText w:val="%8"/>
      <w:lvlJc w:val="left"/>
      <w:pPr>
        <w:tabs>
          <w:tab w:val="num" w:pos="0"/>
        </w:tabs>
        <w:ind w:left="1440" w:hanging="1440"/>
      </w:pPr>
    </w:lvl>
    <w:lvl w:ilvl="8">
      <w:start w:val="1"/>
      <w:numFmt w:val="decimal"/>
      <w:lvlText w:val="%9"/>
      <w:lvlJc w:val="left"/>
      <w:pPr>
        <w:tabs>
          <w:tab w:val="num" w:pos="0"/>
        </w:tabs>
        <w:ind w:left="1584" w:hanging="1584"/>
      </w:pPr>
    </w:lvl>
  </w:abstractNum>
  <w:abstractNum w:abstractNumId="1" w15:restartNumberingAfterBreak="0">
    <w:nsid w:val="0E3249C5"/>
    <w:multiLevelType w:val="hybridMultilevel"/>
    <w:tmpl w:val="B27270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23647A22"/>
    <w:multiLevelType w:val="multilevel"/>
    <w:tmpl w:val="78D853FE"/>
    <w:lvl w:ilvl="0">
      <w:start w:val="1"/>
      <w:numFmt w:val="decimal"/>
      <w:pStyle w:val="Ttulo2"/>
      <w:lvlText w:val="%1"/>
      <w:lvlJc w:val="left"/>
      <w:pPr>
        <w:ind w:left="432" w:hanging="432"/>
      </w:pPr>
      <w:rPr>
        <w:vertAlign w:val="baseline"/>
      </w:rPr>
    </w:lvl>
    <w:lvl w:ilvl="1">
      <w:start w:val="1"/>
      <w:numFmt w:val="decimal"/>
      <w:lvlText w:val="%2"/>
      <w:lvlJc w:val="left"/>
      <w:pPr>
        <w:ind w:left="576" w:hanging="576"/>
      </w:pPr>
      <w:rPr>
        <w:vertAlign w:val="baseline"/>
      </w:rPr>
    </w:lvl>
    <w:lvl w:ilvl="2">
      <w:start w:val="1"/>
      <w:numFmt w:val="decimal"/>
      <w:lvlText w:val="%3"/>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3" w15:restartNumberingAfterBreak="0">
    <w:nsid w:val="29E453FA"/>
    <w:multiLevelType w:val="multilevel"/>
    <w:tmpl w:val="C2C4765C"/>
    <w:lvl w:ilvl="0">
      <w:start w:val="1"/>
      <w:numFmt w:val="decimal"/>
      <w:pStyle w:val="Ttulo1"/>
      <w:lvlText w:val="(%1)"/>
      <w:lvlJc w:val="left"/>
      <w:pPr>
        <w:ind w:left="417" w:hanging="360"/>
      </w:pPr>
      <w:rPr>
        <w:b/>
        <w:vertAlign w:val="baseline"/>
      </w:rPr>
    </w:lvl>
    <w:lvl w:ilvl="1">
      <w:start w:val="1"/>
      <w:numFmt w:val="lowerLetter"/>
      <w:lvlText w:val="%2."/>
      <w:lvlJc w:val="left"/>
      <w:pPr>
        <w:ind w:left="1137" w:hanging="360"/>
      </w:pPr>
      <w:rPr>
        <w:vertAlign w:val="baseline"/>
      </w:rPr>
    </w:lvl>
    <w:lvl w:ilvl="2">
      <w:start w:val="1"/>
      <w:numFmt w:val="lowerRoman"/>
      <w:pStyle w:val="Ttulo3"/>
      <w:lvlText w:val="%3."/>
      <w:lvlJc w:val="right"/>
      <w:pPr>
        <w:ind w:left="1857" w:hanging="180"/>
      </w:pPr>
      <w:rPr>
        <w:vertAlign w:val="baseline"/>
      </w:rPr>
    </w:lvl>
    <w:lvl w:ilvl="3">
      <w:start w:val="1"/>
      <w:numFmt w:val="decimal"/>
      <w:lvlText w:val="%4."/>
      <w:lvlJc w:val="left"/>
      <w:pPr>
        <w:ind w:left="2577" w:hanging="360"/>
      </w:pPr>
      <w:rPr>
        <w:vertAlign w:val="baseline"/>
      </w:rPr>
    </w:lvl>
    <w:lvl w:ilvl="4">
      <w:start w:val="1"/>
      <w:numFmt w:val="lowerLetter"/>
      <w:lvlText w:val="%5."/>
      <w:lvlJc w:val="left"/>
      <w:pPr>
        <w:ind w:left="3297" w:hanging="360"/>
      </w:pPr>
      <w:rPr>
        <w:vertAlign w:val="baseline"/>
      </w:rPr>
    </w:lvl>
    <w:lvl w:ilvl="5">
      <w:start w:val="1"/>
      <w:numFmt w:val="lowerRoman"/>
      <w:lvlText w:val="%6."/>
      <w:lvlJc w:val="right"/>
      <w:pPr>
        <w:ind w:left="4017" w:hanging="180"/>
      </w:pPr>
      <w:rPr>
        <w:vertAlign w:val="baseline"/>
      </w:rPr>
    </w:lvl>
    <w:lvl w:ilvl="6">
      <w:start w:val="1"/>
      <w:numFmt w:val="decimal"/>
      <w:lvlText w:val="%7."/>
      <w:lvlJc w:val="left"/>
      <w:pPr>
        <w:ind w:left="4737" w:hanging="360"/>
      </w:pPr>
      <w:rPr>
        <w:vertAlign w:val="baseline"/>
      </w:rPr>
    </w:lvl>
    <w:lvl w:ilvl="7">
      <w:start w:val="1"/>
      <w:numFmt w:val="lowerLetter"/>
      <w:lvlText w:val="%8."/>
      <w:lvlJc w:val="left"/>
      <w:pPr>
        <w:ind w:left="5457" w:hanging="360"/>
      </w:pPr>
      <w:rPr>
        <w:vertAlign w:val="baseline"/>
      </w:rPr>
    </w:lvl>
    <w:lvl w:ilvl="8">
      <w:start w:val="1"/>
      <w:numFmt w:val="lowerRoman"/>
      <w:lvlText w:val="%9."/>
      <w:lvlJc w:val="right"/>
      <w:pPr>
        <w:ind w:left="6177" w:hanging="180"/>
      </w:pPr>
      <w:rPr>
        <w:vertAlign w:val="baseline"/>
      </w:rPr>
    </w:lvl>
  </w:abstractNum>
  <w:abstractNum w:abstractNumId="4" w15:restartNumberingAfterBreak="0">
    <w:nsid w:val="441A67C7"/>
    <w:multiLevelType w:val="hybridMultilevel"/>
    <w:tmpl w:val="6D5489AA"/>
    <w:lvl w:ilvl="0" w:tplc="3462E96C">
      <w:start w:val="1"/>
      <w:numFmt w:val="lowerLetter"/>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5" w15:restartNumberingAfterBreak="0">
    <w:nsid w:val="53CD2621"/>
    <w:multiLevelType w:val="hybridMultilevel"/>
    <w:tmpl w:val="EA5684DC"/>
    <w:lvl w:ilvl="0" w:tplc="836C2990">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3"/>
  </w:num>
  <w:num w:numId="2">
    <w:abstractNumId w:val="2"/>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stavo LISBOA">
    <w15:presenceInfo w15:providerId="None" w15:userId="Gustavo LISBO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55"/>
    <w:rsid w:val="00021194"/>
    <w:rsid w:val="0005404D"/>
    <w:rsid w:val="0006578A"/>
    <w:rsid w:val="000B204D"/>
    <w:rsid w:val="000B3FA4"/>
    <w:rsid w:val="000D0696"/>
    <w:rsid w:val="000E1E7E"/>
    <w:rsid w:val="000F2462"/>
    <w:rsid w:val="000F61F6"/>
    <w:rsid w:val="001614B4"/>
    <w:rsid w:val="001B7B49"/>
    <w:rsid w:val="00202097"/>
    <w:rsid w:val="00204AD9"/>
    <w:rsid w:val="002112BE"/>
    <w:rsid w:val="002335F1"/>
    <w:rsid w:val="00235960"/>
    <w:rsid w:val="00274C95"/>
    <w:rsid w:val="002B3517"/>
    <w:rsid w:val="00300DF3"/>
    <w:rsid w:val="00320C62"/>
    <w:rsid w:val="003374C4"/>
    <w:rsid w:val="00375B27"/>
    <w:rsid w:val="00391050"/>
    <w:rsid w:val="00443D26"/>
    <w:rsid w:val="004A25A6"/>
    <w:rsid w:val="004A3023"/>
    <w:rsid w:val="004D2AC9"/>
    <w:rsid w:val="005033F1"/>
    <w:rsid w:val="00517774"/>
    <w:rsid w:val="00520AC3"/>
    <w:rsid w:val="005855D0"/>
    <w:rsid w:val="00590E64"/>
    <w:rsid w:val="0059526D"/>
    <w:rsid w:val="005B4B92"/>
    <w:rsid w:val="005C3C59"/>
    <w:rsid w:val="006323A4"/>
    <w:rsid w:val="00646355"/>
    <w:rsid w:val="0066118E"/>
    <w:rsid w:val="00682CF6"/>
    <w:rsid w:val="006928E8"/>
    <w:rsid w:val="006D05A6"/>
    <w:rsid w:val="0071039E"/>
    <w:rsid w:val="00713E1B"/>
    <w:rsid w:val="007174BF"/>
    <w:rsid w:val="00725423"/>
    <w:rsid w:val="007277C8"/>
    <w:rsid w:val="00732A43"/>
    <w:rsid w:val="0074208A"/>
    <w:rsid w:val="00753292"/>
    <w:rsid w:val="00755994"/>
    <w:rsid w:val="007572B1"/>
    <w:rsid w:val="00762EA3"/>
    <w:rsid w:val="007A2C72"/>
    <w:rsid w:val="007C61D8"/>
    <w:rsid w:val="007D2A6F"/>
    <w:rsid w:val="007D6969"/>
    <w:rsid w:val="008466C6"/>
    <w:rsid w:val="008502A6"/>
    <w:rsid w:val="00877939"/>
    <w:rsid w:val="00887084"/>
    <w:rsid w:val="00892529"/>
    <w:rsid w:val="008B06AA"/>
    <w:rsid w:val="008D1B65"/>
    <w:rsid w:val="008D47D9"/>
    <w:rsid w:val="008D6D4E"/>
    <w:rsid w:val="008E299D"/>
    <w:rsid w:val="008E43ED"/>
    <w:rsid w:val="008F773C"/>
    <w:rsid w:val="009009C0"/>
    <w:rsid w:val="00923DF0"/>
    <w:rsid w:val="00946AA5"/>
    <w:rsid w:val="009622B9"/>
    <w:rsid w:val="009772E1"/>
    <w:rsid w:val="00980287"/>
    <w:rsid w:val="00997CF3"/>
    <w:rsid w:val="009B0E4B"/>
    <w:rsid w:val="009B1BE4"/>
    <w:rsid w:val="009C310B"/>
    <w:rsid w:val="009C4C51"/>
    <w:rsid w:val="009E5135"/>
    <w:rsid w:val="009E7230"/>
    <w:rsid w:val="009F2D5F"/>
    <w:rsid w:val="00A310F1"/>
    <w:rsid w:val="00A36087"/>
    <w:rsid w:val="00A373A3"/>
    <w:rsid w:val="00A92A3B"/>
    <w:rsid w:val="00AA4B89"/>
    <w:rsid w:val="00AB0C53"/>
    <w:rsid w:val="00AE3DC5"/>
    <w:rsid w:val="00B05277"/>
    <w:rsid w:val="00B46BF9"/>
    <w:rsid w:val="00B47EEE"/>
    <w:rsid w:val="00BA0EDC"/>
    <w:rsid w:val="00BB3DE1"/>
    <w:rsid w:val="00BC6308"/>
    <w:rsid w:val="00C0030E"/>
    <w:rsid w:val="00C04330"/>
    <w:rsid w:val="00C223D5"/>
    <w:rsid w:val="00C6669D"/>
    <w:rsid w:val="00C72AD4"/>
    <w:rsid w:val="00C75E79"/>
    <w:rsid w:val="00CB7441"/>
    <w:rsid w:val="00CC4EA7"/>
    <w:rsid w:val="00CE323E"/>
    <w:rsid w:val="00D1210E"/>
    <w:rsid w:val="00D61A60"/>
    <w:rsid w:val="00D743D3"/>
    <w:rsid w:val="00D7666E"/>
    <w:rsid w:val="00DD1155"/>
    <w:rsid w:val="00DD6884"/>
    <w:rsid w:val="00E033A0"/>
    <w:rsid w:val="00E42E37"/>
    <w:rsid w:val="00E43308"/>
    <w:rsid w:val="00E66654"/>
    <w:rsid w:val="00F15BB3"/>
    <w:rsid w:val="00F2745E"/>
    <w:rsid w:val="00F32F4E"/>
    <w:rsid w:val="00F703F6"/>
    <w:rsid w:val="00F70E55"/>
    <w:rsid w:val="00F7163E"/>
    <w:rsid w:val="00F71CA8"/>
    <w:rsid w:val="00F862D5"/>
    <w:rsid w:val="00FB745C"/>
    <w:rsid w:val="00FC1CAA"/>
    <w:rsid w:val="00FD382C"/>
    <w:rsid w:val="00FD6F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DE92"/>
  <w15:docId w15:val="{35AB2AD7-E816-4EE1-AE0E-349561AE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kern w:val="1"/>
      <w:position w:val="-1"/>
      <w:lang w:eastAsia="zh-CN" w:bidi="hi-IN"/>
    </w:rPr>
  </w:style>
  <w:style w:type="paragraph" w:styleId="Ttulo1">
    <w:name w:val="heading 1"/>
    <w:basedOn w:val="Ttulo30"/>
    <w:next w:val="Corpodetexto"/>
    <w:link w:val="Ttulo1Char"/>
    <w:qFormat/>
    <w:pPr>
      <w:numPr>
        <w:numId w:val="1"/>
      </w:numPr>
      <w:ind w:left="-1" w:hanging="1"/>
    </w:pPr>
    <w:rPr>
      <w:sz w:val="41"/>
      <w:szCs w:val="41"/>
    </w:rPr>
  </w:style>
  <w:style w:type="paragraph" w:styleId="Ttulo2">
    <w:name w:val="heading 2"/>
    <w:basedOn w:val="Normal"/>
    <w:next w:val="Corpodetexto"/>
    <w:link w:val="Ttulo2Char"/>
    <w:semiHidden/>
    <w:unhideWhenUsed/>
    <w:qFormat/>
    <w:pPr>
      <w:keepNext/>
      <w:numPr>
        <w:numId w:val="2"/>
      </w:numPr>
      <w:pBdr>
        <w:top w:val="thickThinSmallGap" w:sz="24" w:space="1" w:color="00000A"/>
        <w:left w:val="none" w:sz="0" w:space="0" w:color="000000"/>
        <w:bottom w:val="thinThickSmallGap" w:sz="24" w:space="1" w:color="00000A"/>
        <w:right w:val="none" w:sz="0" w:space="0" w:color="000000"/>
      </w:pBdr>
      <w:spacing w:before="60" w:after="120"/>
      <w:ind w:left="-1" w:hanging="1"/>
      <w:jc w:val="both"/>
      <w:outlineLvl w:val="1"/>
    </w:pPr>
    <w:rPr>
      <w:b/>
      <w:bCs/>
      <w:iCs/>
      <w:szCs w:val="28"/>
    </w:rPr>
  </w:style>
  <w:style w:type="paragraph" w:styleId="Ttulo3">
    <w:name w:val="heading 3"/>
    <w:basedOn w:val="Ttulo30"/>
    <w:next w:val="Corpodetexto"/>
    <w:link w:val="Ttulo3Char"/>
    <w:semiHidden/>
    <w:unhideWhenUsed/>
    <w:qFormat/>
    <w:pPr>
      <w:numPr>
        <w:ilvl w:val="2"/>
        <w:numId w:val="1"/>
      </w:numPr>
      <w:ind w:left="-1" w:hanging="1"/>
      <w:outlineLvl w:val="2"/>
    </w:pPr>
    <w:rPr>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Fontepargpadro2">
    <w:name w:val="Fonte parág. padrão2"/>
    <w:rPr>
      <w:w w:val="100"/>
      <w:position w:val="-1"/>
      <w:effect w:val="none"/>
      <w:vertAlign w:val="baseline"/>
      <w:cs w:val="0"/>
      <w:em w:val="none"/>
    </w:rPr>
  </w:style>
  <w:style w:type="character" w:customStyle="1" w:styleId="Fontepargpadro1">
    <w:name w:val="Fonte parág. padrão1"/>
    <w:rPr>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Refdecomentrio1">
    <w:name w:val="Ref. de comentário1"/>
    <w:rPr>
      <w:w w:val="100"/>
      <w:position w:val="-1"/>
      <w:sz w:val="16"/>
      <w:szCs w:val="16"/>
      <w:effect w:val="none"/>
      <w:vertAlign w:val="baseline"/>
      <w:cs w:val="0"/>
      <w:em w:val="none"/>
    </w:rPr>
  </w:style>
  <w:style w:type="character" w:customStyle="1" w:styleId="Marcas">
    <w:name w:val="Marcas"/>
    <w:rPr>
      <w:rFonts w:ascii="OpenSymbol" w:eastAsia="OpenSymbol" w:hAnsi="OpenSymbol" w:cs="OpenSymbol"/>
      <w:w w:val="100"/>
      <w:position w:val="-1"/>
      <w:effect w:val="none"/>
      <w:vertAlign w:val="baseline"/>
      <w:cs w:val="0"/>
      <w:em w:val="none"/>
    </w:rPr>
  </w:style>
  <w:style w:type="character" w:customStyle="1" w:styleId="Smbolosdenumerao">
    <w:name w:val="Símbolos de numeração"/>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paragraph" w:customStyle="1" w:styleId="Ttulo50">
    <w:name w:val="Título5"/>
    <w:basedOn w:val="Normal"/>
    <w:next w:val="Corpodetexto"/>
    <w:uiPriority w:val="99"/>
    <w:pPr>
      <w:keepNext/>
      <w:spacing w:before="240" w:after="120"/>
    </w:pPr>
    <w:rPr>
      <w:rFonts w:ascii="Liberation Sans" w:eastAsia="Microsoft YaHei" w:hAnsi="Liberation Sans" w:cs="Arial"/>
      <w:sz w:val="28"/>
      <w:szCs w:val="28"/>
    </w:rPr>
  </w:style>
  <w:style w:type="paragraph" w:styleId="Corpodetexto">
    <w:name w:val="Body Text"/>
    <w:basedOn w:val="Padro"/>
    <w:link w:val="CorpodetextoChar"/>
    <w:pPr>
      <w:ind w:left="0" w:firstLine="0"/>
    </w:pPr>
  </w:style>
  <w:style w:type="paragraph" w:styleId="Lista">
    <w:name w:val="List"/>
    <w:basedOn w:val="Corpodetexto"/>
    <w:uiPriority w:val="99"/>
    <w:pPr>
      <w:spacing w:after="212"/>
    </w:pPr>
    <w:rPr>
      <w:rFonts w:eastAsia="Tahoma" w:cs="Arial"/>
      <w:sz w:val="24"/>
    </w:rPr>
  </w:style>
  <w:style w:type="paragraph" w:styleId="Legenda">
    <w:name w:val="caption"/>
    <w:basedOn w:val="Normal"/>
    <w:uiPriority w:val="99"/>
    <w:qFormat/>
    <w:pPr>
      <w:suppressLineNumbers/>
      <w:spacing w:before="212" w:after="212"/>
    </w:pPr>
    <w:rPr>
      <w:rFonts w:eastAsia="Tahoma" w:cs="Arial"/>
      <w:i/>
      <w:iCs/>
    </w:rPr>
  </w:style>
  <w:style w:type="paragraph" w:customStyle="1" w:styleId="ndice">
    <w:name w:val="Índice"/>
    <w:basedOn w:val="Normal"/>
    <w:uiPriority w:val="99"/>
    <w:pPr>
      <w:suppressLineNumbers/>
    </w:pPr>
    <w:rPr>
      <w:rFonts w:eastAsia="Tahoma" w:cs="Arial"/>
    </w:rPr>
  </w:style>
  <w:style w:type="paragraph" w:customStyle="1" w:styleId="Ttulo30">
    <w:name w:val="Título3"/>
    <w:basedOn w:val="Normal"/>
    <w:next w:val="Corpodetexto"/>
    <w:uiPriority w:val="99"/>
    <w:pPr>
      <w:jc w:val="center"/>
    </w:pPr>
    <w:rPr>
      <w:b/>
      <w:bCs/>
      <w:sz w:val="36"/>
      <w:szCs w:val="36"/>
    </w:rPr>
  </w:style>
  <w:style w:type="paragraph" w:customStyle="1" w:styleId="Padro">
    <w:name w:val="Padrão"/>
    <w:uiPriority w:val="99"/>
    <w:pPr>
      <w:spacing w:line="1" w:lineRule="atLeast"/>
      <w:ind w:leftChars="-1" w:left="-1" w:hangingChars="1" w:hanging="1"/>
      <w:textDirection w:val="btLr"/>
      <w:textAlignment w:val="top"/>
      <w:outlineLvl w:val="0"/>
    </w:pPr>
    <w:rPr>
      <w:kern w:val="1"/>
      <w:position w:val="-1"/>
      <w:sz w:val="36"/>
      <w:lang w:eastAsia="zh-CN" w:bidi="hi-IN"/>
    </w:rPr>
  </w:style>
  <w:style w:type="paragraph" w:customStyle="1" w:styleId="Ttulo40">
    <w:name w:val="Título4"/>
    <w:basedOn w:val="Ttulo30"/>
    <w:next w:val="Corpodetexto"/>
    <w:uiPriority w:val="99"/>
    <w:rPr>
      <w:sz w:val="56"/>
      <w:szCs w:val="56"/>
    </w:rPr>
  </w:style>
  <w:style w:type="paragraph" w:customStyle="1" w:styleId="WW-Ttulo">
    <w:name w:val="WW-Título"/>
    <w:basedOn w:val="Padro"/>
    <w:next w:val="Corpodetexto"/>
    <w:uiPriority w:val="99"/>
    <w:pPr>
      <w:keepNext/>
      <w:spacing w:before="238" w:after="119"/>
      <w:ind w:left="0" w:firstLine="0"/>
      <w:jc w:val="center"/>
    </w:pPr>
    <w:rPr>
      <w:rFonts w:eastAsia="Tahoma" w:cs="Arial"/>
      <w:sz w:val="88"/>
    </w:rPr>
  </w:style>
  <w:style w:type="paragraph" w:styleId="Subttulo">
    <w:name w:val="Subtitle"/>
    <w:basedOn w:val="Normal"/>
    <w:next w:val="Normal"/>
    <w:link w:val="SubttuloChar"/>
    <w:qFormat/>
    <w:pPr>
      <w:keepNext/>
      <w:keepLines/>
      <w:spacing w:before="360" w:after="80"/>
    </w:pPr>
    <w:rPr>
      <w:rFonts w:ascii="Georgia" w:eastAsia="Georgia" w:hAnsi="Georgia" w:cs="Georgia"/>
      <w:i/>
      <w:color w:val="666666"/>
      <w:sz w:val="48"/>
      <w:szCs w:val="48"/>
    </w:rPr>
  </w:style>
  <w:style w:type="paragraph" w:customStyle="1" w:styleId="Standard">
    <w:name w:val="Standard"/>
    <w:uiPriority w:val="99"/>
    <w:pPr>
      <w:widowControl w:val="0"/>
      <w:spacing w:line="1" w:lineRule="atLeast"/>
      <w:ind w:leftChars="-1" w:left="-1" w:hangingChars="1" w:hanging="1"/>
      <w:textDirection w:val="btLr"/>
      <w:textAlignment w:val="baseline"/>
      <w:outlineLvl w:val="0"/>
    </w:pPr>
    <w:rPr>
      <w:kern w:val="1"/>
      <w:position w:val="-1"/>
      <w:lang w:eastAsia="zh-CN" w:bidi="hi-IN"/>
    </w:rPr>
  </w:style>
  <w:style w:type="paragraph" w:customStyle="1" w:styleId="TableContents">
    <w:name w:val="Table Contents"/>
    <w:basedOn w:val="Standard"/>
    <w:uiPriority w:val="99"/>
    <w:pPr>
      <w:suppressLineNumbers/>
    </w:pPr>
  </w:style>
  <w:style w:type="paragraph" w:customStyle="1" w:styleId="Footnote">
    <w:name w:val="Footnote"/>
    <w:basedOn w:val="Standard"/>
    <w:uiPriority w:val="99"/>
    <w:pPr>
      <w:overflowPunct w:val="0"/>
    </w:pPr>
    <w:rPr>
      <w:sz w:val="20"/>
      <w:szCs w:val="20"/>
    </w:rPr>
  </w:style>
  <w:style w:type="paragraph" w:customStyle="1" w:styleId="Textodecomentrio1">
    <w:name w:val="Texto de comentário1"/>
    <w:basedOn w:val="Standard"/>
    <w:uiPriority w:val="99"/>
    <w:pPr>
      <w:widowControl/>
      <w:suppressAutoHyphens/>
    </w:pPr>
  </w:style>
  <w:style w:type="paragraph" w:customStyle="1" w:styleId="WW-Corpodetexto2">
    <w:name w:val="WW-Corpo de texto 2"/>
    <w:basedOn w:val="Standard"/>
    <w:uiPriority w:val="99"/>
    <w:pPr>
      <w:spacing w:line="360" w:lineRule="auto"/>
      <w:jc w:val="both"/>
    </w:pPr>
    <w:rPr>
      <w:rFonts w:ascii="Tahoma" w:eastAsia="SimSun" w:hAnsi="Tahoma" w:cs="Tahoma"/>
    </w:rPr>
  </w:style>
  <w:style w:type="paragraph" w:customStyle="1" w:styleId="Normal1">
    <w:name w:val="Normal1"/>
    <w:basedOn w:val="Normal"/>
    <w:uiPriority w:val="99"/>
    <w:pPr>
      <w:autoSpaceDE w:val="0"/>
    </w:pPr>
  </w:style>
  <w:style w:type="paragraph" w:customStyle="1" w:styleId="Contedodatabela">
    <w:name w:val="Conteúdo da tabela"/>
    <w:basedOn w:val="Normal"/>
    <w:uiPriority w:val="99"/>
    <w:pPr>
      <w:suppressLineNumbers/>
    </w:pPr>
  </w:style>
  <w:style w:type="paragraph" w:customStyle="1" w:styleId="Epgrafe">
    <w:name w:val="#Epígrafe"/>
    <w:basedOn w:val="Normal"/>
    <w:uiPriority w:val="99"/>
    <w:pPr>
      <w:widowControl w:val="0"/>
      <w:tabs>
        <w:tab w:val="left" w:pos="426"/>
      </w:tabs>
      <w:spacing w:before="90" w:after="45"/>
      <w:ind w:left="57" w:firstLine="0"/>
    </w:pPr>
    <w:rPr>
      <w:b/>
      <w:sz w:val="20"/>
      <w:szCs w:val="16"/>
      <w:lang w:bidi="en-US"/>
    </w:rPr>
  </w:style>
  <w:style w:type="paragraph" w:styleId="PargrafodaLista">
    <w:name w:val="List Paragraph"/>
    <w:basedOn w:val="Normal"/>
    <w:uiPriority w:val="34"/>
    <w:qFormat/>
    <w:pPr>
      <w:ind w:left="1249" w:firstLine="0"/>
      <w:jc w:val="both"/>
    </w:pPr>
    <w:rPr>
      <w:rFonts w:eastAsia="Tahoma" w:cs="Arial"/>
    </w:rPr>
  </w:style>
  <w:style w:type="paragraph" w:styleId="NormalWeb">
    <w:name w:val="Normal (Web)"/>
    <w:basedOn w:val="Normal"/>
    <w:uiPriority w:val="99"/>
  </w:style>
  <w:style w:type="paragraph" w:customStyle="1" w:styleId="Ttulodetabela">
    <w:name w:val="Título de tabela"/>
    <w:basedOn w:val="Contedodatabela"/>
    <w:uiPriority w:val="99"/>
    <w:pPr>
      <w:jc w:val="center"/>
    </w:pPr>
    <w:rPr>
      <w:b/>
      <w:bCs/>
    </w:rPr>
  </w:style>
  <w:style w:type="paragraph" w:customStyle="1" w:styleId="Citaes">
    <w:name w:val="Citações"/>
    <w:basedOn w:val="Normal"/>
    <w:uiPriority w:val="99"/>
    <w:pPr>
      <w:spacing w:after="283"/>
      <w:ind w:left="567" w:right="567" w:firstLine="0"/>
    </w:pPr>
  </w:style>
  <w:style w:type="paragraph" w:customStyle="1" w:styleId="LEI1">
    <w:name w:val="LEI_1"/>
    <w:basedOn w:val="Normal"/>
    <w:uiPriority w:val="99"/>
    <w:pPr>
      <w:spacing w:after="240"/>
      <w:ind w:left="1418" w:firstLine="0"/>
      <w:jc w:val="both"/>
    </w:pPr>
    <w:rPr>
      <w:rFonts w:eastAsia="Tahoma"/>
      <w:b/>
      <w:caps/>
    </w:rPr>
  </w:style>
  <w:style w:type="paragraph" w:styleId="Rodap">
    <w:name w:val="footer"/>
    <w:basedOn w:val="Normal"/>
    <w:link w:val="RodapChar"/>
    <w:uiPriority w:val="99"/>
    <w:pPr>
      <w:suppressLineNumbers/>
      <w:tabs>
        <w:tab w:val="center" w:pos="4819"/>
        <w:tab w:val="right" w:pos="9638"/>
      </w:tabs>
    </w:pPr>
  </w:style>
  <w:style w:type="paragraph" w:customStyle="1" w:styleId="Objetocomseta">
    <w:name w:val="Objeto com seta"/>
    <w:basedOn w:val="Padro"/>
    <w:uiPriority w:val="99"/>
    <w:pPr>
      <w:ind w:left="0" w:firstLine="0"/>
    </w:pPr>
  </w:style>
  <w:style w:type="paragraph" w:customStyle="1" w:styleId="Objetocomsombra">
    <w:name w:val="Objeto com sombra"/>
    <w:basedOn w:val="Padro"/>
    <w:uiPriority w:val="99"/>
    <w:pPr>
      <w:ind w:left="0" w:firstLine="0"/>
    </w:pPr>
  </w:style>
  <w:style w:type="paragraph" w:customStyle="1" w:styleId="Objetosempreenchimento">
    <w:name w:val="Objeto sem preenchimento"/>
    <w:basedOn w:val="Padro"/>
    <w:uiPriority w:val="99"/>
    <w:pPr>
      <w:ind w:left="0" w:firstLine="0"/>
    </w:pPr>
  </w:style>
  <w:style w:type="paragraph" w:customStyle="1" w:styleId="Texto">
    <w:name w:val="Texto"/>
    <w:basedOn w:val="Padro"/>
    <w:uiPriority w:val="99"/>
    <w:pPr>
      <w:ind w:left="0" w:firstLine="0"/>
    </w:pPr>
  </w:style>
  <w:style w:type="paragraph" w:customStyle="1" w:styleId="Corpodotextojustificado">
    <w:name w:val="Corpo do texto justificado"/>
    <w:basedOn w:val="Padro"/>
    <w:uiPriority w:val="99"/>
    <w:pPr>
      <w:ind w:left="0" w:firstLine="0"/>
    </w:pPr>
  </w:style>
  <w:style w:type="paragraph" w:customStyle="1" w:styleId="Recuodaprimeiralinha">
    <w:name w:val="Recuo da primeira linha"/>
    <w:basedOn w:val="Padro"/>
    <w:uiPriority w:val="99"/>
    <w:pPr>
      <w:ind w:left="0" w:firstLine="340"/>
    </w:pPr>
  </w:style>
  <w:style w:type="paragraph" w:customStyle="1" w:styleId="Ttulo10">
    <w:name w:val="Título1"/>
    <w:basedOn w:val="Padro"/>
    <w:uiPriority w:val="99"/>
    <w:pPr>
      <w:spacing w:before="238" w:after="119"/>
      <w:ind w:left="0" w:firstLine="0"/>
      <w:jc w:val="center"/>
    </w:pPr>
  </w:style>
  <w:style w:type="paragraph" w:customStyle="1" w:styleId="Ttulo20">
    <w:name w:val="Título2"/>
    <w:basedOn w:val="Padro"/>
    <w:uiPriority w:val="99"/>
    <w:pPr>
      <w:spacing w:before="238" w:after="119"/>
      <w:ind w:left="0" w:firstLine="0"/>
      <w:jc w:val="center"/>
    </w:pPr>
  </w:style>
  <w:style w:type="paragraph" w:customStyle="1" w:styleId="Linhadecota">
    <w:name w:val="Linha de cota"/>
    <w:basedOn w:val="Padro"/>
    <w:uiPriority w:val="99"/>
    <w:pPr>
      <w:ind w:left="0" w:firstLine="0"/>
    </w:pPr>
  </w:style>
  <w:style w:type="paragraph" w:customStyle="1" w:styleId="BlankSlideLTGliederung1">
    <w:name w:val="Blank Slide~LT~Gliederung 1"/>
    <w:uiPriority w:val="99"/>
    <w:pPr>
      <w:spacing w:after="283" w:line="1" w:lineRule="atLeast"/>
      <w:ind w:leftChars="-1" w:left="-1" w:hangingChars="1" w:hanging="1"/>
      <w:textDirection w:val="btLr"/>
      <w:textAlignment w:val="top"/>
      <w:outlineLvl w:val="0"/>
    </w:pPr>
    <w:rPr>
      <w:kern w:val="1"/>
      <w:position w:val="-1"/>
      <w:sz w:val="64"/>
      <w:lang w:eastAsia="zh-CN" w:bidi="hi-IN"/>
    </w:rPr>
  </w:style>
  <w:style w:type="paragraph" w:customStyle="1" w:styleId="BlankSlideLTGliederung2">
    <w:name w:val="Blank Slide~LT~Gliederung 2"/>
    <w:basedOn w:val="BlankSlideLTGliederung1"/>
    <w:uiPriority w:val="99"/>
    <w:pPr>
      <w:spacing w:after="227"/>
    </w:pPr>
    <w:rPr>
      <w:sz w:val="56"/>
    </w:rPr>
  </w:style>
  <w:style w:type="paragraph" w:customStyle="1" w:styleId="BlankSlideLTGliederung3">
    <w:name w:val="Blank Slide~LT~Gliederung 3"/>
    <w:basedOn w:val="BlankSlideLTGliederung2"/>
    <w:uiPriority w:val="99"/>
    <w:pPr>
      <w:spacing w:after="170"/>
    </w:pPr>
    <w:rPr>
      <w:sz w:val="48"/>
    </w:rPr>
  </w:style>
  <w:style w:type="paragraph" w:customStyle="1" w:styleId="BlankSlideLTGliederung4">
    <w:name w:val="Blank Slide~LT~Gliederung 4"/>
    <w:basedOn w:val="BlankSlideLTGliederung3"/>
    <w:uiPriority w:val="99"/>
    <w:pPr>
      <w:spacing w:after="113"/>
    </w:pPr>
    <w:rPr>
      <w:sz w:val="40"/>
    </w:rPr>
  </w:style>
  <w:style w:type="paragraph" w:customStyle="1" w:styleId="BlankSlideLTGliederung5">
    <w:name w:val="Blank Slide~LT~Gliederung 5"/>
    <w:basedOn w:val="BlankSlideLTGliederung4"/>
    <w:uiPriority w:val="99"/>
    <w:pPr>
      <w:spacing w:after="57"/>
    </w:pPr>
  </w:style>
  <w:style w:type="paragraph" w:customStyle="1" w:styleId="BlankSlideLTGliederung6">
    <w:name w:val="Blank Slide~LT~Gliederung 6"/>
    <w:basedOn w:val="BlankSlideLTGliederung5"/>
    <w:uiPriority w:val="99"/>
  </w:style>
  <w:style w:type="paragraph" w:customStyle="1" w:styleId="BlankSlideLTGliederung7">
    <w:name w:val="Blank Slide~LT~Gliederung 7"/>
    <w:basedOn w:val="BlankSlideLTGliederung6"/>
    <w:uiPriority w:val="99"/>
  </w:style>
  <w:style w:type="paragraph" w:customStyle="1" w:styleId="BlankSlideLTGliederung8">
    <w:name w:val="Blank Slide~LT~Gliederung 8"/>
    <w:basedOn w:val="BlankSlideLTGliederung7"/>
    <w:uiPriority w:val="99"/>
  </w:style>
  <w:style w:type="paragraph" w:customStyle="1" w:styleId="BlankSlideLTGliederung9">
    <w:name w:val="Blank Slide~LT~Gliederung 9"/>
    <w:basedOn w:val="BlankSlideLTGliederung8"/>
    <w:uiPriority w:val="99"/>
  </w:style>
  <w:style w:type="paragraph" w:customStyle="1" w:styleId="BlankSlideLTTitel">
    <w:name w:val="Blank Slide~LT~Titel"/>
    <w:uiPriority w:val="99"/>
    <w:pPr>
      <w:spacing w:line="1" w:lineRule="atLeast"/>
      <w:ind w:leftChars="-1" w:left="-1" w:hangingChars="1" w:hanging="1"/>
      <w:jc w:val="center"/>
      <w:textDirection w:val="btLr"/>
      <w:textAlignment w:val="top"/>
      <w:outlineLvl w:val="0"/>
    </w:pPr>
    <w:rPr>
      <w:kern w:val="1"/>
      <w:position w:val="-1"/>
      <w:sz w:val="88"/>
      <w:lang w:eastAsia="zh-CN" w:bidi="hi-IN"/>
    </w:rPr>
  </w:style>
  <w:style w:type="paragraph" w:customStyle="1" w:styleId="BlankSlideLTUntertitel">
    <w:name w:val="Blank Slide~LT~Untertitel"/>
    <w:uiPriority w:val="99"/>
    <w:pPr>
      <w:spacing w:line="1" w:lineRule="atLeast"/>
      <w:ind w:leftChars="-1" w:left="-1" w:hangingChars="1" w:hanging="1"/>
      <w:jc w:val="center"/>
      <w:textDirection w:val="btLr"/>
      <w:textAlignment w:val="top"/>
      <w:outlineLvl w:val="0"/>
    </w:pPr>
    <w:rPr>
      <w:kern w:val="1"/>
      <w:position w:val="-1"/>
      <w:sz w:val="64"/>
      <w:lang w:eastAsia="zh-CN" w:bidi="hi-IN"/>
    </w:rPr>
  </w:style>
  <w:style w:type="paragraph" w:customStyle="1" w:styleId="BlankSlideLTNotizen">
    <w:name w:val="Blank Slide~LT~Notizen"/>
    <w:uiPriority w:val="99"/>
    <w:pPr>
      <w:spacing w:line="1" w:lineRule="atLeast"/>
      <w:ind w:leftChars="-1" w:left="340" w:hangingChars="1" w:hanging="1"/>
      <w:textDirection w:val="btLr"/>
      <w:textAlignment w:val="top"/>
      <w:outlineLvl w:val="0"/>
    </w:pPr>
    <w:rPr>
      <w:kern w:val="1"/>
      <w:position w:val="-1"/>
      <w:sz w:val="40"/>
      <w:lang w:eastAsia="zh-CN" w:bidi="hi-IN"/>
    </w:rPr>
  </w:style>
  <w:style w:type="paragraph" w:customStyle="1" w:styleId="BlankSlideLTHintergrundobjekte">
    <w:name w:val="Blank Slide~LT~Hintergrundobjekte"/>
    <w:uiPriority w:val="99"/>
    <w:pPr>
      <w:spacing w:line="1" w:lineRule="atLeast"/>
      <w:ind w:leftChars="-1" w:left="-1" w:hangingChars="1" w:hanging="1"/>
      <w:textDirection w:val="btLr"/>
      <w:textAlignment w:val="top"/>
      <w:outlineLvl w:val="0"/>
    </w:pPr>
    <w:rPr>
      <w:kern w:val="1"/>
      <w:position w:val="-1"/>
      <w:lang w:eastAsia="zh-CN" w:bidi="hi-IN"/>
    </w:rPr>
  </w:style>
  <w:style w:type="paragraph" w:customStyle="1" w:styleId="BlankSlideLTHintergrund">
    <w:name w:val="Blank Slide~LT~Hintergrund"/>
    <w:uiPriority w:val="99"/>
    <w:pPr>
      <w:spacing w:line="1" w:lineRule="atLeast"/>
      <w:ind w:leftChars="-1" w:left="-1" w:hangingChars="1" w:hanging="1"/>
      <w:textDirection w:val="btLr"/>
      <w:textAlignment w:val="top"/>
      <w:outlineLvl w:val="0"/>
    </w:pPr>
    <w:rPr>
      <w:kern w:val="1"/>
      <w:position w:val="-1"/>
      <w:lang w:eastAsia="zh-CN" w:bidi="hi-IN"/>
    </w:rPr>
  </w:style>
  <w:style w:type="paragraph" w:customStyle="1" w:styleId="default">
    <w:name w:val="default"/>
    <w:uiPriority w:val="99"/>
    <w:pPr>
      <w:spacing w:line="1" w:lineRule="atLeast"/>
      <w:ind w:leftChars="-1" w:left="-1" w:hangingChars="1" w:hanging="1"/>
      <w:textDirection w:val="btLr"/>
      <w:textAlignment w:val="top"/>
      <w:outlineLvl w:val="0"/>
    </w:pPr>
    <w:rPr>
      <w:rFonts w:ascii="Mangal" w:eastAsia="Tahoma" w:hAnsi="Mangal" w:cs="Arial"/>
      <w:kern w:val="1"/>
      <w:position w:val="-1"/>
      <w:sz w:val="36"/>
      <w:lang w:eastAsia="zh-CN" w:bidi="hi-IN"/>
    </w:rPr>
  </w:style>
  <w:style w:type="paragraph" w:customStyle="1" w:styleId="gray1">
    <w:name w:val="gray1"/>
    <w:basedOn w:val="default"/>
    <w:uiPriority w:val="99"/>
    <w:pPr>
      <w:ind w:left="0" w:firstLine="0"/>
    </w:pPr>
    <w:rPr>
      <w:rFonts w:cs="Mangal"/>
    </w:rPr>
  </w:style>
  <w:style w:type="paragraph" w:customStyle="1" w:styleId="gray2">
    <w:name w:val="gray2"/>
    <w:basedOn w:val="default"/>
    <w:uiPriority w:val="99"/>
    <w:pPr>
      <w:ind w:left="0" w:firstLine="0"/>
    </w:pPr>
    <w:rPr>
      <w:rFonts w:cs="Mangal"/>
    </w:rPr>
  </w:style>
  <w:style w:type="paragraph" w:customStyle="1" w:styleId="gray3">
    <w:name w:val="gray3"/>
    <w:basedOn w:val="default"/>
    <w:uiPriority w:val="99"/>
    <w:pPr>
      <w:ind w:left="0" w:firstLine="0"/>
    </w:pPr>
    <w:rPr>
      <w:rFonts w:cs="Mangal"/>
    </w:rPr>
  </w:style>
  <w:style w:type="paragraph" w:customStyle="1" w:styleId="bw1">
    <w:name w:val="bw1"/>
    <w:basedOn w:val="default"/>
    <w:uiPriority w:val="99"/>
    <w:pPr>
      <w:ind w:left="0" w:firstLine="0"/>
    </w:pPr>
    <w:rPr>
      <w:rFonts w:cs="Mangal"/>
    </w:rPr>
  </w:style>
  <w:style w:type="paragraph" w:customStyle="1" w:styleId="bw2">
    <w:name w:val="bw2"/>
    <w:basedOn w:val="default"/>
    <w:uiPriority w:val="99"/>
    <w:pPr>
      <w:ind w:left="0" w:firstLine="0"/>
    </w:pPr>
    <w:rPr>
      <w:rFonts w:cs="Mangal"/>
    </w:rPr>
  </w:style>
  <w:style w:type="paragraph" w:customStyle="1" w:styleId="bw3">
    <w:name w:val="bw3"/>
    <w:basedOn w:val="default"/>
    <w:uiPriority w:val="99"/>
    <w:pPr>
      <w:ind w:left="0" w:firstLine="0"/>
    </w:pPr>
    <w:rPr>
      <w:rFonts w:cs="Mangal"/>
    </w:rPr>
  </w:style>
  <w:style w:type="paragraph" w:customStyle="1" w:styleId="orange1">
    <w:name w:val="orange1"/>
    <w:basedOn w:val="default"/>
    <w:uiPriority w:val="99"/>
    <w:pPr>
      <w:ind w:left="0" w:firstLine="0"/>
    </w:pPr>
    <w:rPr>
      <w:rFonts w:cs="Mangal"/>
    </w:rPr>
  </w:style>
  <w:style w:type="paragraph" w:customStyle="1" w:styleId="orange2">
    <w:name w:val="orange2"/>
    <w:basedOn w:val="default"/>
    <w:uiPriority w:val="99"/>
    <w:pPr>
      <w:ind w:left="0" w:firstLine="0"/>
    </w:pPr>
    <w:rPr>
      <w:rFonts w:cs="Mangal"/>
    </w:rPr>
  </w:style>
  <w:style w:type="paragraph" w:customStyle="1" w:styleId="orange3">
    <w:name w:val="orange3"/>
    <w:basedOn w:val="default"/>
    <w:uiPriority w:val="99"/>
    <w:pPr>
      <w:ind w:left="0" w:firstLine="0"/>
    </w:pPr>
    <w:rPr>
      <w:rFonts w:cs="Mangal"/>
    </w:rPr>
  </w:style>
  <w:style w:type="paragraph" w:customStyle="1" w:styleId="turquise1">
    <w:name w:val="turquise1"/>
    <w:basedOn w:val="default"/>
    <w:uiPriority w:val="99"/>
    <w:pPr>
      <w:ind w:left="0" w:firstLine="0"/>
    </w:pPr>
    <w:rPr>
      <w:rFonts w:cs="Mangal"/>
    </w:rPr>
  </w:style>
  <w:style w:type="paragraph" w:customStyle="1" w:styleId="turquise2">
    <w:name w:val="turquise2"/>
    <w:basedOn w:val="default"/>
    <w:uiPriority w:val="99"/>
    <w:pPr>
      <w:ind w:left="0" w:firstLine="0"/>
    </w:pPr>
    <w:rPr>
      <w:rFonts w:cs="Mangal"/>
    </w:rPr>
  </w:style>
  <w:style w:type="paragraph" w:customStyle="1" w:styleId="turquise3">
    <w:name w:val="turquise3"/>
    <w:basedOn w:val="default"/>
    <w:uiPriority w:val="99"/>
    <w:pPr>
      <w:ind w:left="0" w:firstLine="0"/>
    </w:pPr>
    <w:rPr>
      <w:rFonts w:cs="Mangal"/>
    </w:rPr>
  </w:style>
  <w:style w:type="paragraph" w:customStyle="1" w:styleId="blue1">
    <w:name w:val="blue1"/>
    <w:basedOn w:val="default"/>
    <w:uiPriority w:val="99"/>
    <w:pPr>
      <w:ind w:left="0" w:firstLine="0"/>
    </w:pPr>
    <w:rPr>
      <w:rFonts w:cs="Mangal"/>
    </w:rPr>
  </w:style>
  <w:style w:type="paragraph" w:customStyle="1" w:styleId="blue2">
    <w:name w:val="blue2"/>
    <w:basedOn w:val="default"/>
    <w:uiPriority w:val="99"/>
    <w:pPr>
      <w:ind w:left="0" w:firstLine="0"/>
    </w:pPr>
    <w:rPr>
      <w:rFonts w:cs="Mangal"/>
    </w:rPr>
  </w:style>
  <w:style w:type="paragraph" w:customStyle="1" w:styleId="blue3">
    <w:name w:val="blue3"/>
    <w:basedOn w:val="default"/>
    <w:uiPriority w:val="99"/>
    <w:pPr>
      <w:ind w:left="0" w:firstLine="0"/>
    </w:pPr>
    <w:rPr>
      <w:rFonts w:cs="Mangal"/>
    </w:rPr>
  </w:style>
  <w:style w:type="paragraph" w:customStyle="1" w:styleId="sun1">
    <w:name w:val="sun1"/>
    <w:basedOn w:val="default"/>
    <w:uiPriority w:val="99"/>
    <w:pPr>
      <w:ind w:left="0" w:firstLine="0"/>
    </w:pPr>
    <w:rPr>
      <w:rFonts w:cs="Mangal"/>
    </w:rPr>
  </w:style>
  <w:style w:type="paragraph" w:customStyle="1" w:styleId="sun2">
    <w:name w:val="sun2"/>
    <w:basedOn w:val="default"/>
    <w:uiPriority w:val="99"/>
    <w:pPr>
      <w:ind w:left="0" w:firstLine="0"/>
    </w:pPr>
    <w:rPr>
      <w:rFonts w:cs="Mangal"/>
    </w:rPr>
  </w:style>
  <w:style w:type="paragraph" w:customStyle="1" w:styleId="sun3">
    <w:name w:val="sun3"/>
    <w:basedOn w:val="default"/>
    <w:uiPriority w:val="99"/>
    <w:pPr>
      <w:ind w:left="0" w:firstLine="0"/>
    </w:pPr>
    <w:rPr>
      <w:rFonts w:cs="Mangal"/>
    </w:rPr>
  </w:style>
  <w:style w:type="paragraph" w:customStyle="1" w:styleId="earth1">
    <w:name w:val="earth1"/>
    <w:basedOn w:val="default"/>
    <w:uiPriority w:val="99"/>
    <w:pPr>
      <w:ind w:left="0" w:firstLine="0"/>
    </w:pPr>
    <w:rPr>
      <w:rFonts w:cs="Mangal"/>
    </w:rPr>
  </w:style>
  <w:style w:type="paragraph" w:customStyle="1" w:styleId="earth2">
    <w:name w:val="earth2"/>
    <w:basedOn w:val="default"/>
    <w:uiPriority w:val="99"/>
    <w:pPr>
      <w:ind w:left="0" w:firstLine="0"/>
    </w:pPr>
    <w:rPr>
      <w:rFonts w:cs="Mangal"/>
    </w:rPr>
  </w:style>
  <w:style w:type="paragraph" w:customStyle="1" w:styleId="earth3">
    <w:name w:val="earth3"/>
    <w:basedOn w:val="default"/>
    <w:uiPriority w:val="99"/>
    <w:pPr>
      <w:ind w:left="0" w:firstLine="0"/>
    </w:pPr>
    <w:rPr>
      <w:rFonts w:cs="Mangal"/>
    </w:rPr>
  </w:style>
  <w:style w:type="paragraph" w:customStyle="1" w:styleId="green1">
    <w:name w:val="green1"/>
    <w:basedOn w:val="default"/>
    <w:uiPriority w:val="99"/>
    <w:pPr>
      <w:ind w:left="0" w:firstLine="0"/>
    </w:pPr>
    <w:rPr>
      <w:rFonts w:cs="Mangal"/>
    </w:rPr>
  </w:style>
  <w:style w:type="paragraph" w:customStyle="1" w:styleId="green2">
    <w:name w:val="green2"/>
    <w:basedOn w:val="default"/>
    <w:uiPriority w:val="99"/>
    <w:pPr>
      <w:ind w:left="0" w:firstLine="0"/>
    </w:pPr>
    <w:rPr>
      <w:rFonts w:cs="Mangal"/>
    </w:rPr>
  </w:style>
  <w:style w:type="paragraph" w:customStyle="1" w:styleId="green3">
    <w:name w:val="green3"/>
    <w:basedOn w:val="default"/>
    <w:uiPriority w:val="99"/>
    <w:pPr>
      <w:ind w:left="0" w:firstLine="0"/>
    </w:pPr>
    <w:rPr>
      <w:rFonts w:cs="Mangal"/>
    </w:rPr>
  </w:style>
  <w:style w:type="paragraph" w:customStyle="1" w:styleId="seetang1">
    <w:name w:val="seetang1"/>
    <w:basedOn w:val="default"/>
    <w:uiPriority w:val="99"/>
    <w:pPr>
      <w:ind w:left="0" w:firstLine="0"/>
    </w:pPr>
    <w:rPr>
      <w:rFonts w:cs="Mangal"/>
    </w:rPr>
  </w:style>
  <w:style w:type="paragraph" w:customStyle="1" w:styleId="seetang2">
    <w:name w:val="seetang2"/>
    <w:basedOn w:val="default"/>
    <w:uiPriority w:val="99"/>
    <w:pPr>
      <w:ind w:left="0" w:firstLine="0"/>
    </w:pPr>
    <w:rPr>
      <w:rFonts w:cs="Mangal"/>
    </w:rPr>
  </w:style>
  <w:style w:type="paragraph" w:customStyle="1" w:styleId="seetang3">
    <w:name w:val="seetang3"/>
    <w:basedOn w:val="default"/>
    <w:uiPriority w:val="99"/>
    <w:pPr>
      <w:ind w:left="0" w:firstLine="0"/>
    </w:pPr>
    <w:rPr>
      <w:rFonts w:cs="Mangal"/>
    </w:rPr>
  </w:style>
  <w:style w:type="paragraph" w:customStyle="1" w:styleId="lightblue1">
    <w:name w:val="lightblue1"/>
    <w:basedOn w:val="default"/>
    <w:uiPriority w:val="99"/>
    <w:pPr>
      <w:ind w:left="0" w:firstLine="0"/>
    </w:pPr>
    <w:rPr>
      <w:rFonts w:cs="Mangal"/>
    </w:rPr>
  </w:style>
  <w:style w:type="paragraph" w:customStyle="1" w:styleId="lightblue2">
    <w:name w:val="lightblue2"/>
    <w:basedOn w:val="default"/>
    <w:uiPriority w:val="99"/>
    <w:pPr>
      <w:ind w:left="0" w:firstLine="0"/>
    </w:pPr>
    <w:rPr>
      <w:rFonts w:cs="Mangal"/>
    </w:rPr>
  </w:style>
  <w:style w:type="paragraph" w:customStyle="1" w:styleId="lightblue3">
    <w:name w:val="lightblue3"/>
    <w:basedOn w:val="default"/>
    <w:uiPriority w:val="99"/>
    <w:pPr>
      <w:ind w:left="0" w:firstLine="0"/>
    </w:pPr>
    <w:rPr>
      <w:rFonts w:cs="Mangal"/>
    </w:rPr>
  </w:style>
  <w:style w:type="paragraph" w:customStyle="1" w:styleId="yellow1">
    <w:name w:val="yellow1"/>
    <w:basedOn w:val="default"/>
    <w:uiPriority w:val="99"/>
    <w:pPr>
      <w:ind w:left="0" w:firstLine="0"/>
    </w:pPr>
    <w:rPr>
      <w:rFonts w:cs="Mangal"/>
    </w:rPr>
  </w:style>
  <w:style w:type="paragraph" w:customStyle="1" w:styleId="yellow2">
    <w:name w:val="yellow2"/>
    <w:basedOn w:val="default"/>
    <w:uiPriority w:val="99"/>
    <w:pPr>
      <w:ind w:left="0" w:firstLine="0"/>
    </w:pPr>
    <w:rPr>
      <w:rFonts w:cs="Mangal"/>
    </w:rPr>
  </w:style>
  <w:style w:type="paragraph" w:customStyle="1" w:styleId="yellow3">
    <w:name w:val="yellow3"/>
    <w:basedOn w:val="default"/>
    <w:uiPriority w:val="99"/>
    <w:pPr>
      <w:ind w:left="0" w:firstLine="0"/>
    </w:pPr>
    <w:rPr>
      <w:rFonts w:cs="Mangal"/>
    </w:rPr>
  </w:style>
  <w:style w:type="paragraph" w:customStyle="1" w:styleId="Objetosdoplanodefundo">
    <w:name w:val="Objetos do plano de fundo"/>
    <w:uiPriority w:val="99"/>
    <w:pPr>
      <w:spacing w:line="1" w:lineRule="atLeast"/>
      <w:ind w:leftChars="-1" w:left="-1" w:hangingChars="1" w:hanging="1"/>
      <w:textDirection w:val="btLr"/>
      <w:textAlignment w:val="top"/>
      <w:outlineLvl w:val="0"/>
    </w:pPr>
    <w:rPr>
      <w:kern w:val="1"/>
      <w:position w:val="-1"/>
      <w:lang w:eastAsia="zh-CN" w:bidi="hi-IN"/>
    </w:rPr>
  </w:style>
  <w:style w:type="paragraph" w:customStyle="1" w:styleId="Planodefundo">
    <w:name w:val="Plano de fundo"/>
    <w:uiPriority w:val="99"/>
    <w:pPr>
      <w:spacing w:line="1" w:lineRule="atLeast"/>
      <w:ind w:leftChars="-1" w:left="-1" w:hangingChars="1" w:hanging="1"/>
      <w:textDirection w:val="btLr"/>
      <w:textAlignment w:val="top"/>
      <w:outlineLvl w:val="0"/>
    </w:pPr>
    <w:rPr>
      <w:kern w:val="1"/>
      <w:position w:val="-1"/>
      <w:lang w:eastAsia="zh-CN" w:bidi="hi-IN"/>
    </w:rPr>
  </w:style>
  <w:style w:type="paragraph" w:customStyle="1" w:styleId="Notas">
    <w:name w:val="Notas"/>
    <w:uiPriority w:val="99"/>
    <w:pPr>
      <w:spacing w:line="1" w:lineRule="atLeast"/>
      <w:ind w:leftChars="-1" w:left="340" w:hangingChars="1" w:hanging="1"/>
      <w:textDirection w:val="btLr"/>
      <w:textAlignment w:val="top"/>
      <w:outlineLvl w:val="0"/>
    </w:pPr>
    <w:rPr>
      <w:kern w:val="1"/>
      <w:position w:val="-1"/>
      <w:sz w:val="40"/>
      <w:lang w:eastAsia="zh-CN" w:bidi="hi-IN"/>
    </w:rPr>
  </w:style>
  <w:style w:type="paragraph" w:customStyle="1" w:styleId="Estruturadetpicos1">
    <w:name w:val="Estrutura de tópicos 1"/>
    <w:uiPriority w:val="99"/>
    <w:pPr>
      <w:spacing w:after="283" w:line="1" w:lineRule="atLeast"/>
      <w:ind w:leftChars="-1" w:left="-1" w:hangingChars="1" w:hanging="1"/>
      <w:textDirection w:val="btLr"/>
      <w:textAlignment w:val="top"/>
      <w:outlineLvl w:val="0"/>
    </w:pPr>
    <w:rPr>
      <w:kern w:val="1"/>
      <w:position w:val="-1"/>
      <w:sz w:val="64"/>
      <w:lang w:eastAsia="zh-CN" w:bidi="hi-IN"/>
    </w:rPr>
  </w:style>
  <w:style w:type="paragraph" w:customStyle="1" w:styleId="Estruturadetpicos2">
    <w:name w:val="Estrutura de tópicos 2"/>
    <w:basedOn w:val="Estruturadetpicos1"/>
    <w:uiPriority w:val="99"/>
    <w:pPr>
      <w:spacing w:after="227"/>
    </w:pPr>
    <w:rPr>
      <w:sz w:val="56"/>
    </w:rPr>
  </w:style>
  <w:style w:type="paragraph" w:customStyle="1" w:styleId="Estruturadetpicos3">
    <w:name w:val="Estrutura de tópicos 3"/>
    <w:basedOn w:val="Estruturadetpicos2"/>
    <w:uiPriority w:val="99"/>
    <w:pPr>
      <w:spacing w:after="170"/>
    </w:pPr>
    <w:rPr>
      <w:sz w:val="48"/>
    </w:rPr>
  </w:style>
  <w:style w:type="paragraph" w:customStyle="1" w:styleId="Estruturadetpicos4">
    <w:name w:val="Estrutura de tópicos 4"/>
    <w:basedOn w:val="Estruturadetpicos3"/>
    <w:uiPriority w:val="99"/>
    <w:pPr>
      <w:spacing w:after="113"/>
    </w:pPr>
    <w:rPr>
      <w:sz w:val="40"/>
    </w:rPr>
  </w:style>
  <w:style w:type="paragraph" w:customStyle="1" w:styleId="Estruturadetpicos5">
    <w:name w:val="Estrutura de tópicos 5"/>
    <w:basedOn w:val="Estruturadetpicos4"/>
    <w:uiPriority w:val="99"/>
    <w:pPr>
      <w:spacing w:after="57"/>
    </w:pPr>
  </w:style>
  <w:style w:type="paragraph" w:customStyle="1" w:styleId="Estruturadetpicos6">
    <w:name w:val="Estrutura de tópicos 6"/>
    <w:basedOn w:val="Estruturadetpicos5"/>
    <w:uiPriority w:val="99"/>
  </w:style>
  <w:style w:type="paragraph" w:customStyle="1" w:styleId="Estruturadetpicos7">
    <w:name w:val="Estrutura de tópicos 7"/>
    <w:basedOn w:val="Estruturadetpicos6"/>
    <w:uiPriority w:val="99"/>
  </w:style>
  <w:style w:type="paragraph" w:customStyle="1" w:styleId="Estruturadetpicos8">
    <w:name w:val="Estrutura de tópicos 8"/>
    <w:basedOn w:val="Estruturadetpicos7"/>
    <w:uiPriority w:val="99"/>
  </w:style>
  <w:style w:type="paragraph" w:customStyle="1" w:styleId="Estruturadetpicos9">
    <w:name w:val="Estrutura de tópicos 9"/>
    <w:basedOn w:val="Estruturadetpicos8"/>
    <w:uiPriority w:val="99"/>
  </w:style>
  <w:style w:type="paragraph" w:customStyle="1" w:styleId="Objetosempreenchimentonemlinha">
    <w:name w:val="Objeto sem preenchimento nem linha"/>
    <w:basedOn w:val="Padro"/>
    <w:uiPriority w:val="99"/>
    <w:pPr>
      <w:ind w:left="0" w:firstLine="0"/>
    </w:pPr>
  </w:style>
  <w:style w:type="paragraph" w:customStyle="1" w:styleId="ncoradanotaderodap">
    <w:name w:val="Âncora da nota de rodapé"/>
    <w:uiPriority w:val="99"/>
    <w:pPr>
      <w:spacing w:line="1" w:lineRule="atLeast"/>
      <w:ind w:leftChars="-1" w:left="-1" w:hangingChars="1" w:hanging="1"/>
      <w:textDirection w:val="btLr"/>
      <w:textAlignment w:val="top"/>
      <w:outlineLvl w:val="0"/>
    </w:pPr>
    <w:rPr>
      <w:kern w:val="1"/>
      <w:position w:val="-1"/>
      <w:lang w:eastAsia="zh-CN" w:bidi="hi-IN"/>
    </w:rPr>
  </w:style>
  <w:style w:type="paragraph" w:customStyle="1" w:styleId="Caracteresdenotaderodap">
    <w:name w:val="Caracteres de nota de rodapé"/>
    <w:uiPriority w:val="99"/>
    <w:pPr>
      <w:spacing w:line="1" w:lineRule="atLeast"/>
      <w:ind w:leftChars="-1" w:left="-1" w:hangingChars="1" w:hanging="1"/>
      <w:textDirection w:val="btLr"/>
      <w:textAlignment w:val="top"/>
      <w:outlineLvl w:val="0"/>
    </w:pPr>
    <w:rPr>
      <w:kern w:val="1"/>
      <w:position w:val="-1"/>
      <w:lang w:eastAsia="zh-CN" w:bidi="hi-IN"/>
    </w:rPr>
  </w:style>
  <w:style w:type="paragraph" w:customStyle="1" w:styleId="ncoradenotaderodap">
    <w:name w:val="Âncora de nota de rodapé"/>
    <w:uiPriority w:val="99"/>
    <w:pPr>
      <w:spacing w:line="1" w:lineRule="atLeast"/>
      <w:ind w:leftChars="-1" w:left="-1" w:hangingChars="1" w:hanging="1"/>
      <w:textDirection w:val="btLr"/>
      <w:textAlignment w:val="top"/>
      <w:outlineLvl w:val="0"/>
    </w:pPr>
    <w:rPr>
      <w:kern w:val="1"/>
      <w:position w:val="-1"/>
      <w:lang w:eastAsia="zh-CN" w:bidi="hi-IN"/>
    </w:rPr>
  </w:style>
  <w:style w:type="paragraph" w:customStyle="1" w:styleId="Marcas0">
    <w:name w:val="Marcas"/>
    <w:pPr>
      <w:spacing w:line="1" w:lineRule="atLeast"/>
      <w:ind w:leftChars="-1" w:left="-1" w:hangingChars="1" w:hanging="1"/>
      <w:textDirection w:val="btLr"/>
      <w:textAlignment w:val="top"/>
      <w:outlineLvl w:val="0"/>
    </w:pPr>
    <w:rPr>
      <w:kern w:val="1"/>
      <w:position w:val="-1"/>
      <w:lang w:eastAsia="zh-CN" w:bidi="hi-IN"/>
    </w:rPr>
  </w:style>
  <w:style w:type="paragraph" w:styleId="Textodenotaderodap">
    <w:name w:val="footnote text"/>
    <w:basedOn w:val="Normal"/>
    <w:link w:val="TextodenotaderodapChar"/>
    <w:uiPriority w:val="99"/>
    <w:pPr>
      <w:suppressLineNumbers/>
      <w:ind w:left="598" w:firstLine="0"/>
    </w:pPr>
    <w:rPr>
      <w:rFonts w:eastAsia="Tahoma" w:cs="Arial"/>
      <w:sz w:val="20"/>
    </w:rPr>
  </w:style>
  <w:style w:type="paragraph" w:customStyle="1" w:styleId="WW8Num11z0">
    <w:name w:val="WW8Num11z0"/>
    <w:uiPriority w:val="99"/>
    <w:pPr>
      <w:spacing w:line="1" w:lineRule="atLeast"/>
      <w:ind w:leftChars="-1" w:left="-1" w:hangingChars="1" w:hanging="1"/>
      <w:textDirection w:val="btLr"/>
      <w:textAlignment w:val="top"/>
      <w:outlineLvl w:val="0"/>
    </w:pPr>
    <w:rPr>
      <w:kern w:val="1"/>
      <w:position w:val="-1"/>
      <w:lang w:eastAsia="zh-CN" w:bidi="hi-IN"/>
    </w:rPr>
  </w:style>
  <w:style w:type="character" w:styleId="Refdecomentrio">
    <w:name w:val="annotation reference"/>
    <w:uiPriority w:val="99"/>
    <w:qFormat/>
    <w:rPr>
      <w:w w:val="100"/>
      <w:position w:val="-1"/>
      <w:sz w:val="16"/>
      <w:szCs w:val="16"/>
      <w:effect w:val="none"/>
      <w:vertAlign w:val="baseline"/>
      <w:cs w:val="0"/>
      <w:em w:val="none"/>
    </w:rPr>
  </w:style>
  <w:style w:type="paragraph" w:styleId="Textodecomentrio">
    <w:name w:val="annotation text"/>
    <w:basedOn w:val="Standard"/>
    <w:uiPriority w:val="99"/>
    <w:qFormat/>
    <w:pPr>
      <w:widowControl/>
      <w:suppressAutoHyphens/>
    </w:pPr>
    <w:rPr>
      <w:kern w:val="2"/>
    </w:rPr>
  </w:style>
  <w:style w:type="character" w:customStyle="1" w:styleId="TextodecomentrioChar">
    <w:name w:val="Texto de comentário Char"/>
    <w:uiPriority w:val="99"/>
    <w:rPr>
      <w:w w:val="100"/>
      <w:kern w:val="2"/>
      <w:position w:val="-1"/>
      <w:sz w:val="24"/>
      <w:szCs w:val="24"/>
      <w:effect w:val="none"/>
      <w:vertAlign w:val="baseline"/>
      <w:cs w:val="0"/>
      <w:em w:val="none"/>
      <w:lang w:eastAsia="zh-CN" w:bidi="hi-IN"/>
    </w:rPr>
  </w:style>
  <w:style w:type="paragraph" w:styleId="Reviso">
    <w:name w:val="Revision"/>
    <w:pPr>
      <w:suppressAutoHyphens/>
      <w:spacing w:line="1" w:lineRule="atLeast"/>
      <w:ind w:leftChars="-1" w:left="-1" w:hangingChars="1" w:hanging="1"/>
      <w:textDirection w:val="btLr"/>
      <w:textAlignment w:val="top"/>
      <w:outlineLvl w:val="0"/>
    </w:pPr>
    <w:rPr>
      <w:kern w:val="1"/>
      <w:position w:val="-1"/>
      <w:szCs w:val="21"/>
      <w:lang w:eastAsia="zh-CN" w:bidi="hi-IN"/>
    </w:rPr>
  </w:style>
  <w:style w:type="paragraph" w:styleId="Assuntodocomentrio">
    <w:name w:val="annotation subject"/>
    <w:basedOn w:val="Textodecomentrio"/>
    <w:next w:val="Textodecomentrio"/>
    <w:qFormat/>
    <w:pPr>
      <w:suppressAutoHyphens w:val="0"/>
      <w:textAlignment w:val="auto"/>
    </w:pPr>
    <w:rPr>
      <w:b/>
      <w:bCs/>
      <w:kern w:val="1"/>
      <w:sz w:val="20"/>
      <w:szCs w:val="18"/>
    </w:rPr>
  </w:style>
  <w:style w:type="character" w:customStyle="1" w:styleId="AssuntodocomentrioChar">
    <w:name w:val="Assunto do comentário Char"/>
    <w:rPr>
      <w:b/>
      <w:bCs/>
      <w:w w:val="100"/>
      <w:kern w:val="1"/>
      <w:position w:val="-1"/>
      <w:sz w:val="24"/>
      <w:szCs w:val="18"/>
      <w:effect w:val="none"/>
      <w:vertAlign w:val="baseline"/>
      <w:cs w:val="0"/>
      <w:em w:val="none"/>
      <w:lang w:eastAsia="zh-CN" w:bidi="hi-IN"/>
    </w:rPr>
  </w:style>
  <w:style w:type="character" w:customStyle="1" w:styleId="fontstyle01">
    <w:name w:val="fontstyle01"/>
    <w:rPr>
      <w:rFonts w:ascii="Arial" w:hAnsi="Arial" w:cs="Arial" w:hint="default"/>
      <w:color w:val="000000"/>
      <w:w w:val="100"/>
      <w:position w:val="-1"/>
      <w:sz w:val="24"/>
      <w:szCs w:val="24"/>
      <w:effect w:val="none"/>
      <w:vertAlign w:val="baseline"/>
      <w:cs w:val="0"/>
      <w:em w:val="none"/>
    </w:rPr>
  </w:style>
  <w:style w:type="paragraph" w:customStyle="1" w:styleId="Default0">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CellMar>
        <w:left w:w="113" w:type="dxa"/>
        <w:right w:w="108" w:type="dxa"/>
      </w:tblCellMar>
    </w:tblPr>
  </w:style>
  <w:style w:type="table" w:customStyle="1" w:styleId="af7">
    <w:basedOn w:val="TableNormal"/>
    <w:tblPr>
      <w:tblStyleRowBandSize w:val="1"/>
      <w:tblStyleColBandSize w:val="1"/>
      <w:tblCellMar>
        <w:left w:w="113" w:type="dxa"/>
        <w:right w:w="108" w:type="dxa"/>
      </w:tblCellMar>
    </w:tblPr>
  </w:style>
  <w:style w:type="table" w:customStyle="1" w:styleId="af8">
    <w:basedOn w:val="TableNormal"/>
    <w:tblPr>
      <w:tblStyleRowBandSize w:val="1"/>
      <w:tblStyleColBandSize w:val="1"/>
      <w:tblCellMar>
        <w:left w:w="113" w:type="dxa"/>
        <w:right w:w="108" w:type="dxa"/>
      </w:tblCellMar>
    </w:tblPr>
  </w:style>
  <w:style w:type="table" w:customStyle="1" w:styleId="af9">
    <w:basedOn w:val="TableNormal"/>
    <w:tblPr>
      <w:tblStyleRowBandSize w:val="1"/>
      <w:tblStyleColBandSize w:val="1"/>
      <w:tblCellMar>
        <w:left w:w="113" w:type="dxa"/>
        <w:right w:w="108" w:type="dxa"/>
      </w:tblCellMar>
    </w:tblPr>
  </w:style>
  <w:style w:type="table" w:customStyle="1" w:styleId="afa">
    <w:basedOn w:val="TableNormal"/>
    <w:tblPr>
      <w:tblStyleRowBandSize w:val="1"/>
      <w:tblStyleColBandSize w:val="1"/>
      <w:tblCellMar>
        <w:left w:w="113" w:type="dxa"/>
        <w:right w:w="108" w:type="dxa"/>
      </w:tblCellMar>
    </w:tblPr>
  </w:style>
  <w:style w:type="table" w:customStyle="1" w:styleId="afb">
    <w:basedOn w:val="TableNormal"/>
    <w:tblPr>
      <w:tblStyleRowBandSize w:val="1"/>
      <w:tblStyleColBandSize w:val="1"/>
      <w:tblCellMar>
        <w:left w:w="113" w:type="dxa"/>
        <w:right w:w="108" w:type="dxa"/>
      </w:tblCellMar>
    </w:tblPr>
  </w:style>
  <w:style w:type="table" w:customStyle="1" w:styleId="afc">
    <w:basedOn w:val="TableNormal"/>
    <w:tblPr>
      <w:tblStyleRowBandSize w:val="1"/>
      <w:tblStyleColBandSize w:val="1"/>
      <w:tblCellMar>
        <w:left w:w="113" w:type="dxa"/>
        <w:right w:w="108" w:type="dxa"/>
      </w:tblCellMar>
    </w:tblPr>
  </w:style>
  <w:style w:type="table" w:customStyle="1" w:styleId="afd">
    <w:basedOn w:val="TableNormal"/>
    <w:tblPr>
      <w:tblStyleRowBandSize w:val="1"/>
      <w:tblStyleColBandSize w:val="1"/>
      <w:tblCellMar>
        <w:left w:w="113" w:type="dxa"/>
        <w:right w:w="108" w:type="dxa"/>
      </w:tblCellMar>
    </w:tblPr>
  </w:style>
  <w:style w:type="table" w:customStyle="1" w:styleId="afe">
    <w:basedOn w:val="TableNormal"/>
    <w:tblPr>
      <w:tblStyleRowBandSize w:val="1"/>
      <w:tblStyleColBandSize w:val="1"/>
      <w:tblCellMar>
        <w:left w:w="113" w:type="dxa"/>
        <w:right w:w="108" w:type="dxa"/>
      </w:tblCellMar>
    </w:tblPr>
  </w:style>
  <w:style w:type="table" w:customStyle="1" w:styleId="aff">
    <w:basedOn w:val="TableNormal"/>
    <w:tblPr>
      <w:tblStyleRowBandSize w:val="1"/>
      <w:tblStyleColBandSize w:val="1"/>
      <w:tblCellMar>
        <w:left w:w="113" w:type="dxa"/>
        <w:right w:w="108" w:type="dxa"/>
      </w:tblCellMar>
    </w:tblPr>
  </w:style>
  <w:style w:type="table" w:customStyle="1" w:styleId="aff0">
    <w:basedOn w:val="TableNormal"/>
    <w:tblPr>
      <w:tblStyleRowBandSize w:val="1"/>
      <w:tblStyleColBandSize w:val="1"/>
      <w:tblCellMar>
        <w:left w:w="113"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top w:w="55" w:type="dxa"/>
        <w:left w:w="55" w:type="dxa"/>
        <w:bottom w:w="55" w:type="dxa"/>
        <w:right w:w="55" w:type="dxa"/>
      </w:tblCellMar>
    </w:tblPr>
  </w:style>
  <w:style w:type="table" w:customStyle="1" w:styleId="aff3">
    <w:basedOn w:val="TableNormal"/>
    <w:tblPr>
      <w:tblStyleRowBandSize w:val="1"/>
      <w:tblStyleColBandSize w:val="1"/>
      <w:tblCellMar>
        <w:top w:w="55" w:type="dxa"/>
        <w:left w:w="55" w:type="dxa"/>
        <w:bottom w:w="55" w:type="dxa"/>
        <w:right w:w="55" w:type="dxa"/>
      </w:tblCellMar>
    </w:tblPr>
  </w:style>
  <w:style w:type="table" w:customStyle="1" w:styleId="aff4">
    <w:basedOn w:val="TableNormal"/>
    <w:tblPr>
      <w:tblStyleRowBandSize w:val="1"/>
      <w:tblStyleColBandSize w:val="1"/>
      <w:tblCellMar>
        <w:top w:w="55" w:type="dxa"/>
        <w:left w:w="55" w:type="dxa"/>
        <w:bottom w:w="55" w:type="dxa"/>
        <w:right w:w="55" w:type="dxa"/>
      </w:tblCellMar>
    </w:tblPr>
  </w:style>
  <w:style w:type="table" w:customStyle="1" w:styleId="aff5">
    <w:basedOn w:val="TableNormal"/>
    <w:tblPr>
      <w:tblStyleRowBandSize w:val="1"/>
      <w:tblStyleColBandSize w:val="1"/>
      <w:tblCellMar>
        <w:top w:w="55" w:type="dxa"/>
        <w:left w:w="55" w:type="dxa"/>
        <w:bottom w:w="55" w:type="dxa"/>
        <w:right w:w="55" w:type="dxa"/>
      </w:tblCellMar>
    </w:tblPr>
  </w:style>
  <w:style w:type="table" w:customStyle="1" w:styleId="aff6">
    <w:basedOn w:val="TableNormal"/>
    <w:tblPr>
      <w:tblStyleRowBandSize w:val="1"/>
      <w:tblStyleColBandSize w:val="1"/>
      <w:tblCellMar>
        <w:left w:w="113" w:type="dxa"/>
        <w:right w:w="108" w:type="dxa"/>
      </w:tblCellMar>
    </w:tblPr>
  </w:style>
  <w:style w:type="table" w:customStyle="1" w:styleId="aff7">
    <w:basedOn w:val="TableNormal"/>
    <w:tblPr>
      <w:tblStyleRowBandSize w:val="1"/>
      <w:tblStyleColBandSize w:val="1"/>
      <w:tblCellMar>
        <w:left w:w="113" w:type="dxa"/>
        <w:right w:w="108" w:type="dxa"/>
      </w:tblCellMar>
    </w:tblPr>
  </w:style>
  <w:style w:type="table" w:customStyle="1" w:styleId="aff8">
    <w:basedOn w:val="TableNormal"/>
    <w:tblPr>
      <w:tblStyleRowBandSize w:val="1"/>
      <w:tblStyleColBandSize w:val="1"/>
      <w:tblCellMar>
        <w:left w:w="113" w:type="dxa"/>
        <w:right w:w="108" w:type="dxa"/>
      </w:tblCellMar>
    </w:tblPr>
  </w:style>
  <w:style w:type="table" w:customStyle="1" w:styleId="aff9">
    <w:basedOn w:val="TableNormal"/>
    <w:tblPr>
      <w:tblStyleRowBandSize w:val="1"/>
      <w:tblStyleColBandSize w:val="1"/>
      <w:tblCellMar>
        <w:left w:w="113" w:type="dxa"/>
        <w:right w:w="108" w:type="dxa"/>
      </w:tblCellMar>
    </w:tblPr>
  </w:style>
  <w:style w:type="table" w:customStyle="1" w:styleId="affa">
    <w:basedOn w:val="TableNormal"/>
    <w:tblPr>
      <w:tblStyleRowBandSize w:val="1"/>
      <w:tblStyleColBandSize w:val="1"/>
      <w:tblCellMar>
        <w:left w:w="108" w:type="dxa"/>
        <w:right w:w="108" w:type="dxa"/>
      </w:tblCellMar>
    </w:tblPr>
  </w:style>
  <w:style w:type="table" w:customStyle="1" w:styleId="affb">
    <w:basedOn w:val="TableNormal"/>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08" w:type="dxa"/>
        <w:right w:w="108" w:type="dxa"/>
      </w:tblCellMar>
    </w:tblPr>
  </w:style>
  <w:style w:type="character" w:customStyle="1" w:styleId="MenoPendente1">
    <w:name w:val="Menção Pendente1"/>
    <w:basedOn w:val="Fontepargpadro"/>
    <w:uiPriority w:val="99"/>
    <w:semiHidden/>
    <w:unhideWhenUsed/>
    <w:rsid w:val="008D47D9"/>
    <w:rPr>
      <w:color w:val="605E5C"/>
      <w:shd w:val="clear" w:color="auto" w:fill="E1DFDD"/>
    </w:rPr>
  </w:style>
  <w:style w:type="character" w:customStyle="1" w:styleId="Ttulo1Char">
    <w:name w:val="Título 1 Char"/>
    <w:basedOn w:val="Fontepargpadro"/>
    <w:link w:val="Ttulo1"/>
    <w:rsid w:val="00235960"/>
    <w:rPr>
      <w:b/>
      <w:bCs/>
      <w:kern w:val="1"/>
      <w:position w:val="-1"/>
      <w:sz w:val="41"/>
      <w:szCs w:val="41"/>
      <w:lang w:eastAsia="zh-CN" w:bidi="hi-IN"/>
    </w:rPr>
  </w:style>
  <w:style w:type="character" w:customStyle="1" w:styleId="Ttulo2Char">
    <w:name w:val="Título 2 Char"/>
    <w:basedOn w:val="Fontepargpadro"/>
    <w:link w:val="Ttulo2"/>
    <w:semiHidden/>
    <w:rsid w:val="00235960"/>
    <w:rPr>
      <w:b/>
      <w:bCs/>
      <w:iCs/>
      <w:kern w:val="1"/>
      <w:position w:val="-1"/>
      <w:szCs w:val="28"/>
      <w:lang w:eastAsia="zh-CN" w:bidi="hi-IN"/>
    </w:rPr>
  </w:style>
  <w:style w:type="character" w:customStyle="1" w:styleId="Ttulo3Char">
    <w:name w:val="Título 3 Char"/>
    <w:basedOn w:val="Fontepargpadro"/>
    <w:link w:val="Ttulo3"/>
    <w:semiHidden/>
    <w:rsid w:val="00235960"/>
    <w:rPr>
      <w:b/>
      <w:bCs/>
      <w:kern w:val="1"/>
      <w:position w:val="-1"/>
      <w:sz w:val="28"/>
      <w:szCs w:val="28"/>
      <w:lang w:eastAsia="zh-CN" w:bidi="hi-IN"/>
    </w:rPr>
  </w:style>
  <w:style w:type="character" w:styleId="HiperlinkVisitado">
    <w:name w:val="FollowedHyperlink"/>
    <w:basedOn w:val="Fontepargpadro"/>
    <w:uiPriority w:val="99"/>
    <w:semiHidden/>
    <w:unhideWhenUsed/>
    <w:rsid w:val="00235960"/>
    <w:rPr>
      <w:color w:val="800080" w:themeColor="followedHyperlink"/>
      <w:u w:val="single"/>
    </w:rPr>
  </w:style>
  <w:style w:type="character" w:customStyle="1" w:styleId="CorpodetextoChar">
    <w:name w:val="Corpo de texto Char"/>
    <w:basedOn w:val="Fontepargpadro"/>
    <w:link w:val="Corpodetexto"/>
    <w:rsid w:val="00235960"/>
    <w:rPr>
      <w:kern w:val="1"/>
      <w:position w:val="-1"/>
      <w:sz w:val="36"/>
      <w:lang w:eastAsia="zh-CN" w:bidi="hi-IN"/>
    </w:rPr>
  </w:style>
  <w:style w:type="paragraph" w:customStyle="1" w:styleId="msonormal0">
    <w:name w:val="msonormal"/>
    <w:basedOn w:val="Normal"/>
    <w:uiPriority w:val="99"/>
    <w:rsid w:val="00235960"/>
    <w:pPr>
      <w:suppressAutoHyphens/>
      <w:spacing w:line="240" w:lineRule="auto"/>
      <w:ind w:leftChars="0" w:left="0" w:firstLineChars="0" w:firstLine="0"/>
      <w:textDirection w:val="lrTb"/>
      <w:textAlignment w:val="auto"/>
      <w:outlineLvl w:val="9"/>
    </w:pPr>
    <w:rPr>
      <w:rFonts w:cs="Arial"/>
      <w:kern w:val="2"/>
      <w:position w:val="0"/>
    </w:rPr>
  </w:style>
  <w:style w:type="character" w:customStyle="1" w:styleId="TextodenotaderodapChar">
    <w:name w:val="Texto de nota de rodapé Char"/>
    <w:basedOn w:val="Fontepargpadro"/>
    <w:link w:val="Textodenotaderodap"/>
    <w:uiPriority w:val="99"/>
    <w:rsid w:val="00235960"/>
    <w:rPr>
      <w:rFonts w:eastAsia="Tahoma" w:cs="Arial"/>
      <w:kern w:val="1"/>
      <w:position w:val="-1"/>
      <w:sz w:val="20"/>
      <w:lang w:eastAsia="zh-CN" w:bidi="hi-IN"/>
    </w:rPr>
  </w:style>
  <w:style w:type="character" w:customStyle="1" w:styleId="RodapChar">
    <w:name w:val="Rodapé Char"/>
    <w:basedOn w:val="Fontepargpadro"/>
    <w:link w:val="Rodap"/>
    <w:uiPriority w:val="99"/>
    <w:rsid w:val="00235960"/>
    <w:rPr>
      <w:kern w:val="1"/>
      <w:position w:val="-1"/>
      <w:lang w:eastAsia="zh-CN" w:bidi="hi-IN"/>
    </w:rPr>
  </w:style>
  <w:style w:type="paragraph" w:customStyle="1" w:styleId="PargrafodaLista1">
    <w:name w:val="Parágrafo da Lista1"/>
    <w:basedOn w:val="Normal"/>
    <w:uiPriority w:val="99"/>
    <w:rsid w:val="00235960"/>
    <w:pPr>
      <w:suppressAutoHyphens/>
      <w:spacing w:line="240" w:lineRule="auto"/>
      <w:ind w:leftChars="0" w:left="1249" w:firstLineChars="0" w:firstLine="0"/>
      <w:jc w:val="both"/>
      <w:textDirection w:val="lrTb"/>
      <w:textAlignment w:val="auto"/>
      <w:outlineLvl w:val="9"/>
    </w:pPr>
    <w:rPr>
      <w:rFonts w:eastAsia="Tahoma" w:cs="Arial"/>
      <w:kern w:val="2"/>
      <w:position w:val="0"/>
    </w:rPr>
  </w:style>
  <w:style w:type="character" w:customStyle="1" w:styleId="SubttuloChar">
    <w:name w:val="Subtítulo Char"/>
    <w:basedOn w:val="Fontepargpadro"/>
    <w:link w:val="Subttulo"/>
    <w:rsid w:val="00235960"/>
    <w:rPr>
      <w:rFonts w:ascii="Georgia" w:eastAsia="Georgia" w:hAnsi="Georgia" w:cs="Georgia"/>
      <w:i/>
      <w:color w:val="666666"/>
      <w:kern w:val="1"/>
      <w:position w:val="-1"/>
      <w:sz w:val="48"/>
      <w:szCs w:val="48"/>
      <w:lang w:eastAsia="zh-CN" w:bidi="hi-IN"/>
    </w:rPr>
  </w:style>
  <w:style w:type="table" w:styleId="Tabelacomgrade">
    <w:name w:val="Table Grid"/>
    <w:basedOn w:val="Tabelanormal"/>
    <w:uiPriority w:val="39"/>
    <w:rsid w:val="00235960"/>
    <w:pPr>
      <w:jc w:val="both"/>
    </w:pPr>
    <w:rPr>
      <w:rFonts w:ascii="Arial" w:eastAsia="Calibri" w:hAnsi="Arial" w:cs="Arial"/>
      <w:kern w:val="16"/>
      <w:sz w:val="16"/>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20C62"/>
    <w:pPr>
      <w:spacing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320C62"/>
    <w:rPr>
      <w:rFonts w:ascii="Tahoma" w:hAnsi="Tahoma" w:cs="Mangal"/>
      <w:kern w:val="1"/>
      <w:position w:val="-1"/>
      <w:sz w:val="16"/>
      <w:szCs w:val="14"/>
      <w:lang w:eastAsia="zh-CN" w:bidi="hi-IN"/>
    </w:rPr>
  </w:style>
  <w:style w:type="paragraph" w:styleId="Cabealho">
    <w:name w:val="header"/>
    <w:basedOn w:val="Normal"/>
    <w:link w:val="CabealhoChar"/>
    <w:uiPriority w:val="99"/>
    <w:unhideWhenUsed/>
    <w:rsid w:val="00BC6308"/>
    <w:pPr>
      <w:tabs>
        <w:tab w:val="center" w:pos="4252"/>
        <w:tab w:val="right" w:pos="8504"/>
      </w:tabs>
      <w:spacing w:line="240" w:lineRule="auto"/>
    </w:pPr>
    <w:rPr>
      <w:rFonts w:cs="Mangal"/>
      <w:szCs w:val="21"/>
    </w:rPr>
  </w:style>
  <w:style w:type="character" w:customStyle="1" w:styleId="CabealhoChar">
    <w:name w:val="Cabeçalho Char"/>
    <w:basedOn w:val="Fontepargpadro"/>
    <w:link w:val="Cabealho"/>
    <w:uiPriority w:val="99"/>
    <w:rsid w:val="00BC6308"/>
    <w:rPr>
      <w:rFonts w:cs="Mangal"/>
      <w:kern w:val="1"/>
      <w:position w:val="-1"/>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2353">
      <w:bodyDiv w:val="1"/>
      <w:marLeft w:val="0"/>
      <w:marRight w:val="0"/>
      <w:marTop w:val="0"/>
      <w:marBottom w:val="0"/>
      <w:divBdr>
        <w:top w:val="none" w:sz="0" w:space="0" w:color="auto"/>
        <w:left w:val="none" w:sz="0" w:space="0" w:color="auto"/>
        <w:bottom w:val="none" w:sz="0" w:space="0" w:color="auto"/>
        <w:right w:val="none" w:sz="0" w:space="0" w:color="auto"/>
      </w:divBdr>
    </w:div>
    <w:div w:id="197669955">
      <w:bodyDiv w:val="1"/>
      <w:marLeft w:val="0"/>
      <w:marRight w:val="0"/>
      <w:marTop w:val="0"/>
      <w:marBottom w:val="0"/>
      <w:divBdr>
        <w:top w:val="none" w:sz="0" w:space="0" w:color="auto"/>
        <w:left w:val="none" w:sz="0" w:space="0" w:color="auto"/>
        <w:bottom w:val="none" w:sz="0" w:space="0" w:color="auto"/>
        <w:right w:val="none" w:sz="0" w:space="0" w:color="auto"/>
      </w:divBdr>
    </w:div>
    <w:div w:id="280039300">
      <w:bodyDiv w:val="1"/>
      <w:marLeft w:val="0"/>
      <w:marRight w:val="0"/>
      <w:marTop w:val="0"/>
      <w:marBottom w:val="0"/>
      <w:divBdr>
        <w:top w:val="none" w:sz="0" w:space="0" w:color="auto"/>
        <w:left w:val="none" w:sz="0" w:space="0" w:color="auto"/>
        <w:bottom w:val="none" w:sz="0" w:space="0" w:color="auto"/>
        <w:right w:val="none" w:sz="0" w:space="0" w:color="auto"/>
      </w:divBdr>
    </w:div>
    <w:div w:id="831914211">
      <w:bodyDiv w:val="1"/>
      <w:marLeft w:val="0"/>
      <w:marRight w:val="0"/>
      <w:marTop w:val="0"/>
      <w:marBottom w:val="0"/>
      <w:divBdr>
        <w:top w:val="none" w:sz="0" w:space="0" w:color="auto"/>
        <w:left w:val="none" w:sz="0" w:space="0" w:color="auto"/>
        <w:bottom w:val="none" w:sz="0" w:space="0" w:color="auto"/>
        <w:right w:val="none" w:sz="0" w:space="0" w:color="auto"/>
      </w:divBdr>
    </w:div>
    <w:div w:id="911281116">
      <w:bodyDiv w:val="1"/>
      <w:marLeft w:val="0"/>
      <w:marRight w:val="0"/>
      <w:marTop w:val="0"/>
      <w:marBottom w:val="0"/>
      <w:divBdr>
        <w:top w:val="none" w:sz="0" w:space="0" w:color="auto"/>
        <w:left w:val="none" w:sz="0" w:space="0" w:color="auto"/>
        <w:bottom w:val="none" w:sz="0" w:space="0" w:color="auto"/>
        <w:right w:val="none" w:sz="0" w:space="0" w:color="auto"/>
      </w:divBdr>
    </w:div>
    <w:div w:id="1056977318">
      <w:bodyDiv w:val="1"/>
      <w:marLeft w:val="0"/>
      <w:marRight w:val="0"/>
      <w:marTop w:val="0"/>
      <w:marBottom w:val="0"/>
      <w:divBdr>
        <w:top w:val="none" w:sz="0" w:space="0" w:color="auto"/>
        <w:left w:val="none" w:sz="0" w:space="0" w:color="auto"/>
        <w:bottom w:val="none" w:sz="0" w:space="0" w:color="auto"/>
        <w:right w:val="none" w:sz="0" w:space="0" w:color="auto"/>
      </w:divBdr>
    </w:div>
    <w:div w:id="1084767774">
      <w:bodyDiv w:val="1"/>
      <w:marLeft w:val="0"/>
      <w:marRight w:val="0"/>
      <w:marTop w:val="0"/>
      <w:marBottom w:val="0"/>
      <w:divBdr>
        <w:top w:val="none" w:sz="0" w:space="0" w:color="auto"/>
        <w:left w:val="none" w:sz="0" w:space="0" w:color="auto"/>
        <w:bottom w:val="none" w:sz="0" w:space="0" w:color="auto"/>
        <w:right w:val="none" w:sz="0" w:space="0" w:color="auto"/>
      </w:divBdr>
    </w:div>
    <w:div w:id="1089279298">
      <w:bodyDiv w:val="1"/>
      <w:marLeft w:val="0"/>
      <w:marRight w:val="0"/>
      <w:marTop w:val="0"/>
      <w:marBottom w:val="0"/>
      <w:divBdr>
        <w:top w:val="none" w:sz="0" w:space="0" w:color="auto"/>
        <w:left w:val="none" w:sz="0" w:space="0" w:color="auto"/>
        <w:bottom w:val="none" w:sz="0" w:space="0" w:color="auto"/>
        <w:right w:val="none" w:sz="0" w:space="0" w:color="auto"/>
      </w:divBdr>
    </w:div>
    <w:div w:id="1246648531">
      <w:bodyDiv w:val="1"/>
      <w:marLeft w:val="0"/>
      <w:marRight w:val="0"/>
      <w:marTop w:val="0"/>
      <w:marBottom w:val="0"/>
      <w:divBdr>
        <w:top w:val="none" w:sz="0" w:space="0" w:color="auto"/>
        <w:left w:val="none" w:sz="0" w:space="0" w:color="auto"/>
        <w:bottom w:val="none" w:sz="0" w:space="0" w:color="auto"/>
        <w:right w:val="none" w:sz="0" w:space="0" w:color="auto"/>
      </w:divBdr>
    </w:div>
    <w:div w:id="1348218908">
      <w:bodyDiv w:val="1"/>
      <w:marLeft w:val="0"/>
      <w:marRight w:val="0"/>
      <w:marTop w:val="0"/>
      <w:marBottom w:val="0"/>
      <w:divBdr>
        <w:top w:val="none" w:sz="0" w:space="0" w:color="auto"/>
        <w:left w:val="none" w:sz="0" w:space="0" w:color="auto"/>
        <w:bottom w:val="none" w:sz="0" w:space="0" w:color="auto"/>
        <w:right w:val="none" w:sz="0" w:space="0" w:color="auto"/>
      </w:divBdr>
    </w:div>
    <w:div w:id="1462334865">
      <w:bodyDiv w:val="1"/>
      <w:marLeft w:val="0"/>
      <w:marRight w:val="0"/>
      <w:marTop w:val="0"/>
      <w:marBottom w:val="0"/>
      <w:divBdr>
        <w:top w:val="none" w:sz="0" w:space="0" w:color="auto"/>
        <w:left w:val="none" w:sz="0" w:space="0" w:color="auto"/>
        <w:bottom w:val="none" w:sz="0" w:space="0" w:color="auto"/>
        <w:right w:val="none" w:sz="0" w:space="0" w:color="auto"/>
      </w:divBdr>
    </w:div>
    <w:div w:id="1611159450">
      <w:bodyDiv w:val="1"/>
      <w:marLeft w:val="0"/>
      <w:marRight w:val="0"/>
      <w:marTop w:val="0"/>
      <w:marBottom w:val="0"/>
      <w:divBdr>
        <w:top w:val="none" w:sz="0" w:space="0" w:color="auto"/>
        <w:left w:val="none" w:sz="0" w:space="0" w:color="auto"/>
        <w:bottom w:val="none" w:sz="0" w:space="0" w:color="auto"/>
        <w:right w:val="none" w:sz="0" w:space="0" w:color="auto"/>
      </w:divBdr>
    </w:div>
    <w:div w:id="1701970669">
      <w:bodyDiv w:val="1"/>
      <w:marLeft w:val="0"/>
      <w:marRight w:val="0"/>
      <w:marTop w:val="0"/>
      <w:marBottom w:val="0"/>
      <w:divBdr>
        <w:top w:val="none" w:sz="0" w:space="0" w:color="auto"/>
        <w:left w:val="none" w:sz="0" w:space="0" w:color="auto"/>
        <w:bottom w:val="none" w:sz="0" w:space="0" w:color="auto"/>
        <w:right w:val="none" w:sz="0" w:space="0" w:color="auto"/>
      </w:divBdr>
    </w:div>
    <w:div w:id="183652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jpg"/><Relationship Id="rId26"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footer" Target="footer20.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11.xml"/><Relationship Id="rId33" Type="http://schemas.openxmlformats.org/officeDocument/2006/relationships/footer" Target="footer1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footer" Target="footer18.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footer" Target="footer14.xml"/><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www.uesc.br/asplan/gestar_uesc/index.htm" TargetMode="External"/><Relationship Id="rId27" Type="http://schemas.openxmlformats.org/officeDocument/2006/relationships/footer" Target="footer13.xml"/><Relationship Id="rId30" Type="http://schemas.openxmlformats.org/officeDocument/2006/relationships/footer" Target="foot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8tIpYzOKBXSFuUIR7TOEvq8WY6A==">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</go:docsCustomData>
</go:gDocsCustomXmlDataStorage>
</file>

<file path=customXml/itemProps1.xml><?xml version="1.0" encoding="utf-8"?>
<ds:datastoreItem xmlns:ds="http://schemas.openxmlformats.org/officeDocument/2006/customXml" ds:itemID="{4DCEA5AC-D91F-4804-9C80-AB26056BB3D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61</Pages>
  <Words>17539</Words>
  <Characters>94711</Characters>
  <Application>Microsoft Office Word</Application>
  <DocSecurity>0</DocSecurity>
  <Lines>789</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Sandra Borges</cp:lastModifiedBy>
  <cp:revision>10</cp:revision>
  <dcterms:created xsi:type="dcterms:W3CDTF">2022-01-27T15:05:00Z</dcterms:created>
  <dcterms:modified xsi:type="dcterms:W3CDTF">2022-01-27T19:14:00Z</dcterms:modified>
</cp:coreProperties>
</file>